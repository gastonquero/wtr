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D3610" w14:textId="3477BF57" w:rsidR="008B5586" w:rsidRDefault="00E0294A" w:rsidP="00750AB7">
      <w:pPr>
        <w:adjustRightInd w:val="0"/>
        <w:snapToGrid w:val="0"/>
        <w:spacing w:after="0"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fldChar w:fldCharType="begin"/>
      </w:r>
      <w:r>
        <w:rPr>
          <w:rFonts w:ascii="Times New Roman" w:hAnsi="Times New Roman" w:cs="Times New Roman"/>
          <w:b/>
          <w:sz w:val="24"/>
          <w:szCs w:val="24"/>
          <w:lang w:val="en-US"/>
        </w:rPr>
        <w:instrText xml:space="preserve"> MACROBUTTON MTEditEquationSection2 </w:instrText>
      </w:r>
      <w:r w:rsidRPr="00D46BF5">
        <w:rPr>
          <w:rStyle w:val="MTEquationSection"/>
        </w:rPr>
        <w:instrText>Equation Chapter 1 Section 1</w:instrText>
      </w:r>
      <w:r>
        <w:rPr>
          <w:rFonts w:ascii="Times New Roman" w:hAnsi="Times New Roman" w:cs="Times New Roman"/>
          <w:b/>
          <w:sz w:val="24"/>
          <w:szCs w:val="24"/>
          <w:lang w:val="en-US"/>
        </w:rPr>
        <w:fldChar w:fldCharType="begin"/>
      </w:r>
      <w:r>
        <w:rPr>
          <w:rFonts w:ascii="Times New Roman" w:hAnsi="Times New Roman" w:cs="Times New Roman"/>
          <w:b/>
          <w:sz w:val="24"/>
          <w:szCs w:val="24"/>
          <w:lang w:val="en-US"/>
        </w:rPr>
        <w:instrText xml:space="preserve"> SEQ MTEqn \r \h \* MERGEFORMAT </w:instrText>
      </w:r>
      <w:r>
        <w:rPr>
          <w:rFonts w:ascii="Times New Roman" w:hAnsi="Times New Roman" w:cs="Times New Roman"/>
          <w:b/>
          <w:sz w:val="24"/>
          <w:szCs w:val="24"/>
          <w:lang w:val="en-US"/>
        </w:rPr>
        <w:fldChar w:fldCharType="end"/>
      </w:r>
      <w:r>
        <w:rPr>
          <w:rFonts w:ascii="Times New Roman" w:hAnsi="Times New Roman" w:cs="Times New Roman"/>
          <w:b/>
          <w:sz w:val="24"/>
          <w:szCs w:val="24"/>
          <w:lang w:val="en-US"/>
        </w:rPr>
        <w:fldChar w:fldCharType="begin"/>
      </w:r>
      <w:r>
        <w:rPr>
          <w:rFonts w:ascii="Times New Roman" w:hAnsi="Times New Roman" w:cs="Times New Roman"/>
          <w:b/>
          <w:sz w:val="24"/>
          <w:szCs w:val="24"/>
          <w:lang w:val="en-US"/>
        </w:rPr>
        <w:instrText xml:space="preserve"> SEQ MTSec \r 1 \h \* MERGEFORMAT </w:instrText>
      </w:r>
      <w:r>
        <w:rPr>
          <w:rFonts w:ascii="Times New Roman" w:hAnsi="Times New Roman" w:cs="Times New Roman"/>
          <w:b/>
          <w:sz w:val="24"/>
          <w:szCs w:val="24"/>
          <w:lang w:val="en-US"/>
        </w:rPr>
        <w:fldChar w:fldCharType="end"/>
      </w:r>
      <w:r>
        <w:rPr>
          <w:rFonts w:ascii="Times New Roman" w:hAnsi="Times New Roman" w:cs="Times New Roman"/>
          <w:b/>
          <w:sz w:val="24"/>
          <w:szCs w:val="24"/>
          <w:lang w:val="en-US"/>
        </w:rPr>
        <w:fldChar w:fldCharType="begin"/>
      </w:r>
      <w:r>
        <w:rPr>
          <w:rFonts w:ascii="Times New Roman" w:hAnsi="Times New Roman" w:cs="Times New Roman"/>
          <w:b/>
          <w:sz w:val="24"/>
          <w:szCs w:val="24"/>
          <w:lang w:val="en-US"/>
        </w:rPr>
        <w:instrText xml:space="preserve"> SEQ MTChap \r 1 \h \* MERGEFORMAT </w:instrText>
      </w:r>
      <w:r>
        <w:rPr>
          <w:rFonts w:ascii="Times New Roman" w:hAnsi="Times New Roman" w:cs="Times New Roman"/>
          <w:b/>
          <w:sz w:val="24"/>
          <w:szCs w:val="24"/>
          <w:lang w:val="en-US"/>
        </w:rPr>
        <w:fldChar w:fldCharType="end"/>
      </w:r>
      <w:r>
        <w:rPr>
          <w:rFonts w:ascii="Times New Roman" w:hAnsi="Times New Roman" w:cs="Times New Roman"/>
          <w:b/>
          <w:sz w:val="24"/>
          <w:szCs w:val="24"/>
          <w:lang w:val="en-US"/>
        </w:rPr>
        <w:fldChar w:fldCharType="end"/>
      </w:r>
      <w:r w:rsidR="0098351A" w:rsidRPr="0098351A">
        <w:rPr>
          <w:rFonts w:ascii="Times New Roman" w:hAnsi="Times New Roman" w:cs="Times New Roman"/>
          <w:b/>
          <w:sz w:val="24"/>
          <w:szCs w:val="24"/>
          <w:lang w:val="en-US"/>
        </w:rPr>
        <w:t xml:space="preserve">A simple and accurate method based </w:t>
      </w:r>
      <w:r w:rsidR="002260DE">
        <w:rPr>
          <w:rFonts w:ascii="Times New Roman" w:hAnsi="Times New Roman" w:cs="Times New Roman"/>
          <w:b/>
          <w:sz w:val="24"/>
          <w:szCs w:val="24"/>
          <w:lang w:val="en-US"/>
        </w:rPr>
        <w:t xml:space="preserve">on </w:t>
      </w:r>
      <w:r w:rsidR="00571ECE">
        <w:rPr>
          <w:rFonts w:ascii="Times New Roman" w:hAnsi="Times New Roman" w:cs="Times New Roman"/>
          <w:b/>
          <w:sz w:val="24"/>
          <w:szCs w:val="24"/>
          <w:lang w:val="en-US"/>
        </w:rPr>
        <w:t xml:space="preserve">a </w:t>
      </w:r>
      <w:r w:rsidR="0098351A" w:rsidRPr="0098351A">
        <w:rPr>
          <w:rFonts w:ascii="Times New Roman" w:hAnsi="Times New Roman" w:cs="Times New Roman"/>
          <w:b/>
          <w:sz w:val="24"/>
          <w:szCs w:val="24"/>
          <w:lang w:val="en-US"/>
        </w:rPr>
        <w:t>water consumption model for phenotyping soybean genotypes under hydric deficit conditions</w:t>
      </w:r>
    </w:p>
    <w:p w14:paraId="04BD1E8D" w14:textId="77777777" w:rsidR="0098351A" w:rsidRPr="001C6C47" w:rsidRDefault="0098351A" w:rsidP="00750AB7">
      <w:pPr>
        <w:adjustRightInd w:val="0"/>
        <w:snapToGrid w:val="0"/>
        <w:spacing w:after="0" w:line="480" w:lineRule="auto"/>
        <w:jc w:val="both"/>
        <w:rPr>
          <w:rFonts w:ascii="Times New Roman" w:eastAsia="Times New Roman" w:hAnsi="Times New Roman" w:cs="Times New Roman"/>
          <w:sz w:val="24"/>
          <w:szCs w:val="24"/>
          <w:lang w:val="en-US"/>
        </w:rPr>
      </w:pPr>
    </w:p>
    <w:p w14:paraId="2E4BAA4A" w14:textId="7CD94BF0" w:rsidR="001D3FEC" w:rsidRPr="00135D65" w:rsidRDefault="00790861" w:rsidP="00750AB7">
      <w:pPr>
        <w:adjustRightInd w:val="0"/>
        <w:snapToGrid w:val="0"/>
        <w:spacing w:after="0" w:line="480" w:lineRule="auto"/>
        <w:jc w:val="both"/>
        <w:rPr>
          <w:rFonts w:ascii="Times New Roman" w:eastAsia="Times New Roman" w:hAnsi="Times New Roman" w:cs="Times New Roman"/>
          <w:sz w:val="24"/>
          <w:szCs w:val="24"/>
          <w:lang w:val="it-IT"/>
        </w:rPr>
      </w:pPr>
      <w:r w:rsidRPr="00135D65">
        <w:rPr>
          <w:rFonts w:ascii="Times New Roman" w:eastAsia="Times New Roman" w:hAnsi="Times New Roman" w:cs="Times New Roman"/>
          <w:sz w:val="24"/>
          <w:szCs w:val="24"/>
          <w:lang w:val="it-IT"/>
        </w:rPr>
        <w:t>Sebastián</w:t>
      </w:r>
      <w:r w:rsidR="00D471C1" w:rsidRPr="00135D65">
        <w:rPr>
          <w:rFonts w:ascii="Times New Roman" w:eastAsia="Times New Roman" w:hAnsi="Times New Roman" w:cs="Times New Roman"/>
          <w:sz w:val="24"/>
          <w:szCs w:val="24"/>
          <w:lang w:val="it-IT"/>
        </w:rPr>
        <w:t xml:space="preserve"> Simondi, </w:t>
      </w:r>
      <w:r w:rsidR="00E2262A" w:rsidRPr="00135D65">
        <w:rPr>
          <w:rFonts w:ascii="Times New Roman" w:eastAsia="Times New Roman" w:hAnsi="Times New Roman" w:cs="Times New Roman"/>
          <w:sz w:val="24"/>
          <w:szCs w:val="24"/>
          <w:lang w:val="it-IT"/>
        </w:rPr>
        <w:t>Esteban Casaretto</w:t>
      </w:r>
      <w:r w:rsidR="00D471C1" w:rsidRPr="00135D65">
        <w:rPr>
          <w:rFonts w:ascii="Times New Roman" w:eastAsia="Times New Roman" w:hAnsi="Times New Roman" w:cs="Times New Roman"/>
          <w:sz w:val="24"/>
          <w:szCs w:val="24"/>
          <w:lang w:val="it-IT"/>
        </w:rPr>
        <w:t>,</w:t>
      </w:r>
      <w:r w:rsidR="00E2262A" w:rsidRPr="00135D65">
        <w:rPr>
          <w:rFonts w:ascii="Times New Roman" w:eastAsia="Times New Roman" w:hAnsi="Times New Roman" w:cs="Times New Roman"/>
          <w:sz w:val="24"/>
          <w:szCs w:val="24"/>
          <w:lang w:val="it-IT"/>
        </w:rPr>
        <w:t xml:space="preserve"> </w:t>
      </w:r>
      <w:r w:rsidRPr="00135D65">
        <w:rPr>
          <w:rFonts w:ascii="Times New Roman" w:eastAsia="Times New Roman" w:hAnsi="Times New Roman" w:cs="Times New Roman"/>
          <w:sz w:val="24"/>
          <w:szCs w:val="24"/>
          <w:lang w:val="it-IT"/>
        </w:rPr>
        <w:t>Gastón</w:t>
      </w:r>
      <w:r w:rsidR="00D471C1" w:rsidRPr="00135D65">
        <w:rPr>
          <w:rFonts w:ascii="Times New Roman" w:eastAsia="Times New Roman" w:hAnsi="Times New Roman" w:cs="Times New Roman"/>
          <w:sz w:val="24"/>
          <w:szCs w:val="24"/>
          <w:lang w:val="it-IT"/>
        </w:rPr>
        <w:t xml:space="preserve"> Quero</w:t>
      </w:r>
      <w:r w:rsidR="004C5E6D" w:rsidRPr="00135D65">
        <w:rPr>
          <w:rFonts w:ascii="Times New Roman" w:eastAsia="Times New Roman" w:hAnsi="Times New Roman" w:cs="Times New Roman"/>
          <w:sz w:val="24"/>
          <w:szCs w:val="24"/>
          <w:lang w:val="it-IT"/>
        </w:rPr>
        <w:t>, Sergio</w:t>
      </w:r>
      <w:r w:rsidR="004153C2" w:rsidRPr="00135D65">
        <w:rPr>
          <w:rFonts w:ascii="Times New Roman" w:eastAsia="Times New Roman" w:hAnsi="Times New Roman" w:cs="Times New Roman"/>
          <w:sz w:val="24"/>
          <w:szCs w:val="24"/>
          <w:lang w:val="it-IT"/>
        </w:rPr>
        <w:t xml:space="preserve"> </w:t>
      </w:r>
      <w:r w:rsidR="000A3559" w:rsidRPr="00135D65">
        <w:rPr>
          <w:rFonts w:ascii="Times New Roman" w:eastAsia="Times New Roman" w:hAnsi="Times New Roman" w:cs="Times New Roman"/>
          <w:sz w:val="24"/>
          <w:szCs w:val="24"/>
          <w:lang w:val="it-IT"/>
        </w:rPr>
        <w:t>Ceretta, Victoria Bonnecarrere</w:t>
      </w:r>
      <w:r w:rsidR="0037751C" w:rsidRPr="00135D65">
        <w:rPr>
          <w:rFonts w:ascii="Times New Roman" w:eastAsia="Times New Roman" w:hAnsi="Times New Roman" w:cs="Times New Roman"/>
          <w:sz w:val="24"/>
          <w:szCs w:val="24"/>
          <w:lang w:val="it-IT"/>
        </w:rPr>
        <w:t xml:space="preserve"> and </w:t>
      </w:r>
      <w:r w:rsidR="004C5E6D" w:rsidRPr="00135D65">
        <w:rPr>
          <w:rFonts w:ascii="Times New Roman" w:eastAsia="Times New Roman" w:hAnsi="Times New Roman" w:cs="Times New Roman"/>
          <w:sz w:val="24"/>
          <w:szCs w:val="24"/>
          <w:lang w:val="it-IT"/>
        </w:rPr>
        <w:t>Omar</w:t>
      </w:r>
      <w:r w:rsidR="001C3F53" w:rsidRPr="00135D65">
        <w:rPr>
          <w:rFonts w:ascii="Times New Roman" w:eastAsia="Times New Roman" w:hAnsi="Times New Roman" w:cs="Times New Roman"/>
          <w:sz w:val="24"/>
          <w:szCs w:val="24"/>
          <w:lang w:val="it-IT"/>
        </w:rPr>
        <w:t xml:space="preserve"> </w:t>
      </w:r>
      <w:r w:rsidR="0037751C" w:rsidRPr="00135D65">
        <w:rPr>
          <w:rFonts w:ascii="Times New Roman" w:eastAsia="Times New Roman" w:hAnsi="Times New Roman" w:cs="Times New Roman"/>
          <w:sz w:val="24"/>
          <w:szCs w:val="24"/>
          <w:lang w:val="it-IT"/>
        </w:rPr>
        <w:t>Borsani</w:t>
      </w:r>
      <w:r w:rsidR="00461BBF" w:rsidRPr="00135D65">
        <w:rPr>
          <w:rFonts w:ascii="Times New Roman" w:eastAsia="Times New Roman" w:hAnsi="Times New Roman" w:cs="Times New Roman"/>
          <w:sz w:val="24"/>
          <w:szCs w:val="24"/>
          <w:lang w:val="it-IT"/>
        </w:rPr>
        <w:t>*</w:t>
      </w:r>
    </w:p>
    <w:p w14:paraId="41E3ABCD" w14:textId="77777777" w:rsidR="00071D54" w:rsidRPr="00135D65" w:rsidRDefault="00071D54" w:rsidP="00750AB7">
      <w:pPr>
        <w:adjustRightInd w:val="0"/>
        <w:snapToGrid w:val="0"/>
        <w:spacing w:after="0" w:line="480" w:lineRule="auto"/>
        <w:jc w:val="both"/>
        <w:rPr>
          <w:rFonts w:ascii="Times New Roman" w:hAnsi="Times New Roman" w:cs="Times New Roman"/>
          <w:sz w:val="24"/>
          <w:szCs w:val="24"/>
          <w:vertAlign w:val="superscript"/>
          <w:lang w:val="it-IT"/>
        </w:rPr>
      </w:pPr>
    </w:p>
    <w:p w14:paraId="72CDF086" w14:textId="559698B5" w:rsidR="00464F07" w:rsidRPr="001C6C47" w:rsidRDefault="004C5E6D" w:rsidP="00750AB7">
      <w:pPr>
        <w:adjustRightInd w:val="0"/>
        <w:snapToGrid w:val="0"/>
        <w:spacing w:after="0" w:line="480" w:lineRule="auto"/>
        <w:jc w:val="both"/>
        <w:rPr>
          <w:rFonts w:ascii="Times New Roman" w:eastAsia="Times New Roman" w:hAnsi="Times New Roman" w:cs="Times New Roman"/>
          <w:sz w:val="24"/>
          <w:szCs w:val="24"/>
        </w:rPr>
      </w:pPr>
      <w:r w:rsidRPr="001C6C47">
        <w:rPr>
          <w:rFonts w:ascii="Times New Roman" w:eastAsia="Times New Roman" w:hAnsi="Times New Roman" w:cs="Times New Roman"/>
          <w:sz w:val="24"/>
          <w:szCs w:val="24"/>
        </w:rPr>
        <w:t xml:space="preserve">G. Quero, E. Casaretto and O. Borsani, </w:t>
      </w:r>
      <w:r w:rsidR="001B3C6D" w:rsidRPr="001C6C47">
        <w:rPr>
          <w:rFonts w:ascii="Times New Roman" w:eastAsia="Times New Roman" w:hAnsi="Times New Roman" w:cs="Times New Roman"/>
          <w:sz w:val="24"/>
          <w:szCs w:val="24"/>
        </w:rPr>
        <w:t>Departmento de Biología Vegetal, Facultad de Agronomía, Universidad de la República, Garzón 809, Montevideo, Uruguay</w:t>
      </w:r>
      <w:r w:rsidR="00464F07" w:rsidRPr="001C6C47">
        <w:rPr>
          <w:rFonts w:ascii="Times New Roman" w:eastAsia="Times New Roman" w:hAnsi="Times New Roman" w:cs="Times New Roman"/>
          <w:sz w:val="24"/>
          <w:szCs w:val="24"/>
        </w:rPr>
        <w:t xml:space="preserve">, </w:t>
      </w:r>
      <w:r w:rsidRPr="001C6C47">
        <w:rPr>
          <w:rFonts w:ascii="Times New Roman" w:eastAsia="Times New Roman" w:hAnsi="Times New Roman" w:cs="Times New Roman"/>
          <w:sz w:val="24"/>
          <w:szCs w:val="24"/>
        </w:rPr>
        <w:t xml:space="preserve">V. Bonnecarrere, </w:t>
      </w:r>
      <w:r w:rsidR="001B3C6D" w:rsidRPr="001C6C47">
        <w:rPr>
          <w:rFonts w:ascii="Times New Roman" w:eastAsia="Times New Roman" w:hAnsi="Times New Roman" w:cs="Times New Roman"/>
          <w:sz w:val="24"/>
          <w:szCs w:val="24"/>
        </w:rPr>
        <w:t>Instituto Nacional de Investigación Agropecuaria (INIA), Unidad de Biotecnología. Estación Experimental Wilson Ferreira Aldunate, Ruta 48, Km 10, Rincón del Colorado, Canelones 90200,</w:t>
      </w:r>
      <w:r w:rsidRPr="001C6C47">
        <w:rPr>
          <w:rFonts w:ascii="Times New Roman" w:eastAsia="Times New Roman" w:hAnsi="Times New Roman" w:cs="Times New Roman"/>
          <w:sz w:val="24"/>
          <w:szCs w:val="24"/>
        </w:rPr>
        <w:t xml:space="preserve"> S. Simondi, </w:t>
      </w:r>
      <w:r w:rsidR="001B3C6D" w:rsidRPr="001C6C47">
        <w:rPr>
          <w:rFonts w:ascii="Times New Roman" w:eastAsia="Times New Roman" w:hAnsi="Times New Roman" w:cs="Times New Roman"/>
          <w:sz w:val="24"/>
          <w:szCs w:val="24"/>
        </w:rPr>
        <w:t xml:space="preserve">4Area de Matemática, Facultad de Ciencias Exactas y Naturales, Universidad Nacional de Cuyo (FCEN-UNCuyo), Padre Contreras 1300, Mendoza. Argentina. </w:t>
      </w:r>
      <w:r w:rsidR="00464F07" w:rsidRPr="001C6C47">
        <w:rPr>
          <w:rFonts w:ascii="Times New Roman" w:eastAsia="Times New Roman" w:hAnsi="Times New Roman" w:cs="Times New Roman"/>
          <w:sz w:val="24"/>
          <w:szCs w:val="24"/>
        </w:rPr>
        <w:t xml:space="preserve"> </w:t>
      </w:r>
      <w:r w:rsidRPr="001C6C47">
        <w:rPr>
          <w:rFonts w:ascii="Times New Roman" w:eastAsia="Times New Roman" w:hAnsi="Times New Roman" w:cs="Times New Roman"/>
          <w:sz w:val="24"/>
          <w:szCs w:val="24"/>
        </w:rPr>
        <w:t>S. Ceretta, Instituto Nacional de Investigación Agropecuaria (INIA), Programa de Cultivo de Secano</w:t>
      </w:r>
      <w:r w:rsidR="00464F07" w:rsidRPr="001C6C47">
        <w:rPr>
          <w:rFonts w:ascii="Times New Roman" w:eastAsia="Times New Roman" w:hAnsi="Times New Roman" w:cs="Times New Roman"/>
          <w:sz w:val="24"/>
          <w:szCs w:val="24"/>
        </w:rPr>
        <w:t xml:space="preserve">, </w:t>
      </w:r>
      <w:r w:rsidRPr="001C6C47">
        <w:rPr>
          <w:rFonts w:ascii="Times New Roman" w:eastAsia="Times New Roman" w:hAnsi="Times New Roman" w:cs="Times New Roman"/>
          <w:sz w:val="24"/>
          <w:szCs w:val="24"/>
        </w:rPr>
        <w:t>Estación Experimental INIA</w:t>
      </w:r>
      <w:r w:rsidR="00464F07" w:rsidRPr="001C6C47">
        <w:rPr>
          <w:rFonts w:ascii="Times New Roman" w:eastAsia="Times New Roman" w:hAnsi="Times New Roman" w:cs="Times New Roman"/>
          <w:sz w:val="24"/>
          <w:szCs w:val="24"/>
        </w:rPr>
        <w:t xml:space="preserve"> La Estanzuela, Ruta 50, Km 11, Colonia, Uruguay, </w:t>
      </w:r>
    </w:p>
    <w:p w14:paraId="619135D2" w14:textId="77777777" w:rsidR="00344ABF" w:rsidRPr="001C6C47" w:rsidRDefault="00344ABF" w:rsidP="00750AB7">
      <w:pPr>
        <w:adjustRightInd w:val="0"/>
        <w:snapToGrid w:val="0"/>
        <w:spacing w:after="0" w:line="480" w:lineRule="auto"/>
        <w:jc w:val="both"/>
        <w:rPr>
          <w:rFonts w:ascii="Times New Roman" w:eastAsia="Times New Roman" w:hAnsi="Times New Roman" w:cs="Times New Roman"/>
          <w:sz w:val="24"/>
          <w:szCs w:val="24"/>
        </w:rPr>
      </w:pPr>
    </w:p>
    <w:p w14:paraId="6BC76422" w14:textId="7994A973" w:rsidR="00BC625C" w:rsidRDefault="00BB11F8" w:rsidP="00BC625C">
      <w:pPr>
        <w:adjustRightInd w:val="0"/>
        <w:snapToGrid w:val="0"/>
        <w:spacing w:after="0" w:line="480" w:lineRule="auto"/>
        <w:jc w:val="both"/>
        <w:rPr>
          <w:rFonts w:ascii="Times New Roman" w:eastAsia="Times New Roman" w:hAnsi="Times New Roman" w:cs="Times New Roman"/>
          <w:sz w:val="24"/>
          <w:szCs w:val="24"/>
          <w:lang w:val="en-US"/>
        </w:rPr>
      </w:pPr>
      <w:r w:rsidRPr="00BC625C">
        <w:rPr>
          <w:rFonts w:ascii="Times New Roman" w:eastAsia="Times New Roman" w:hAnsi="Times New Roman" w:cs="Times New Roman"/>
          <w:sz w:val="24"/>
          <w:szCs w:val="24"/>
          <w:vertAlign w:val="superscript"/>
          <w:lang w:val="en-US"/>
        </w:rPr>
        <w:t>*</w:t>
      </w:r>
      <w:r w:rsidR="00406354" w:rsidRPr="00BC625C">
        <w:rPr>
          <w:rFonts w:ascii="Times New Roman" w:eastAsia="Times New Roman" w:hAnsi="Times New Roman" w:cs="Times New Roman"/>
          <w:sz w:val="24"/>
          <w:szCs w:val="24"/>
          <w:lang w:val="en-US"/>
        </w:rPr>
        <w:t>Corresponding aut</w:t>
      </w:r>
      <w:r w:rsidR="00A36DFC" w:rsidRPr="00BC625C">
        <w:rPr>
          <w:rFonts w:ascii="Times New Roman" w:eastAsia="Times New Roman" w:hAnsi="Times New Roman" w:cs="Times New Roman"/>
          <w:sz w:val="24"/>
          <w:szCs w:val="24"/>
          <w:lang w:val="en-US"/>
        </w:rPr>
        <w:t>h</w:t>
      </w:r>
      <w:r w:rsidR="00BC625C" w:rsidRPr="00BC625C">
        <w:rPr>
          <w:rFonts w:ascii="Times New Roman" w:eastAsia="Times New Roman" w:hAnsi="Times New Roman" w:cs="Times New Roman"/>
          <w:sz w:val="24"/>
          <w:szCs w:val="24"/>
          <w:lang w:val="en-US"/>
        </w:rPr>
        <w:t xml:space="preserve">or: Omar Borsani </w:t>
      </w:r>
      <w:hyperlink r:id="rId8" w:history="1">
        <w:r w:rsidR="00BC625C" w:rsidRPr="00EF4FFE">
          <w:rPr>
            <w:rStyle w:val="Hipervnculo"/>
            <w:rFonts w:ascii="Times New Roman" w:eastAsia="Times New Roman" w:hAnsi="Times New Roman" w:cs="Times New Roman"/>
            <w:sz w:val="24"/>
            <w:szCs w:val="24"/>
            <w:lang w:val="en-US"/>
          </w:rPr>
          <w:t>oborsani@fagro.edu.uy</w:t>
        </w:r>
      </w:hyperlink>
    </w:p>
    <w:p w14:paraId="1E758B5A" w14:textId="5B596D74" w:rsidR="003F5772" w:rsidRPr="00BC625C" w:rsidRDefault="003F5772" w:rsidP="00BC625C">
      <w:pPr>
        <w:adjustRightInd w:val="0"/>
        <w:snapToGrid w:val="0"/>
        <w:spacing w:after="0" w:line="480" w:lineRule="auto"/>
        <w:jc w:val="both"/>
        <w:rPr>
          <w:rFonts w:ascii="Times New Roman" w:hAnsi="Times New Roman" w:cs="Times New Roman"/>
          <w:b/>
          <w:sz w:val="24"/>
          <w:szCs w:val="24"/>
          <w:lang w:val="en-US"/>
        </w:rPr>
      </w:pPr>
      <w:r w:rsidRPr="00BC625C">
        <w:rPr>
          <w:rFonts w:ascii="Times New Roman" w:hAnsi="Times New Roman" w:cs="Times New Roman"/>
          <w:b/>
          <w:sz w:val="24"/>
          <w:szCs w:val="24"/>
          <w:lang w:val="en-US"/>
        </w:rPr>
        <w:br w:type="page"/>
      </w:r>
    </w:p>
    <w:p w14:paraId="5FBBFF0A" w14:textId="72360BF4" w:rsidR="00416526" w:rsidRPr="00786F76" w:rsidRDefault="00416526" w:rsidP="00750AB7">
      <w:pPr>
        <w:spacing w:line="480" w:lineRule="auto"/>
        <w:jc w:val="both"/>
        <w:rPr>
          <w:rFonts w:ascii="Times New Roman" w:hAnsi="Times New Roman" w:cs="Times New Roman"/>
          <w:sz w:val="24"/>
          <w:szCs w:val="24"/>
          <w:lang w:val="en-US"/>
        </w:rPr>
      </w:pPr>
      <w:r w:rsidRPr="00786F76">
        <w:rPr>
          <w:rFonts w:ascii="Times New Roman" w:hAnsi="Times New Roman" w:cs="Times New Roman"/>
          <w:b/>
          <w:sz w:val="24"/>
          <w:szCs w:val="24"/>
          <w:lang w:val="en-US"/>
        </w:rPr>
        <w:lastRenderedPageBreak/>
        <w:t>Abstract</w:t>
      </w:r>
      <w:r w:rsidRPr="00786F76">
        <w:rPr>
          <w:rFonts w:ascii="Times New Roman" w:hAnsi="Times New Roman" w:cs="Times New Roman"/>
          <w:sz w:val="24"/>
          <w:szCs w:val="24"/>
          <w:lang w:val="en-US"/>
        </w:rPr>
        <w:t xml:space="preserve"> (350 palabras)</w:t>
      </w:r>
    </w:p>
    <w:p w14:paraId="4A340071" w14:textId="77777777" w:rsidR="006C25F5" w:rsidRPr="001C6C47" w:rsidRDefault="006C25F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Kinetic of water consume is an informative and useful trait for high through phenotyping for drought response and GWAS analysis in soybean</w:t>
      </w:r>
    </w:p>
    <w:p w14:paraId="4F0A9BC2" w14:textId="048842B5" w:rsidR="00782A66" w:rsidRPr="001C6C47" w:rsidRDefault="0011782D" w:rsidP="0011782D">
      <w:pPr>
        <w:tabs>
          <w:tab w:val="center" w:pos="4252"/>
        </w:tabs>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ab/>
      </w:r>
    </w:p>
    <w:p w14:paraId="712C6DB6" w14:textId="77777777" w:rsidR="00C82918" w:rsidRPr="001C6C47" w:rsidRDefault="00C82918">
      <w:pPr>
        <w:rPr>
          <w:rFonts w:ascii="Times New Roman" w:hAnsi="Times New Roman" w:cs="Times New Roman"/>
          <w:b/>
          <w:sz w:val="24"/>
          <w:szCs w:val="24"/>
          <w:lang w:val="en-US"/>
        </w:rPr>
      </w:pPr>
      <w:r w:rsidRPr="001C6C47">
        <w:rPr>
          <w:rFonts w:ascii="Times New Roman" w:hAnsi="Times New Roman" w:cs="Times New Roman"/>
          <w:b/>
          <w:sz w:val="24"/>
          <w:szCs w:val="24"/>
          <w:lang w:val="en-US"/>
        </w:rPr>
        <w:br w:type="page"/>
      </w:r>
    </w:p>
    <w:p w14:paraId="58F74CB5" w14:textId="01B0A812" w:rsidR="00416526" w:rsidRPr="001C6C47" w:rsidRDefault="00416526"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lastRenderedPageBreak/>
        <w:t>Introduction</w:t>
      </w:r>
    </w:p>
    <w:p w14:paraId="38226EBA" w14:textId="78917016" w:rsidR="001250AF" w:rsidRPr="001C6C47" w:rsidRDefault="003171FC" w:rsidP="001250AF">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D</w:t>
      </w:r>
      <w:r w:rsidR="00296416" w:rsidRPr="001C6C47">
        <w:rPr>
          <w:rFonts w:ascii="Times New Roman" w:hAnsi="Times New Roman" w:cs="Times New Roman"/>
          <w:sz w:val="24"/>
          <w:szCs w:val="24"/>
          <w:lang w:val="en-US"/>
        </w:rPr>
        <w:t>rought</w:t>
      </w:r>
      <w:r w:rsidRPr="001C6C47">
        <w:rPr>
          <w:rFonts w:ascii="Times New Roman" w:hAnsi="Times New Roman" w:cs="Times New Roman"/>
          <w:sz w:val="24"/>
          <w:szCs w:val="24"/>
          <w:lang w:val="en-US"/>
        </w:rPr>
        <w:t xml:space="preserve"> stress</w:t>
      </w:r>
      <w:r w:rsidR="00101A8C" w:rsidRPr="001C6C47">
        <w:rPr>
          <w:rFonts w:ascii="Times New Roman" w:hAnsi="Times New Roman" w:cs="Times New Roman"/>
          <w:sz w:val="24"/>
          <w:szCs w:val="24"/>
          <w:lang w:val="en-US"/>
        </w:rPr>
        <w:t xml:space="preserve"> </w:t>
      </w:r>
      <w:r w:rsidR="00296416" w:rsidRPr="001C6C47">
        <w:rPr>
          <w:rFonts w:ascii="Times New Roman" w:hAnsi="Times New Roman" w:cs="Times New Roman"/>
          <w:sz w:val="24"/>
          <w:szCs w:val="24"/>
          <w:lang w:val="en-US"/>
        </w:rPr>
        <w:t>is</w:t>
      </w:r>
      <w:r w:rsidR="00122E3A" w:rsidRPr="001C6C47">
        <w:rPr>
          <w:rFonts w:ascii="Times New Roman" w:hAnsi="Times New Roman" w:cs="Times New Roman"/>
          <w:sz w:val="24"/>
          <w:szCs w:val="24"/>
          <w:lang w:val="en-US"/>
        </w:rPr>
        <w:t xml:space="preserve"> one of</w:t>
      </w:r>
      <w:r w:rsidR="00101A8C" w:rsidRPr="001C6C47">
        <w:rPr>
          <w:rFonts w:ascii="Times New Roman" w:hAnsi="Times New Roman" w:cs="Times New Roman"/>
          <w:sz w:val="24"/>
          <w:szCs w:val="24"/>
          <w:lang w:val="en-US"/>
        </w:rPr>
        <w:t xml:space="preserve"> the most important </w:t>
      </w:r>
      <w:r w:rsidR="004F35FD" w:rsidRPr="001C6C47">
        <w:rPr>
          <w:rFonts w:ascii="Times New Roman" w:hAnsi="Times New Roman" w:cs="Times New Roman"/>
          <w:sz w:val="24"/>
          <w:szCs w:val="24"/>
          <w:lang w:val="en-US"/>
        </w:rPr>
        <w:t>environmental</w:t>
      </w:r>
      <w:r w:rsidR="00101A8C" w:rsidRPr="001C6C47">
        <w:rPr>
          <w:rFonts w:ascii="Times New Roman" w:hAnsi="Times New Roman" w:cs="Times New Roman"/>
          <w:sz w:val="24"/>
          <w:szCs w:val="24"/>
          <w:lang w:val="en-US"/>
        </w:rPr>
        <w:t xml:space="preserve"> </w:t>
      </w:r>
      <w:r w:rsidR="00096DAE" w:rsidRPr="001C6C47">
        <w:rPr>
          <w:rFonts w:ascii="Times New Roman" w:hAnsi="Times New Roman" w:cs="Times New Roman"/>
          <w:sz w:val="24"/>
          <w:szCs w:val="24"/>
          <w:lang w:val="en-US"/>
        </w:rPr>
        <w:t>factors</w:t>
      </w:r>
      <w:r w:rsidR="002D4BDA" w:rsidRPr="001C6C47">
        <w:rPr>
          <w:rFonts w:ascii="Times New Roman" w:hAnsi="Times New Roman" w:cs="Times New Roman"/>
          <w:sz w:val="24"/>
          <w:szCs w:val="24"/>
          <w:lang w:val="en-US"/>
        </w:rPr>
        <w:t xml:space="preserve"> which limits</w:t>
      </w:r>
      <w:r w:rsidR="00296416" w:rsidRPr="001C6C47">
        <w:rPr>
          <w:rFonts w:ascii="Times New Roman" w:hAnsi="Times New Roman" w:cs="Times New Roman"/>
          <w:sz w:val="24"/>
          <w:szCs w:val="24"/>
          <w:lang w:val="en-US"/>
        </w:rPr>
        <w:t xml:space="preserve"> crop productivity</w:t>
      </w:r>
      <w:r w:rsidR="00A6732C" w:rsidRPr="001C6C47">
        <w:rPr>
          <w:rFonts w:ascii="Times New Roman" w:hAnsi="Times New Roman" w:cs="Times New Roman"/>
          <w:sz w:val="24"/>
          <w:szCs w:val="24"/>
          <w:lang w:val="en-US"/>
        </w:rPr>
        <w:t xml:space="preserve"> and reduce yield stability.</w:t>
      </w:r>
      <w:r w:rsidR="00101A8C" w:rsidRPr="001C6C47">
        <w:rPr>
          <w:rFonts w:ascii="Times New Roman" w:hAnsi="Times New Roman" w:cs="Times New Roman"/>
          <w:sz w:val="24"/>
          <w:szCs w:val="24"/>
          <w:lang w:val="en-US"/>
        </w:rPr>
        <w:t xml:space="preserve"> </w:t>
      </w:r>
      <w:r w:rsidR="004138B9" w:rsidRPr="001C6C47">
        <w:rPr>
          <w:rFonts w:ascii="Times New Roman" w:hAnsi="Times New Roman" w:cs="Times New Roman"/>
          <w:sz w:val="24"/>
          <w:szCs w:val="24"/>
          <w:lang w:val="en-US"/>
        </w:rPr>
        <w:t xml:space="preserve">This reduction has occurred despite the continuous yield increasing achieved by breeding and better agricultural practices. </w:t>
      </w:r>
      <w:r w:rsidR="00936C24" w:rsidRPr="001C6C47">
        <w:rPr>
          <w:rFonts w:ascii="Times New Roman" w:hAnsi="Times New Roman" w:cs="Times New Roman"/>
          <w:sz w:val="24"/>
          <w:szCs w:val="24"/>
          <w:lang w:val="en-US"/>
        </w:rPr>
        <w:t xml:space="preserve">Soybean </w:t>
      </w:r>
      <w:r w:rsidR="00611668" w:rsidRPr="001C6C47">
        <w:rPr>
          <w:rFonts w:ascii="Times New Roman" w:hAnsi="Times New Roman" w:cs="Times New Roman"/>
          <w:sz w:val="24"/>
          <w:szCs w:val="24"/>
          <w:lang w:val="en-US"/>
        </w:rPr>
        <w:t>(</w:t>
      </w:r>
      <w:r w:rsidR="00611668" w:rsidRPr="001C6C47">
        <w:rPr>
          <w:rFonts w:ascii="Times New Roman" w:hAnsi="Times New Roman" w:cs="Times New Roman"/>
          <w:i/>
          <w:sz w:val="24"/>
          <w:szCs w:val="24"/>
          <w:lang w:val="en-US"/>
        </w:rPr>
        <w:t>Glycine</w:t>
      </w:r>
      <w:r w:rsidR="00611668" w:rsidRPr="001C6C47">
        <w:rPr>
          <w:rFonts w:ascii="Times New Roman" w:hAnsi="Times New Roman" w:cs="Times New Roman"/>
          <w:sz w:val="24"/>
          <w:szCs w:val="24"/>
          <w:lang w:val="en-US"/>
        </w:rPr>
        <w:t xml:space="preserve"> </w:t>
      </w:r>
      <w:r w:rsidR="00611668" w:rsidRPr="001C6C47">
        <w:rPr>
          <w:rFonts w:ascii="Times New Roman" w:hAnsi="Times New Roman" w:cs="Times New Roman"/>
          <w:i/>
          <w:sz w:val="24"/>
          <w:szCs w:val="24"/>
          <w:lang w:val="en-US"/>
        </w:rPr>
        <w:t>max</w:t>
      </w:r>
      <w:r w:rsidR="00611668" w:rsidRPr="001C6C47">
        <w:rPr>
          <w:rFonts w:ascii="Times New Roman" w:hAnsi="Times New Roman" w:cs="Times New Roman"/>
          <w:sz w:val="24"/>
          <w:szCs w:val="24"/>
          <w:lang w:val="en-US"/>
        </w:rPr>
        <w:t xml:space="preserve"> L.) </w:t>
      </w:r>
      <w:r w:rsidR="00936C24" w:rsidRPr="001C6C47">
        <w:rPr>
          <w:rFonts w:ascii="Times New Roman" w:hAnsi="Times New Roman" w:cs="Times New Roman"/>
          <w:sz w:val="24"/>
          <w:szCs w:val="24"/>
          <w:lang w:val="en-US"/>
        </w:rPr>
        <w:t xml:space="preserve">is not an exception </w:t>
      </w:r>
      <w:r w:rsidR="00BB11F8" w:rsidRPr="001C6C47">
        <w:rPr>
          <w:rFonts w:ascii="Times New Roman" w:hAnsi="Times New Roman" w:cs="Times New Roman"/>
          <w:sz w:val="24"/>
          <w:szCs w:val="24"/>
          <w:lang w:val="en-US"/>
        </w:rPr>
        <w:t>o</w:t>
      </w:r>
      <w:r w:rsidR="00100E72" w:rsidRPr="001C6C47">
        <w:rPr>
          <w:rFonts w:ascii="Times New Roman" w:hAnsi="Times New Roman" w:cs="Times New Roman"/>
          <w:sz w:val="24"/>
          <w:szCs w:val="24"/>
          <w:lang w:val="en-US"/>
        </w:rPr>
        <w:t>n this scenery; conversely it is especially susceptible</w:t>
      </w:r>
      <w:r w:rsidR="00936C24" w:rsidRPr="001C6C47">
        <w:rPr>
          <w:rFonts w:ascii="Times New Roman" w:hAnsi="Times New Roman" w:cs="Times New Roman"/>
          <w:sz w:val="24"/>
          <w:szCs w:val="24"/>
          <w:lang w:val="en-US"/>
        </w:rPr>
        <w:t xml:space="preserve"> considering </w:t>
      </w:r>
      <w:r w:rsidR="00C86A2A" w:rsidRPr="001C6C47">
        <w:rPr>
          <w:rFonts w:ascii="Times New Roman" w:hAnsi="Times New Roman" w:cs="Times New Roman"/>
          <w:sz w:val="24"/>
          <w:szCs w:val="24"/>
          <w:lang w:val="en-US"/>
        </w:rPr>
        <w:t>it</w:t>
      </w:r>
      <w:r w:rsidR="00936C24" w:rsidRPr="001C6C47">
        <w:rPr>
          <w:rFonts w:ascii="Times New Roman" w:hAnsi="Times New Roman" w:cs="Times New Roman"/>
          <w:sz w:val="24"/>
          <w:szCs w:val="24"/>
          <w:lang w:val="en-US"/>
        </w:rPr>
        <w:t xml:space="preserve"> is a summer crop</w:t>
      </w:r>
      <w:r w:rsidR="00096DAE" w:rsidRPr="001C6C47">
        <w:rPr>
          <w:rFonts w:ascii="Times New Roman" w:hAnsi="Times New Roman" w:cs="Times New Roman"/>
          <w:sz w:val="24"/>
          <w:szCs w:val="24"/>
          <w:lang w:val="en-US"/>
        </w:rPr>
        <w:t xml:space="preserve"> (</w:t>
      </w:r>
      <w:r w:rsidR="0011782D" w:rsidRPr="001C6C47">
        <w:rPr>
          <w:rFonts w:ascii="Times New Roman" w:hAnsi="Times New Roman" w:cs="Times New Roman"/>
          <w:color w:val="FF0000"/>
          <w:sz w:val="24"/>
          <w:szCs w:val="24"/>
          <w:lang w:val="en-US"/>
        </w:rPr>
        <w:t>Zhang and Lin, 2016;</w:t>
      </w:r>
      <w:r w:rsidR="0011782D" w:rsidRPr="001C6C47">
        <w:rPr>
          <w:rFonts w:ascii="Times New Roman" w:hAnsi="Times New Roman" w:cs="Times New Roman"/>
          <w:sz w:val="24"/>
          <w:szCs w:val="24"/>
          <w:lang w:val="en-US"/>
        </w:rPr>
        <w:t xml:space="preserve"> </w:t>
      </w:r>
      <w:r w:rsidR="00096DAE" w:rsidRPr="001C6C47">
        <w:rPr>
          <w:rFonts w:ascii="Times New Roman" w:hAnsi="Times New Roman" w:cs="Times New Roman"/>
          <w:color w:val="FF0000"/>
          <w:sz w:val="24"/>
          <w:szCs w:val="24"/>
          <w:lang w:val="en-US"/>
        </w:rPr>
        <w:t>Zipper et al. 2016</w:t>
      </w:r>
      <w:r w:rsidR="00096DAE" w:rsidRPr="001C6C47">
        <w:rPr>
          <w:rFonts w:ascii="Times New Roman" w:hAnsi="Times New Roman" w:cs="Times New Roman"/>
          <w:sz w:val="24"/>
          <w:szCs w:val="24"/>
          <w:lang w:val="en-US"/>
        </w:rPr>
        <w:t>)</w:t>
      </w:r>
      <w:r w:rsidR="00936C24" w:rsidRPr="001C6C47">
        <w:rPr>
          <w:rFonts w:ascii="Times New Roman" w:hAnsi="Times New Roman" w:cs="Times New Roman"/>
          <w:sz w:val="24"/>
          <w:szCs w:val="24"/>
          <w:lang w:val="en-US"/>
        </w:rPr>
        <w:t xml:space="preserve">. </w:t>
      </w:r>
      <w:r w:rsidR="00FF0EF8" w:rsidRPr="001C6C47">
        <w:rPr>
          <w:rFonts w:ascii="Times New Roman" w:hAnsi="Times New Roman" w:cs="Times New Roman"/>
          <w:sz w:val="24"/>
          <w:szCs w:val="24"/>
          <w:lang w:val="en-US"/>
        </w:rPr>
        <w:t xml:space="preserve">Drought stress affects both, the vegetative and the reproductive stages in soybean, reducing leave area, increasing flower and pod abortion and diminishing pod and seed size </w:t>
      </w:r>
      <w:r w:rsidR="00FF0EF8" w:rsidRPr="001C6C47">
        <w:rPr>
          <w:rFonts w:ascii="Times New Roman" w:hAnsi="Times New Roman" w:cs="Times New Roman"/>
          <w:color w:val="FF0000"/>
          <w:sz w:val="24"/>
          <w:szCs w:val="24"/>
          <w:lang w:val="en-US"/>
        </w:rPr>
        <w:t>(Boyer, 1983)</w:t>
      </w:r>
      <w:r w:rsidR="00FF0EF8" w:rsidRPr="001C6C47">
        <w:rPr>
          <w:rFonts w:ascii="Times New Roman" w:hAnsi="Times New Roman" w:cs="Times New Roman"/>
          <w:sz w:val="24"/>
          <w:szCs w:val="24"/>
          <w:lang w:val="en-US"/>
        </w:rPr>
        <w:t>.</w:t>
      </w:r>
      <w:r w:rsidR="001462DE" w:rsidRPr="001C6C47">
        <w:rPr>
          <w:rFonts w:ascii="Times New Roman" w:hAnsi="Times New Roman" w:cs="Times New Roman"/>
          <w:sz w:val="24"/>
          <w:szCs w:val="24"/>
          <w:lang w:val="en-US"/>
        </w:rPr>
        <w:t xml:space="preserve"> </w:t>
      </w:r>
      <w:r w:rsidR="00595A7F" w:rsidRPr="001C6C47">
        <w:rPr>
          <w:rFonts w:ascii="Times New Roman" w:hAnsi="Times New Roman" w:cs="Times New Roman"/>
          <w:sz w:val="24"/>
          <w:szCs w:val="24"/>
          <w:lang w:val="en-US"/>
        </w:rPr>
        <w:t>T</w:t>
      </w:r>
      <w:r w:rsidR="001462DE" w:rsidRPr="001C6C47">
        <w:rPr>
          <w:rFonts w:ascii="Times New Roman" w:hAnsi="Times New Roman" w:cs="Times New Roman"/>
          <w:sz w:val="24"/>
          <w:szCs w:val="24"/>
          <w:lang w:val="en-US"/>
        </w:rPr>
        <w:t xml:space="preserve">here are several works which relate the response </w:t>
      </w:r>
      <w:r w:rsidR="006017FA" w:rsidRPr="001C6C47">
        <w:rPr>
          <w:rFonts w:ascii="Times New Roman" w:hAnsi="Times New Roman" w:cs="Times New Roman"/>
          <w:sz w:val="24"/>
          <w:szCs w:val="24"/>
          <w:lang w:val="en-US"/>
        </w:rPr>
        <w:t>in</w:t>
      </w:r>
      <w:r w:rsidR="001462DE" w:rsidRPr="001C6C47">
        <w:rPr>
          <w:rFonts w:ascii="Times New Roman" w:hAnsi="Times New Roman" w:cs="Times New Roman"/>
          <w:sz w:val="24"/>
          <w:szCs w:val="24"/>
          <w:lang w:val="en-US"/>
        </w:rPr>
        <w:t xml:space="preserve"> the vegetative stage with drought tolerance </w:t>
      </w:r>
      <w:r w:rsidR="006017FA" w:rsidRPr="001C6C47">
        <w:rPr>
          <w:rFonts w:ascii="Times New Roman" w:hAnsi="Times New Roman" w:cs="Times New Roman"/>
          <w:sz w:val="24"/>
          <w:szCs w:val="24"/>
          <w:lang w:val="en-US"/>
        </w:rPr>
        <w:t>during</w:t>
      </w:r>
      <w:r w:rsidR="001462DE" w:rsidRPr="001C6C47">
        <w:rPr>
          <w:rFonts w:ascii="Times New Roman" w:hAnsi="Times New Roman" w:cs="Times New Roman"/>
          <w:sz w:val="24"/>
          <w:szCs w:val="24"/>
          <w:lang w:val="en-US"/>
        </w:rPr>
        <w:t xml:space="preserve"> reproductive stages (</w:t>
      </w:r>
      <w:r w:rsidR="006017FA" w:rsidRPr="001C6C47">
        <w:rPr>
          <w:rFonts w:ascii="Times New Roman" w:hAnsi="Times New Roman" w:cs="Times New Roman"/>
          <w:color w:val="FF0000"/>
          <w:sz w:val="24"/>
          <w:szCs w:val="24"/>
          <w:lang w:val="en-US"/>
        </w:rPr>
        <w:t>Kron et al. 2008;</w:t>
      </w:r>
      <w:r w:rsidR="001462DE" w:rsidRPr="001C6C47">
        <w:rPr>
          <w:rFonts w:ascii="Times New Roman" w:hAnsi="Times New Roman" w:cs="Times New Roman"/>
          <w:color w:val="FF0000"/>
          <w:sz w:val="24"/>
          <w:szCs w:val="24"/>
          <w:lang w:val="en-US"/>
        </w:rPr>
        <w:t xml:space="preserve"> He et al</w:t>
      </w:r>
      <w:r w:rsidR="00E97766" w:rsidRPr="001C6C47">
        <w:rPr>
          <w:rFonts w:ascii="Times New Roman" w:hAnsi="Times New Roman" w:cs="Times New Roman"/>
          <w:color w:val="FF0000"/>
          <w:sz w:val="24"/>
          <w:szCs w:val="24"/>
          <w:lang w:val="en-US"/>
        </w:rPr>
        <w:t>. 2016</w:t>
      </w:r>
      <w:r w:rsidR="00752278" w:rsidRPr="001C6C47">
        <w:rPr>
          <w:rFonts w:ascii="Times New Roman" w:hAnsi="Times New Roman" w:cs="Times New Roman"/>
          <w:color w:val="FF0000"/>
          <w:sz w:val="24"/>
          <w:szCs w:val="24"/>
          <w:lang w:val="en-US"/>
        </w:rPr>
        <w:t>; Sinclair et al. 2010</w:t>
      </w:r>
      <w:r w:rsidR="00E97766" w:rsidRPr="001C6C47">
        <w:rPr>
          <w:rFonts w:ascii="Times New Roman" w:hAnsi="Times New Roman" w:cs="Times New Roman"/>
          <w:sz w:val="24"/>
          <w:szCs w:val="24"/>
          <w:lang w:val="en-US"/>
        </w:rPr>
        <w:t>)</w:t>
      </w:r>
      <w:r w:rsidR="001462DE" w:rsidRPr="001C6C47">
        <w:rPr>
          <w:rFonts w:ascii="Times New Roman" w:hAnsi="Times New Roman" w:cs="Times New Roman"/>
          <w:sz w:val="24"/>
          <w:szCs w:val="24"/>
          <w:lang w:val="en-US"/>
        </w:rPr>
        <w:t xml:space="preserve">. </w:t>
      </w:r>
      <w:r w:rsidR="006B3055" w:rsidRPr="001C6C47">
        <w:rPr>
          <w:rFonts w:ascii="Times New Roman" w:hAnsi="Times New Roman" w:cs="Times New Roman"/>
          <w:sz w:val="24"/>
          <w:szCs w:val="24"/>
          <w:lang w:val="en-US"/>
        </w:rPr>
        <w:t xml:space="preserve">According to </w:t>
      </w:r>
      <w:r w:rsidR="006B3055" w:rsidRPr="001C6C47">
        <w:rPr>
          <w:rFonts w:ascii="Times New Roman" w:hAnsi="Times New Roman" w:cs="Times New Roman"/>
          <w:color w:val="FF0000"/>
          <w:sz w:val="24"/>
          <w:szCs w:val="24"/>
          <w:lang w:val="en-US"/>
        </w:rPr>
        <w:t>Kron et al (2008)</w:t>
      </w:r>
      <w:r w:rsidR="006B3055" w:rsidRPr="001C6C47">
        <w:rPr>
          <w:rFonts w:ascii="Times New Roman" w:hAnsi="Times New Roman" w:cs="Times New Roman"/>
          <w:sz w:val="24"/>
          <w:szCs w:val="24"/>
          <w:lang w:val="en-US"/>
        </w:rPr>
        <w:t xml:space="preserve"> there is a “developmental window” in V4 stage</w:t>
      </w:r>
      <w:r w:rsidR="00752278" w:rsidRPr="001C6C47">
        <w:rPr>
          <w:rFonts w:ascii="Times New Roman" w:hAnsi="Times New Roman" w:cs="Times New Roman"/>
          <w:sz w:val="24"/>
          <w:szCs w:val="24"/>
          <w:lang w:val="en-US"/>
        </w:rPr>
        <w:t xml:space="preserve"> (</w:t>
      </w:r>
      <w:r w:rsidR="00752278" w:rsidRPr="001C6C47">
        <w:rPr>
          <w:rFonts w:ascii="Times New Roman" w:hAnsi="Times New Roman" w:cs="Times New Roman"/>
          <w:color w:val="FF0000"/>
          <w:sz w:val="24"/>
          <w:szCs w:val="24"/>
          <w:lang w:val="en-US"/>
        </w:rPr>
        <w:t>Fehr et al. 1971</w:t>
      </w:r>
      <w:r w:rsidR="00752278" w:rsidRPr="001C6C47">
        <w:rPr>
          <w:rFonts w:ascii="Times New Roman" w:hAnsi="Times New Roman" w:cs="Times New Roman"/>
          <w:sz w:val="24"/>
          <w:szCs w:val="24"/>
          <w:lang w:val="en-US"/>
        </w:rPr>
        <w:t>)</w:t>
      </w:r>
      <w:r w:rsidR="006B3055" w:rsidRPr="001C6C47">
        <w:rPr>
          <w:rFonts w:ascii="Times New Roman" w:hAnsi="Times New Roman" w:cs="Times New Roman"/>
          <w:sz w:val="24"/>
          <w:szCs w:val="24"/>
          <w:lang w:val="en-US"/>
        </w:rPr>
        <w:t xml:space="preserve">, where plant subjected to water stress improve the subsequent drought stress </w:t>
      </w:r>
      <w:r w:rsidR="00695AE9" w:rsidRPr="001C6C47">
        <w:rPr>
          <w:rFonts w:ascii="Times New Roman" w:hAnsi="Times New Roman" w:cs="Times New Roman"/>
          <w:sz w:val="24"/>
          <w:szCs w:val="24"/>
          <w:lang w:val="en-US"/>
        </w:rPr>
        <w:t>tolerance</w:t>
      </w:r>
      <w:r w:rsidR="006B3055" w:rsidRPr="001C6C47">
        <w:rPr>
          <w:rFonts w:ascii="Times New Roman" w:hAnsi="Times New Roman" w:cs="Times New Roman"/>
          <w:sz w:val="24"/>
          <w:szCs w:val="24"/>
          <w:lang w:val="en-US"/>
        </w:rPr>
        <w:t xml:space="preserve"> in</w:t>
      </w:r>
      <w:r w:rsidR="00695AE9" w:rsidRPr="001C6C47">
        <w:rPr>
          <w:rFonts w:ascii="Times New Roman" w:hAnsi="Times New Roman" w:cs="Times New Roman"/>
          <w:sz w:val="24"/>
          <w:szCs w:val="24"/>
          <w:lang w:val="en-US"/>
        </w:rPr>
        <w:t xml:space="preserve"> the</w:t>
      </w:r>
      <w:r w:rsidR="006B3055" w:rsidRPr="001C6C47">
        <w:rPr>
          <w:rFonts w:ascii="Times New Roman" w:hAnsi="Times New Roman" w:cs="Times New Roman"/>
          <w:sz w:val="24"/>
          <w:szCs w:val="24"/>
          <w:lang w:val="en-US"/>
        </w:rPr>
        <w:t xml:space="preserve"> reproductive stage.</w:t>
      </w:r>
      <w:r w:rsidR="00E97766" w:rsidRPr="001C6C47">
        <w:rPr>
          <w:rFonts w:ascii="Times New Roman" w:hAnsi="Times New Roman" w:cs="Times New Roman"/>
          <w:sz w:val="24"/>
          <w:szCs w:val="24"/>
          <w:lang w:val="en-US"/>
        </w:rPr>
        <w:t xml:space="preserve"> </w:t>
      </w:r>
      <w:r w:rsidR="00EB0D4B" w:rsidRPr="001C6C47">
        <w:rPr>
          <w:rFonts w:ascii="Times New Roman" w:hAnsi="Times New Roman" w:cs="Times New Roman"/>
          <w:sz w:val="24"/>
          <w:szCs w:val="24"/>
          <w:lang w:val="en-US"/>
        </w:rPr>
        <w:t>Furthermore</w:t>
      </w:r>
      <w:r w:rsidR="003156DD" w:rsidRPr="001C6C47">
        <w:rPr>
          <w:rFonts w:ascii="Times New Roman" w:hAnsi="Times New Roman" w:cs="Times New Roman"/>
          <w:sz w:val="24"/>
          <w:szCs w:val="24"/>
          <w:lang w:val="en-US"/>
        </w:rPr>
        <w:t xml:space="preserve">, </w:t>
      </w:r>
      <w:r w:rsidR="00DE0659" w:rsidRPr="001C6C47">
        <w:rPr>
          <w:rFonts w:ascii="Times New Roman" w:hAnsi="Times New Roman" w:cs="Times New Roman"/>
          <w:color w:val="FF0000"/>
          <w:sz w:val="24"/>
          <w:szCs w:val="24"/>
          <w:lang w:val="en-US"/>
        </w:rPr>
        <w:t>Sinclair et al. (2010)</w:t>
      </w:r>
      <w:r w:rsidR="00DE0659" w:rsidRPr="001C6C47">
        <w:rPr>
          <w:rFonts w:ascii="Times New Roman" w:hAnsi="Times New Roman" w:cs="Times New Roman"/>
          <w:sz w:val="24"/>
          <w:szCs w:val="24"/>
          <w:lang w:val="en-US"/>
        </w:rPr>
        <w:t xml:space="preserve"> using a simulation model determined that water conservation, through early decrease in stomata conductance and reduced transpiration rate</w:t>
      </w:r>
      <w:r w:rsidR="00EB0D4B" w:rsidRPr="001C6C47">
        <w:rPr>
          <w:rFonts w:ascii="Times New Roman" w:hAnsi="Times New Roman" w:cs="Times New Roman"/>
          <w:sz w:val="24"/>
          <w:szCs w:val="24"/>
          <w:lang w:val="en-US"/>
        </w:rPr>
        <w:t>,</w:t>
      </w:r>
      <w:r w:rsidR="00DE0659" w:rsidRPr="001C6C47">
        <w:rPr>
          <w:rFonts w:ascii="Times New Roman" w:hAnsi="Times New Roman" w:cs="Times New Roman"/>
          <w:sz w:val="24"/>
          <w:szCs w:val="24"/>
          <w:lang w:val="en-US"/>
        </w:rPr>
        <w:t xml:space="preserve"> explain the increase in </w:t>
      </w:r>
      <w:r w:rsidR="00E36D78" w:rsidRPr="001C6C47">
        <w:rPr>
          <w:rFonts w:ascii="Times New Roman" w:hAnsi="Times New Roman" w:cs="Times New Roman"/>
          <w:sz w:val="24"/>
          <w:szCs w:val="24"/>
          <w:lang w:val="en-US"/>
        </w:rPr>
        <w:t xml:space="preserve">soybean </w:t>
      </w:r>
      <w:r w:rsidR="00DE0659" w:rsidRPr="001C6C47">
        <w:rPr>
          <w:rFonts w:ascii="Times New Roman" w:hAnsi="Times New Roman" w:cs="Times New Roman"/>
          <w:sz w:val="24"/>
          <w:szCs w:val="24"/>
          <w:lang w:val="en-US"/>
        </w:rPr>
        <w:t xml:space="preserve">yield during </w:t>
      </w:r>
      <w:r w:rsidR="00695AE9" w:rsidRPr="001C6C47">
        <w:rPr>
          <w:rFonts w:ascii="Times New Roman" w:hAnsi="Times New Roman" w:cs="Times New Roman"/>
          <w:sz w:val="24"/>
          <w:szCs w:val="24"/>
          <w:lang w:val="en-US"/>
        </w:rPr>
        <w:t xml:space="preserve">70 </w:t>
      </w:r>
      <w:r w:rsidR="00DE0659" w:rsidRPr="001C6C47">
        <w:rPr>
          <w:rFonts w:ascii="Times New Roman" w:hAnsi="Times New Roman" w:cs="Times New Roman"/>
          <w:sz w:val="24"/>
          <w:szCs w:val="24"/>
          <w:lang w:val="en-US"/>
        </w:rPr>
        <w:t>years with drought events.</w:t>
      </w:r>
      <w:r w:rsidR="00E36D78" w:rsidRPr="001C6C47">
        <w:rPr>
          <w:rFonts w:ascii="Times New Roman" w:hAnsi="Times New Roman" w:cs="Times New Roman"/>
          <w:sz w:val="24"/>
          <w:szCs w:val="24"/>
          <w:lang w:val="en-US"/>
        </w:rPr>
        <w:t xml:space="preserve"> </w:t>
      </w:r>
    </w:p>
    <w:p w14:paraId="5E1A19B7" w14:textId="3E149E73" w:rsidR="001250AF" w:rsidRPr="001C6C47" w:rsidRDefault="006B3055" w:rsidP="00E51AFD">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Soybean breeding programs are mostly focused on increasing total yield and yield stability, which is principally affected by water shortage during the crop cycle. These programs, and particularly public breeding programs, do not use drought response as selection criteria due to the expensiveness of the massive phenotyping equipment currently available. Most of high-throughput phenotyping platforms are based on the diagnostic of changes in the plant physiology</w:t>
      </w:r>
      <w:r w:rsidR="003156DD" w:rsidRPr="001C6C47">
        <w:rPr>
          <w:rFonts w:ascii="Times New Roman" w:hAnsi="Times New Roman" w:cs="Times New Roman"/>
          <w:sz w:val="24"/>
          <w:szCs w:val="24"/>
          <w:lang w:val="en-US"/>
        </w:rPr>
        <w:t xml:space="preserve">, </w:t>
      </w:r>
      <w:r w:rsidR="003156DD" w:rsidRPr="001C6C47">
        <w:rPr>
          <w:rFonts w:ascii="Times New Roman" w:hAnsi="Times New Roman" w:cs="Times New Roman"/>
          <w:sz w:val="24"/>
          <w:szCs w:val="24"/>
          <w:highlight w:val="yellow"/>
          <w:lang w:val="en-US"/>
        </w:rPr>
        <w:t>such as leaf conductance, leaf area and root system development,</w:t>
      </w:r>
      <w:r w:rsidRPr="001C6C47">
        <w:rPr>
          <w:rFonts w:ascii="Times New Roman" w:hAnsi="Times New Roman" w:cs="Times New Roman"/>
          <w:sz w:val="24"/>
          <w:szCs w:val="24"/>
          <w:lang w:val="en-US"/>
        </w:rPr>
        <w:t xml:space="preserve"> using a complex and expensive system of analysis (</w:t>
      </w:r>
      <w:r w:rsidRPr="001C6C47">
        <w:rPr>
          <w:rFonts w:ascii="Times New Roman" w:hAnsi="Times New Roman" w:cs="Times New Roman"/>
          <w:color w:val="FF0000"/>
          <w:sz w:val="24"/>
          <w:szCs w:val="24"/>
          <w:lang w:val="en-US"/>
        </w:rPr>
        <w:t>Humplík et al. 2011</w:t>
      </w:r>
      <w:r w:rsidRPr="001C6C47">
        <w:rPr>
          <w:rFonts w:ascii="Times New Roman" w:hAnsi="Times New Roman" w:cs="Times New Roman"/>
          <w:sz w:val="24"/>
          <w:szCs w:val="24"/>
          <w:lang w:val="en-US"/>
        </w:rPr>
        <w:t xml:space="preserve">). Hence, including drought tolerance as a selection criterion in breeding programs requires the developing of high-throughput, precise and low-cost phenotyping strategies </w:t>
      </w:r>
      <w:r w:rsidRPr="001C6C47">
        <w:rPr>
          <w:rFonts w:ascii="Times New Roman" w:hAnsi="Times New Roman" w:cs="Times New Roman"/>
          <w:sz w:val="24"/>
          <w:szCs w:val="24"/>
          <w:lang w:val="en-US"/>
        </w:rPr>
        <w:lastRenderedPageBreak/>
        <w:t>(</w:t>
      </w:r>
      <w:r w:rsidRPr="001C6C47">
        <w:rPr>
          <w:rFonts w:ascii="Times New Roman" w:hAnsi="Times New Roman" w:cs="Times New Roman"/>
          <w:color w:val="FF0000"/>
          <w:sz w:val="24"/>
          <w:szCs w:val="24"/>
          <w:lang w:val="en-US"/>
        </w:rPr>
        <w:t>Tuberosa, 2012</w:t>
      </w:r>
      <w:r w:rsidR="00EA3936" w:rsidRPr="001C6C47">
        <w:rPr>
          <w:rFonts w:ascii="Times New Roman" w:hAnsi="Times New Roman" w:cs="Times New Roman"/>
          <w:sz w:val="24"/>
          <w:szCs w:val="24"/>
          <w:lang w:val="en-US"/>
        </w:rPr>
        <w:t xml:space="preserve">). However, as Valdez et al (2013) indicate </w:t>
      </w:r>
      <w:r w:rsidR="001250AF" w:rsidRPr="001C6C47">
        <w:rPr>
          <w:rFonts w:ascii="Times New Roman" w:hAnsi="Times New Roman" w:cs="Times New Roman"/>
          <w:sz w:val="24"/>
          <w:szCs w:val="24"/>
          <w:lang w:val="en-US"/>
        </w:rPr>
        <w:t xml:space="preserve">strategies </w:t>
      </w:r>
      <w:r w:rsidR="00EA3936" w:rsidRPr="001C6C47">
        <w:rPr>
          <w:rFonts w:ascii="Times New Roman" w:hAnsi="Times New Roman" w:cs="Times New Roman"/>
          <w:sz w:val="24"/>
          <w:szCs w:val="24"/>
          <w:lang w:val="en-US"/>
        </w:rPr>
        <w:t xml:space="preserve">could include the quantification of </w:t>
      </w:r>
      <w:r w:rsidR="001250AF" w:rsidRPr="001C6C47">
        <w:rPr>
          <w:rFonts w:ascii="Times New Roman" w:hAnsi="Times New Roman" w:cs="Times New Roman"/>
          <w:sz w:val="24"/>
          <w:szCs w:val="24"/>
          <w:lang w:val="en-US"/>
        </w:rPr>
        <w:t>two crucial aspects of the plant water budget: (i) the ability to capture more water; and (ii) the ability to conserve and use captured water more efficiently</w:t>
      </w:r>
      <w:r w:rsidR="00EA3936" w:rsidRPr="001C6C47">
        <w:rPr>
          <w:rFonts w:ascii="Times New Roman" w:hAnsi="Times New Roman" w:cs="Times New Roman"/>
          <w:sz w:val="24"/>
          <w:szCs w:val="24"/>
          <w:lang w:val="en-US"/>
        </w:rPr>
        <w:t>.</w:t>
      </w:r>
      <w:r w:rsidR="001250AF" w:rsidRPr="001C6C47">
        <w:rPr>
          <w:rFonts w:ascii="Times New Roman" w:hAnsi="Times New Roman" w:cs="Times New Roman"/>
          <w:sz w:val="24"/>
          <w:szCs w:val="24"/>
          <w:lang w:val="en-US"/>
        </w:rPr>
        <w:t xml:space="preserve"> </w:t>
      </w:r>
      <w:r w:rsidR="001250AF" w:rsidRPr="00E51AFD">
        <w:rPr>
          <w:rFonts w:ascii="Times New Roman" w:hAnsi="Times New Roman" w:cs="Times New Roman"/>
          <w:sz w:val="24"/>
          <w:szCs w:val="24"/>
          <w:highlight w:val="yellow"/>
          <w:lang w:val="en-US"/>
        </w:rPr>
        <w:t xml:space="preserve">(Functional Plant Biology, 2013, 40, 1310–1322 </w:t>
      </w:r>
      <w:hyperlink r:id="rId9" w:history="1">
        <w:r w:rsidR="001250AF" w:rsidRPr="00E51AFD">
          <w:rPr>
            <w:rFonts w:ascii="Times New Roman" w:hAnsi="Times New Roman" w:cs="Times New Roman"/>
            <w:sz w:val="24"/>
            <w:szCs w:val="24"/>
            <w:highlight w:val="yellow"/>
            <w:lang w:val="en-US"/>
          </w:rPr>
          <w:t>http://dx.doi.org/10.1071/FP13149</w:t>
        </w:r>
      </w:hyperlink>
      <w:r w:rsidR="001250AF" w:rsidRPr="00E51AFD">
        <w:rPr>
          <w:rFonts w:ascii="Times New Roman" w:hAnsi="Times New Roman" w:cs="Times New Roman"/>
          <w:sz w:val="24"/>
          <w:szCs w:val="24"/>
          <w:highlight w:val="yellow"/>
          <w:lang w:val="en-US"/>
        </w:rPr>
        <w:t>)</w:t>
      </w:r>
      <w:r w:rsidR="00EA3936" w:rsidRPr="00E51AFD">
        <w:rPr>
          <w:rFonts w:ascii="Times New Roman" w:hAnsi="Times New Roman" w:cs="Times New Roman"/>
          <w:color w:val="000000"/>
          <w:sz w:val="24"/>
          <w:szCs w:val="24"/>
          <w:highlight w:val="yellow"/>
          <w:lang w:val="en-US"/>
        </w:rPr>
        <w:t>.</w:t>
      </w:r>
      <w:r w:rsidR="00EA3936" w:rsidRPr="001C6C47">
        <w:rPr>
          <w:rFonts w:ascii="Times New Roman" w:hAnsi="Times New Roman" w:cs="Times New Roman"/>
          <w:color w:val="000000"/>
          <w:sz w:val="24"/>
          <w:szCs w:val="24"/>
          <w:lang w:val="en-US"/>
        </w:rPr>
        <w:t xml:space="preserve"> </w:t>
      </w:r>
      <w:r w:rsidR="00EA3936" w:rsidRPr="001C6C47">
        <w:rPr>
          <w:rFonts w:ascii="Times New Roman" w:hAnsi="Times New Roman" w:cs="Times New Roman"/>
          <w:sz w:val="24"/>
          <w:szCs w:val="24"/>
          <w:lang w:val="en-US"/>
        </w:rPr>
        <w:t xml:space="preserve">Nowadays is well documented that water extraction during the key </w:t>
      </w:r>
      <w:r w:rsidR="00A72734" w:rsidRPr="001C6C47">
        <w:rPr>
          <w:rFonts w:ascii="Times New Roman" w:hAnsi="Times New Roman" w:cs="Times New Roman"/>
          <w:sz w:val="24"/>
          <w:szCs w:val="24"/>
          <w:lang w:val="en-US"/>
        </w:rPr>
        <w:t xml:space="preserve">crop </w:t>
      </w:r>
      <w:r w:rsidR="00EA3936" w:rsidRPr="001C6C47">
        <w:rPr>
          <w:rFonts w:ascii="Times New Roman" w:hAnsi="Times New Roman" w:cs="Times New Roman"/>
          <w:sz w:val="24"/>
          <w:szCs w:val="24"/>
          <w:lang w:val="en-US"/>
        </w:rPr>
        <w:t xml:space="preserve">stages is </w:t>
      </w:r>
      <w:r w:rsidR="00A72734" w:rsidRPr="001C6C47">
        <w:rPr>
          <w:rFonts w:ascii="Times New Roman" w:hAnsi="Times New Roman" w:cs="Times New Roman"/>
          <w:sz w:val="24"/>
          <w:szCs w:val="24"/>
          <w:lang w:val="en-US"/>
        </w:rPr>
        <w:t xml:space="preserve">greatly informative about crop performance under water restriction scenario </w:t>
      </w:r>
      <w:r w:rsidR="00A72734" w:rsidRPr="00E51AFD">
        <w:rPr>
          <w:rFonts w:ascii="Times New Roman" w:hAnsi="Times New Roman" w:cs="Times New Roman"/>
          <w:color w:val="FF0000"/>
          <w:sz w:val="24"/>
          <w:szCs w:val="24"/>
          <w:lang w:val="en-US"/>
        </w:rPr>
        <w:t>(</w:t>
      </w:r>
      <w:r w:rsidR="001250AF" w:rsidRPr="00E51AFD">
        <w:rPr>
          <w:rFonts w:ascii="Times New Roman" w:hAnsi="Times New Roman" w:cs="Times New Roman"/>
          <w:color w:val="FF0000"/>
          <w:sz w:val="24"/>
          <w:szCs w:val="24"/>
          <w:lang w:val="en-US"/>
        </w:rPr>
        <w:t>Ratnakumar et al. 2009; Zaman-Allah et al. 2011a; Vadez et al. 2013b</w:t>
      </w:r>
      <w:r w:rsidR="001250AF" w:rsidRPr="001C6C47">
        <w:rPr>
          <w:rFonts w:ascii="Times New Roman" w:hAnsi="Times New Roman" w:cs="Times New Roman"/>
          <w:sz w:val="24"/>
          <w:szCs w:val="24"/>
          <w:lang w:val="en-US"/>
        </w:rPr>
        <w:t>). (</w:t>
      </w:r>
      <w:r w:rsidR="001250AF" w:rsidRPr="00E51AFD">
        <w:rPr>
          <w:rFonts w:ascii="Times New Roman" w:hAnsi="Times New Roman" w:cs="Times New Roman"/>
          <w:sz w:val="24"/>
          <w:szCs w:val="24"/>
          <w:highlight w:val="yellow"/>
          <w:lang w:val="en-US"/>
        </w:rPr>
        <w:t xml:space="preserve">Functional Plant Biology, 2013, 40, 1310–1322 </w:t>
      </w:r>
      <w:hyperlink r:id="rId10" w:history="1">
        <w:r w:rsidR="001250AF" w:rsidRPr="00E51AFD">
          <w:rPr>
            <w:rFonts w:ascii="Times New Roman" w:hAnsi="Times New Roman" w:cs="Times New Roman"/>
            <w:sz w:val="24"/>
            <w:szCs w:val="24"/>
            <w:highlight w:val="yellow"/>
            <w:lang w:val="en-US"/>
          </w:rPr>
          <w:t>htp://dx.doi.org/10.1071/FP13149</w:t>
        </w:r>
      </w:hyperlink>
      <w:r w:rsidR="00A72734" w:rsidRPr="00E51AFD">
        <w:rPr>
          <w:rFonts w:ascii="Times New Roman" w:hAnsi="Times New Roman" w:cs="Times New Roman"/>
          <w:sz w:val="24"/>
          <w:szCs w:val="24"/>
          <w:highlight w:val="yellow"/>
          <w:lang w:val="en-US"/>
        </w:rPr>
        <w:t>)</w:t>
      </w:r>
      <w:r w:rsidR="00D912A7" w:rsidRPr="00E51AFD">
        <w:rPr>
          <w:rFonts w:ascii="Times New Roman" w:hAnsi="Times New Roman" w:cs="Times New Roman"/>
          <w:sz w:val="24"/>
          <w:szCs w:val="24"/>
          <w:highlight w:val="yellow"/>
          <w:lang w:val="en-US"/>
        </w:rPr>
        <w:t>.</w:t>
      </w:r>
      <w:r w:rsidR="00D912A7" w:rsidRPr="001C6C47">
        <w:rPr>
          <w:rFonts w:ascii="Times New Roman" w:hAnsi="Times New Roman" w:cs="Times New Roman"/>
          <w:sz w:val="24"/>
          <w:szCs w:val="24"/>
          <w:lang w:val="en-US"/>
        </w:rPr>
        <w:t xml:space="preserve"> </w:t>
      </w:r>
    </w:p>
    <w:p w14:paraId="4D491245" w14:textId="3F709BFD" w:rsidR="00D912A7" w:rsidRPr="001C6C47" w:rsidRDefault="00F70F18" w:rsidP="00D912A7">
      <w:pPr>
        <w:spacing w:line="480" w:lineRule="auto"/>
        <w:jc w:val="both"/>
        <w:rPr>
          <w:rFonts w:ascii="Times New Roman" w:hAnsi="Times New Roman" w:cs="Times New Roman"/>
          <w:sz w:val="24"/>
          <w:szCs w:val="24"/>
          <w:lang w:val="en-US"/>
        </w:rPr>
      </w:pPr>
      <w:commentRangeStart w:id="0"/>
      <w:r w:rsidRPr="001C6C47">
        <w:rPr>
          <w:rFonts w:ascii="Times New Roman" w:hAnsi="Times New Roman" w:cs="Times New Roman"/>
          <w:sz w:val="24"/>
          <w:szCs w:val="24"/>
          <w:lang w:val="en-US"/>
        </w:rPr>
        <w:t>Water balance in a land crop is greatly dependent of e</w:t>
      </w:r>
      <w:r w:rsidR="00D912A7" w:rsidRPr="001C6C47">
        <w:rPr>
          <w:rFonts w:ascii="Times New Roman" w:hAnsi="Times New Roman" w:cs="Times New Roman"/>
          <w:sz w:val="24"/>
          <w:szCs w:val="24"/>
          <w:lang w:val="en-US"/>
        </w:rPr>
        <w:t xml:space="preserve">vapotranspiration </w:t>
      </w:r>
      <w:r w:rsidR="005B25F8" w:rsidRPr="001C6C47">
        <w:rPr>
          <w:rFonts w:ascii="Times New Roman" w:hAnsi="Times New Roman" w:cs="Times New Roman"/>
          <w:sz w:val="24"/>
          <w:szCs w:val="24"/>
          <w:lang w:val="en-US"/>
        </w:rPr>
        <w:t>phenomena</w:t>
      </w:r>
      <w:r w:rsidRPr="001C6C47">
        <w:rPr>
          <w:rFonts w:ascii="Times New Roman" w:hAnsi="Times New Roman" w:cs="Times New Roman"/>
          <w:sz w:val="24"/>
          <w:szCs w:val="24"/>
          <w:lang w:val="en-US"/>
        </w:rPr>
        <w:t>. This i</w:t>
      </w:r>
      <w:r w:rsidR="00D912A7" w:rsidRPr="001C6C47">
        <w:rPr>
          <w:rFonts w:ascii="Times New Roman" w:hAnsi="Times New Roman" w:cs="Times New Roman"/>
          <w:sz w:val="24"/>
          <w:szCs w:val="24"/>
          <w:lang w:val="en-US"/>
        </w:rPr>
        <w:t>s the combination of two independent proce</w:t>
      </w:r>
      <w:r w:rsidR="005B25F8" w:rsidRPr="001C6C47">
        <w:rPr>
          <w:rFonts w:ascii="Times New Roman" w:hAnsi="Times New Roman" w:cs="Times New Roman"/>
          <w:sz w:val="24"/>
          <w:szCs w:val="24"/>
          <w:lang w:val="en-US"/>
        </w:rPr>
        <w:t>sses involved in water losses f</w:t>
      </w:r>
      <w:r w:rsidR="00D912A7" w:rsidRPr="001C6C47">
        <w:rPr>
          <w:rFonts w:ascii="Times New Roman" w:hAnsi="Times New Roman" w:cs="Times New Roman"/>
          <w:sz w:val="24"/>
          <w:szCs w:val="24"/>
          <w:lang w:val="en-US"/>
        </w:rPr>
        <w:t>r</w:t>
      </w:r>
      <w:r w:rsidR="005B25F8" w:rsidRPr="001C6C47">
        <w:rPr>
          <w:rFonts w:ascii="Times New Roman" w:hAnsi="Times New Roman" w:cs="Times New Roman"/>
          <w:sz w:val="24"/>
          <w:szCs w:val="24"/>
          <w:lang w:val="en-US"/>
        </w:rPr>
        <w:t>o</w:t>
      </w:r>
      <w:r w:rsidR="00D912A7" w:rsidRPr="001C6C47">
        <w:rPr>
          <w:rFonts w:ascii="Times New Roman" w:hAnsi="Times New Roman" w:cs="Times New Roman"/>
          <w:sz w:val="24"/>
          <w:szCs w:val="24"/>
          <w:lang w:val="en-US"/>
        </w:rPr>
        <w:t xml:space="preserve">m </w:t>
      </w:r>
      <w:r w:rsidR="005B25F8" w:rsidRPr="001C6C47">
        <w:rPr>
          <w:rFonts w:ascii="Times New Roman" w:hAnsi="Times New Roman" w:cs="Times New Roman"/>
          <w:sz w:val="24"/>
          <w:szCs w:val="24"/>
          <w:lang w:val="en-US"/>
        </w:rPr>
        <w:t xml:space="preserve">the </w:t>
      </w:r>
      <w:r w:rsidR="00D912A7" w:rsidRPr="001C6C47">
        <w:rPr>
          <w:rFonts w:ascii="Times New Roman" w:hAnsi="Times New Roman" w:cs="Times New Roman"/>
          <w:sz w:val="24"/>
          <w:szCs w:val="24"/>
          <w:lang w:val="en-US"/>
        </w:rPr>
        <w:t>soil. One is the evaporation o</w:t>
      </w:r>
      <w:r w:rsidR="005B25F8" w:rsidRPr="001C6C47">
        <w:rPr>
          <w:rFonts w:ascii="Times New Roman" w:hAnsi="Times New Roman" w:cs="Times New Roman"/>
          <w:sz w:val="24"/>
          <w:szCs w:val="24"/>
          <w:lang w:val="en-US"/>
        </w:rPr>
        <w:t xml:space="preserve">f the water content in the soil </w:t>
      </w:r>
      <w:r w:rsidR="00D912A7" w:rsidRPr="001C6C47">
        <w:rPr>
          <w:rFonts w:ascii="Times New Roman" w:hAnsi="Times New Roman" w:cs="Times New Roman"/>
          <w:sz w:val="24"/>
          <w:szCs w:val="24"/>
          <w:lang w:val="en-US"/>
        </w:rPr>
        <w:t>surface and the second is the loos of water contained in the plant tissue</w:t>
      </w:r>
      <w:r w:rsidR="005B25F8" w:rsidRPr="001C6C47">
        <w:rPr>
          <w:rFonts w:ascii="Times New Roman" w:hAnsi="Times New Roman" w:cs="Times New Roman"/>
          <w:sz w:val="24"/>
          <w:szCs w:val="24"/>
          <w:lang w:val="en-US"/>
        </w:rPr>
        <w:t>s</w:t>
      </w:r>
      <w:r w:rsidR="00D912A7" w:rsidRPr="001C6C47">
        <w:rPr>
          <w:rFonts w:ascii="Times New Roman" w:hAnsi="Times New Roman" w:cs="Times New Roman"/>
          <w:sz w:val="24"/>
          <w:szCs w:val="24"/>
          <w:lang w:val="en-US"/>
        </w:rPr>
        <w:t xml:space="preserve"> by transpiration. </w:t>
      </w:r>
      <w:r w:rsidR="00E66887" w:rsidRPr="001C6C47">
        <w:rPr>
          <w:rFonts w:ascii="Times New Roman" w:hAnsi="Times New Roman" w:cs="Times New Roman"/>
          <w:sz w:val="24"/>
          <w:szCs w:val="24"/>
          <w:lang w:val="en-US"/>
        </w:rPr>
        <w:t xml:space="preserve">In crops, the transpiration is increased as the plants grow due to the increase of leaf area and </w:t>
      </w:r>
      <w:r w:rsidR="005B25F8" w:rsidRPr="001C6C47">
        <w:rPr>
          <w:rFonts w:ascii="Times New Roman" w:hAnsi="Times New Roman" w:cs="Times New Roman"/>
          <w:sz w:val="24"/>
          <w:szCs w:val="24"/>
          <w:lang w:val="en-US"/>
        </w:rPr>
        <w:t xml:space="preserve">at the same time this </w:t>
      </w:r>
      <w:commentRangeEnd w:id="0"/>
      <w:r w:rsidR="00416CBC">
        <w:rPr>
          <w:rStyle w:val="Refdecomentario"/>
          <w:lang w:val="es-ES" w:eastAsia="es-ES"/>
        </w:rPr>
        <w:commentReference w:id="0"/>
      </w:r>
      <w:r w:rsidR="00E66887" w:rsidRPr="001C6C47">
        <w:rPr>
          <w:rFonts w:ascii="Times New Roman" w:hAnsi="Times New Roman" w:cs="Times New Roman"/>
          <w:sz w:val="24"/>
          <w:szCs w:val="24"/>
          <w:lang w:val="en-US"/>
        </w:rPr>
        <w:t>caus</w:t>
      </w:r>
      <w:r w:rsidR="005B25F8" w:rsidRPr="001C6C47">
        <w:rPr>
          <w:rFonts w:ascii="Times New Roman" w:hAnsi="Times New Roman" w:cs="Times New Roman"/>
          <w:sz w:val="24"/>
          <w:szCs w:val="24"/>
          <w:lang w:val="en-US"/>
        </w:rPr>
        <w:t>e</w:t>
      </w:r>
      <w:r w:rsidR="00E66887" w:rsidRPr="001C6C47">
        <w:rPr>
          <w:rFonts w:ascii="Times New Roman" w:hAnsi="Times New Roman" w:cs="Times New Roman"/>
          <w:sz w:val="24"/>
          <w:szCs w:val="24"/>
          <w:lang w:val="en-US"/>
        </w:rPr>
        <w:t xml:space="preserve"> a contrary effect on the evaporation that become each more depreciable. </w:t>
      </w:r>
      <w:r w:rsidR="00D912A7" w:rsidRPr="001C6C47">
        <w:rPr>
          <w:rFonts w:ascii="Times New Roman" w:hAnsi="Times New Roman" w:cs="Times New Roman"/>
          <w:sz w:val="24"/>
          <w:szCs w:val="24"/>
          <w:lang w:val="en-US"/>
        </w:rPr>
        <w:t xml:space="preserve">Evapotranspiration can be determined by measuring several components of water balance in the soil. </w:t>
      </w:r>
      <w:r w:rsidR="005B25F8" w:rsidRPr="001C6C47">
        <w:rPr>
          <w:rFonts w:ascii="Times New Roman" w:hAnsi="Times New Roman" w:cs="Times New Roman"/>
          <w:sz w:val="24"/>
          <w:szCs w:val="24"/>
          <w:lang w:val="en-US"/>
        </w:rPr>
        <w:t>Specifically, in a controlled close system wherein</w:t>
      </w:r>
      <w:r w:rsidR="00D912A7" w:rsidRPr="001C6C47">
        <w:rPr>
          <w:rFonts w:ascii="Times New Roman" w:hAnsi="Times New Roman" w:cs="Times New Roman"/>
          <w:sz w:val="24"/>
          <w:szCs w:val="24"/>
          <w:lang w:val="en-US"/>
        </w:rPr>
        <w:t xml:space="preserve"> no run-off or percolation</w:t>
      </w:r>
      <w:r w:rsidR="005B25F8" w:rsidRPr="001C6C47">
        <w:rPr>
          <w:rFonts w:ascii="Times New Roman" w:hAnsi="Times New Roman" w:cs="Times New Roman"/>
          <w:sz w:val="24"/>
          <w:szCs w:val="24"/>
          <w:lang w:val="en-US"/>
        </w:rPr>
        <w:t>,</w:t>
      </w:r>
      <w:r w:rsidR="00D912A7" w:rsidRPr="001C6C47">
        <w:rPr>
          <w:rFonts w:ascii="Times New Roman" w:hAnsi="Times New Roman" w:cs="Times New Roman"/>
          <w:sz w:val="24"/>
          <w:szCs w:val="24"/>
          <w:lang w:val="en-US"/>
        </w:rPr>
        <w:t xml:space="preserve"> the total water content of the system</w:t>
      </w:r>
      <w:r w:rsidR="006C57A1" w:rsidRPr="006C57A1">
        <w:rPr>
          <w:rFonts w:ascii="Times New Roman" w:hAnsi="Times New Roman" w:cs="Times New Roman"/>
          <w:color w:val="FF0000"/>
          <w:sz w:val="24"/>
          <w:szCs w:val="24"/>
          <w:lang w:val="en-US"/>
        </w:rPr>
        <w:t xml:space="preserve"> </w:t>
      </w:r>
      <w:r w:rsidR="006C57A1" w:rsidRPr="00E51AFD">
        <w:rPr>
          <w:rFonts w:ascii="Times New Roman" w:hAnsi="Times New Roman" w:cs="Times New Roman"/>
          <w:color w:val="FF0000"/>
          <w:sz w:val="24"/>
          <w:szCs w:val="24"/>
          <w:highlight w:val="yellow"/>
          <w:lang w:val="en-US"/>
        </w:rPr>
        <w:t>within a certain period of time</w:t>
      </w:r>
      <w:r w:rsidR="00D912A7" w:rsidRPr="00E51AFD">
        <w:rPr>
          <w:rFonts w:ascii="Times New Roman" w:hAnsi="Times New Roman" w:cs="Times New Roman"/>
          <w:sz w:val="24"/>
          <w:szCs w:val="24"/>
          <w:highlight w:val="yellow"/>
          <w:lang w:val="en-US"/>
        </w:rPr>
        <w:t xml:space="preserve"> can</w:t>
      </w:r>
      <w:r w:rsidR="00D912A7" w:rsidRPr="001C6C47">
        <w:rPr>
          <w:rFonts w:ascii="Times New Roman" w:hAnsi="Times New Roman" w:cs="Times New Roman"/>
          <w:sz w:val="24"/>
          <w:szCs w:val="24"/>
          <w:lang w:val="en-US"/>
        </w:rPr>
        <w:t xml:space="preserve"> be quantified as weight.</w:t>
      </w:r>
    </w:p>
    <w:p w14:paraId="546E9054" w14:textId="7FA5668B" w:rsidR="00221B48" w:rsidRPr="001C6C47" w:rsidRDefault="00EB0D4B" w:rsidP="00221B48">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At </w:t>
      </w:r>
      <w:r w:rsidR="006C57A1">
        <w:rPr>
          <w:rFonts w:ascii="Times New Roman" w:hAnsi="Times New Roman" w:cs="Times New Roman"/>
          <w:sz w:val="24"/>
          <w:szCs w:val="24"/>
          <w:lang w:val="en-US"/>
        </w:rPr>
        <w:t xml:space="preserve">whole </w:t>
      </w:r>
      <w:r w:rsidRPr="001C6C47">
        <w:rPr>
          <w:rFonts w:ascii="Times New Roman" w:hAnsi="Times New Roman" w:cs="Times New Roman"/>
          <w:sz w:val="24"/>
          <w:szCs w:val="24"/>
          <w:lang w:val="en-US"/>
        </w:rPr>
        <w:t xml:space="preserve">plant level and under constant water demand, water uptake or water use depends </w:t>
      </w:r>
      <w:r w:rsidR="00BE51E3" w:rsidRPr="001C6C47">
        <w:rPr>
          <w:rFonts w:ascii="Times New Roman" w:hAnsi="Times New Roman" w:cs="Times New Roman"/>
          <w:sz w:val="24"/>
          <w:szCs w:val="24"/>
          <w:lang w:val="en-US"/>
        </w:rPr>
        <w:t xml:space="preserve">mainly </w:t>
      </w:r>
      <w:r w:rsidRPr="001C6C47">
        <w:rPr>
          <w:rFonts w:ascii="Times New Roman" w:hAnsi="Times New Roman" w:cs="Times New Roman"/>
          <w:sz w:val="24"/>
          <w:szCs w:val="24"/>
          <w:lang w:val="en-US"/>
        </w:rPr>
        <w:t>on root system development, leaf area, transpiration rate and leaf conductance (</w:t>
      </w:r>
      <w:r w:rsidRPr="001C6C47">
        <w:rPr>
          <w:rFonts w:ascii="Times New Roman" w:hAnsi="Times New Roman" w:cs="Times New Roman"/>
          <w:color w:val="FF0000"/>
          <w:sz w:val="24"/>
          <w:szCs w:val="24"/>
          <w:lang w:val="en-US"/>
        </w:rPr>
        <w:t>Vadez et al., 2013</w:t>
      </w:r>
      <w:r w:rsidRPr="001C6C47">
        <w:rPr>
          <w:rFonts w:ascii="Times New Roman" w:hAnsi="Times New Roman" w:cs="Times New Roman"/>
          <w:sz w:val="24"/>
          <w:szCs w:val="24"/>
          <w:lang w:val="en-US"/>
        </w:rPr>
        <w:t xml:space="preserve">). </w:t>
      </w:r>
      <w:r w:rsidR="00A72734" w:rsidRPr="001C6C47">
        <w:rPr>
          <w:rFonts w:ascii="Times New Roman" w:hAnsi="Times New Roman" w:cs="Times New Roman"/>
          <w:sz w:val="24"/>
          <w:szCs w:val="24"/>
          <w:lang w:val="en-US"/>
        </w:rPr>
        <w:t>U</w:t>
      </w:r>
      <w:r w:rsidR="00B12CA4" w:rsidRPr="001C6C47">
        <w:rPr>
          <w:rFonts w:ascii="Times New Roman" w:hAnsi="Times New Roman" w:cs="Times New Roman"/>
          <w:sz w:val="24"/>
          <w:szCs w:val="24"/>
          <w:lang w:val="en-US"/>
        </w:rPr>
        <w:t xml:space="preserve">nder </w:t>
      </w:r>
      <w:r w:rsidR="00FF2233" w:rsidRPr="001C6C47">
        <w:rPr>
          <w:rFonts w:ascii="Times New Roman" w:hAnsi="Times New Roman" w:cs="Times New Roman"/>
          <w:sz w:val="24"/>
          <w:szCs w:val="24"/>
          <w:lang w:val="en-US"/>
        </w:rPr>
        <w:t>condition</w:t>
      </w:r>
      <w:r w:rsidR="00B12CA4" w:rsidRPr="001C6C47">
        <w:rPr>
          <w:rFonts w:ascii="Times New Roman" w:hAnsi="Times New Roman" w:cs="Times New Roman"/>
          <w:sz w:val="24"/>
          <w:szCs w:val="24"/>
          <w:lang w:val="en-US"/>
        </w:rPr>
        <w:t>s</w:t>
      </w:r>
      <w:r w:rsidR="00FF2233" w:rsidRPr="001C6C47">
        <w:rPr>
          <w:rFonts w:ascii="Times New Roman" w:hAnsi="Times New Roman" w:cs="Times New Roman"/>
          <w:sz w:val="24"/>
          <w:szCs w:val="24"/>
          <w:lang w:val="en-US"/>
        </w:rPr>
        <w:t xml:space="preserve"> with increasing </w:t>
      </w:r>
      <w:r w:rsidR="006C57A1" w:rsidRPr="001C6C47">
        <w:rPr>
          <w:rFonts w:ascii="Times New Roman" w:hAnsi="Times New Roman" w:cs="Times New Roman"/>
          <w:sz w:val="24"/>
          <w:szCs w:val="24"/>
          <w:lang w:val="en-US"/>
        </w:rPr>
        <w:t>water</w:t>
      </w:r>
      <w:r w:rsidR="00FF2233" w:rsidRPr="001C6C47">
        <w:rPr>
          <w:rFonts w:ascii="Times New Roman" w:hAnsi="Times New Roman" w:cs="Times New Roman"/>
          <w:sz w:val="24"/>
          <w:szCs w:val="24"/>
          <w:lang w:val="en-US"/>
        </w:rPr>
        <w:t xml:space="preserve"> </w:t>
      </w:r>
      <w:r w:rsidR="00B12CA4" w:rsidRPr="001C6C47">
        <w:rPr>
          <w:rFonts w:ascii="Times New Roman" w:hAnsi="Times New Roman" w:cs="Times New Roman"/>
          <w:sz w:val="24"/>
          <w:szCs w:val="24"/>
          <w:lang w:val="en-US"/>
        </w:rPr>
        <w:t>restriction</w:t>
      </w:r>
      <w:r w:rsidR="00FF2233" w:rsidRPr="001C6C47">
        <w:rPr>
          <w:rFonts w:ascii="Times New Roman" w:hAnsi="Times New Roman" w:cs="Times New Roman"/>
          <w:sz w:val="24"/>
          <w:szCs w:val="24"/>
          <w:lang w:val="en-US"/>
        </w:rPr>
        <w:t xml:space="preserve"> </w:t>
      </w:r>
      <w:r w:rsidR="00BE51E3" w:rsidRPr="001C6C47">
        <w:rPr>
          <w:rFonts w:ascii="Times New Roman" w:hAnsi="Times New Roman" w:cs="Times New Roman"/>
          <w:sz w:val="24"/>
          <w:szCs w:val="24"/>
          <w:lang w:val="en-US"/>
        </w:rPr>
        <w:t xml:space="preserve">the </w:t>
      </w:r>
      <w:r w:rsidR="006C57A1">
        <w:rPr>
          <w:rFonts w:ascii="Times New Roman" w:hAnsi="Times New Roman" w:cs="Times New Roman"/>
          <w:sz w:val="24"/>
          <w:szCs w:val="24"/>
          <w:lang w:val="en-US"/>
        </w:rPr>
        <w:t>role o</w:t>
      </w:r>
      <w:r w:rsidR="00FF2233" w:rsidRPr="001C6C47">
        <w:rPr>
          <w:rFonts w:ascii="Times New Roman" w:hAnsi="Times New Roman" w:cs="Times New Roman"/>
          <w:sz w:val="24"/>
          <w:szCs w:val="24"/>
          <w:lang w:val="en-US"/>
        </w:rPr>
        <w:t xml:space="preserve">f each </w:t>
      </w:r>
      <w:r w:rsidR="006C57A1">
        <w:rPr>
          <w:rFonts w:ascii="Times New Roman" w:hAnsi="Times New Roman" w:cs="Times New Roman"/>
          <w:sz w:val="24"/>
          <w:szCs w:val="24"/>
          <w:lang w:val="en-US"/>
        </w:rPr>
        <w:t>parameters mentioned above</w:t>
      </w:r>
      <w:r w:rsidR="00FF2233" w:rsidRPr="001C6C47">
        <w:rPr>
          <w:rFonts w:ascii="Times New Roman" w:hAnsi="Times New Roman" w:cs="Times New Roman"/>
          <w:sz w:val="24"/>
          <w:szCs w:val="24"/>
          <w:lang w:val="en-US"/>
        </w:rPr>
        <w:t xml:space="preserve"> on water </w:t>
      </w:r>
      <w:r w:rsidR="006C57A1">
        <w:rPr>
          <w:rFonts w:ascii="Times New Roman" w:hAnsi="Times New Roman" w:cs="Times New Roman"/>
          <w:sz w:val="24"/>
          <w:szCs w:val="24"/>
          <w:lang w:val="en-US"/>
        </w:rPr>
        <w:t>use</w:t>
      </w:r>
      <w:r w:rsidR="006C57A1" w:rsidRPr="001C6C47">
        <w:rPr>
          <w:rFonts w:ascii="Times New Roman" w:hAnsi="Times New Roman" w:cs="Times New Roman"/>
          <w:sz w:val="24"/>
          <w:szCs w:val="24"/>
          <w:lang w:val="en-US"/>
        </w:rPr>
        <w:t xml:space="preserve"> </w:t>
      </w:r>
      <w:r w:rsidR="00565F24">
        <w:rPr>
          <w:rFonts w:ascii="Times New Roman" w:hAnsi="Times New Roman" w:cs="Times New Roman"/>
          <w:sz w:val="24"/>
          <w:szCs w:val="24"/>
          <w:lang w:val="en-US"/>
        </w:rPr>
        <w:t>is different</w:t>
      </w:r>
      <w:r w:rsidR="00FF2233" w:rsidRPr="001C6C47">
        <w:rPr>
          <w:rFonts w:ascii="Times New Roman" w:hAnsi="Times New Roman" w:cs="Times New Roman"/>
          <w:sz w:val="24"/>
          <w:szCs w:val="24"/>
          <w:lang w:val="en-US"/>
        </w:rPr>
        <w:t xml:space="preserve">. </w:t>
      </w:r>
      <w:r w:rsidR="00A72734" w:rsidRPr="001C6C47">
        <w:rPr>
          <w:rFonts w:ascii="Times New Roman" w:hAnsi="Times New Roman" w:cs="Times New Roman"/>
          <w:sz w:val="24"/>
          <w:szCs w:val="24"/>
          <w:lang w:val="en-US"/>
        </w:rPr>
        <w:t>However, t</w:t>
      </w:r>
      <w:r w:rsidR="00B12CA4" w:rsidRPr="001C6C47">
        <w:rPr>
          <w:rFonts w:ascii="Times New Roman" w:hAnsi="Times New Roman" w:cs="Times New Roman"/>
          <w:sz w:val="24"/>
          <w:szCs w:val="24"/>
          <w:lang w:val="en-US"/>
        </w:rPr>
        <w:t xml:space="preserve">here is a </w:t>
      </w:r>
      <w:r w:rsidR="00912859" w:rsidRPr="001C6C47">
        <w:rPr>
          <w:rFonts w:ascii="Times New Roman" w:hAnsi="Times New Roman" w:cs="Times New Roman"/>
          <w:sz w:val="24"/>
          <w:szCs w:val="24"/>
          <w:lang w:val="en-US"/>
        </w:rPr>
        <w:t>consensus</w:t>
      </w:r>
      <w:r w:rsidR="00B12CA4" w:rsidRPr="001C6C47">
        <w:rPr>
          <w:rFonts w:ascii="Times New Roman" w:hAnsi="Times New Roman" w:cs="Times New Roman"/>
          <w:sz w:val="24"/>
          <w:szCs w:val="24"/>
          <w:lang w:val="en-US"/>
        </w:rPr>
        <w:t xml:space="preserve"> in the </w:t>
      </w:r>
      <w:r w:rsidR="00912859" w:rsidRPr="001C6C47">
        <w:rPr>
          <w:rFonts w:ascii="Times New Roman" w:hAnsi="Times New Roman" w:cs="Times New Roman"/>
          <w:sz w:val="24"/>
          <w:szCs w:val="24"/>
          <w:lang w:val="en-US"/>
        </w:rPr>
        <w:t>scientific</w:t>
      </w:r>
      <w:r w:rsidR="00B12CA4" w:rsidRPr="001C6C47">
        <w:rPr>
          <w:rFonts w:ascii="Times New Roman" w:hAnsi="Times New Roman" w:cs="Times New Roman"/>
          <w:sz w:val="24"/>
          <w:szCs w:val="24"/>
          <w:lang w:val="en-US"/>
        </w:rPr>
        <w:t xml:space="preserve"> community that </w:t>
      </w:r>
      <w:r w:rsidR="00800272" w:rsidRPr="001C6C47">
        <w:rPr>
          <w:rFonts w:ascii="Times New Roman" w:hAnsi="Times New Roman" w:cs="Times New Roman"/>
          <w:sz w:val="24"/>
          <w:szCs w:val="24"/>
          <w:lang w:val="en-US"/>
        </w:rPr>
        <w:t>transpiration changes are</w:t>
      </w:r>
      <w:r w:rsidR="00B12CA4" w:rsidRPr="001C6C47">
        <w:rPr>
          <w:rFonts w:ascii="Times New Roman" w:hAnsi="Times New Roman" w:cs="Times New Roman"/>
          <w:sz w:val="24"/>
          <w:szCs w:val="24"/>
          <w:lang w:val="en-US"/>
        </w:rPr>
        <w:t xml:space="preserve"> </w:t>
      </w:r>
      <w:r w:rsidR="00912859" w:rsidRPr="001C6C47">
        <w:rPr>
          <w:rFonts w:ascii="Times New Roman" w:hAnsi="Times New Roman" w:cs="Times New Roman"/>
          <w:sz w:val="24"/>
          <w:szCs w:val="24"/>
          <w:lang w:val="en-US"/>
        </w:rPr>
        <w:t xml:space="preserve">a </w:t>
      </w:r>
      <w:r w:rsidR="00B12CA4" w:rsidRPr="001C6C47">
        <w:rPr>
          <w:rFonts w:ascii="Times New Roman" w:hAnsi="Times New Roman" w:cs="Times New Roman"/>
          <w:sz w:val="24"/>
          <w:szCs w:val="24"/>
          <w:lang w:val="en-US"/>
        </w:rPr>
        <w:t xml:space="preserve">critical </w:t>
      </w:r>
      <w:r w:rsidR="00912859" w:rsidRPr="001C6C47">
        <w:rPr>
          <w:rFonts w:ascii="Times New Roman" w:hAnsi="Times New Roman" w:cs="Times New Roman"/>
          <w:sz w:val="24"/>
          <w:szCs w:val="24"/>
          <w:lang w:val="en-US"/>
        </w:rPr>
        <w:t xml:space="preserve">component </w:t>
      </w:r>
      <w:r w:rsidR="00B12CA4" w:rsidRPr="001C6C47">
        <w:rPr>
          <w:rFonts w:ascii="Times New Roman" w:hAnsi="Times New Roman" w:cs="Times New Roman"/>
          <w:sz w:val="24"/>
          <w:szCs w:val="24"/>
          <w:lang w:val="en-US"/>
        </w:rPr>
        <w:t xml:space="preserve">in </w:t>
      </w:r>
      <w:r w:rsidR="00912859" w:rsidRPr="001C6C47">
        <w:rPr>
          <w:rFonts w:ascii="Times New Roman" w:hAnsi="Times New Roman" w:cs="Times New Roman"/>
          <w:sz w:val="24"/>
          <w:szCs w:val="24"/>
          <w:lang w:val="en-US"/>
        </w:rPr>
        <w:t xml:space="preserve">a context where the available water content </w:t>
      </w:r>
      <w:r w:rsidR="00800272" w:rsidRPr="001C6C47">
        <w:rPr>
          <w:rFonts w:ascii="Times New Roman" w:hAnsi="Times New Roman" w:cs="Times New Roman"/>
          <w:sz w:val="24"/>
          <w:szCs w:val="24"/>
          <w:lang w:val="en-US"/>
        </w:rPr>
        <w:t xml:space="preserve">in the soil </w:t>
      </w:r>
      <w:r w:rsidR="00912859" w:rsidRPr="001C6C47">
        <w:rPr>
          <w:rFonts w:ascii="Times New Roman" w:hAnsi="Times New Roman" w:cs="Times New Roman"/>
          <w:sz w:val="24"/>
          <w:szCs w:val="24"/>
          <w:lang w:val="en-US"/>
        </w:rPr>
        <w:t>is changing</w:t>
      </w:r>
      <w:r w:rsidR="00800272" w:rsidRPr="001C6C47">
        <w:rPr>
          <w:rFonts w:ascii="Times New Roman" w:hAnsi="Times New Roman" w:cs="Times New Roman"/>
          <w:sz w:val="24"/>
          <w:szCs w:val="24"/>
          <w:lang w:val="en-US"/>
        </w:rPr>
        <w:t xml:space="preserve"> </w:t>
      </w:r>
      <w:r w:rsidR="00800272" w:rsidRPr="00E51AFD">
        <w:rPr>
          <w:rFonts w:ascii="Times New Roman" w:hAnsi="Times New Roman" w:cs="Times New Roman"/>
          <w:sz w:val="24"/>
          <w:szCs w:val="24"/>
          <w:highlight w:val="yellow"/>
          <w:lang w:val="en-US"/>
        </w:rPr>
        <w:t>()</w:t>
      </w:r>
      <w:r w:rsidR="00912859" w:rsidRPr="00E51AFD">
        <w:rPr>
          <w:rFonts w:ascii="Times New Roman" w:hAnsi="Times New Roman" w:cs="Times New Roman"/>
          <w:sz w:val="24"/>
          <w:szCs w:val="24"/>
          <w:highlight w:val="yellow"/>
          <w:lang w:val="en-US"/>
        </w:rPr>
        <w:t>.</w:t>
      </w:r>
      <w:r w:rsidR="006C5319" w:rsidRPr="001C6C47">
        <w:rPr>
          <w:rFonts w:ascii="Times New Roman" w:hAnsi="Times New Roman" w:cs="Times New Roman"/>
          <w:sz w:val="24"/>
          <w:szCs w:val="24"/>
          <w:lang w:val="en-US"/>
        </w:rPr>
        <w:t xml:space="preserve"> Transpiration is </w:t>
      </w:r>
      <w:r w:rsidR="00697D1E" w:rsidRPr="001C6C47">
        <w:rPr>
          <w:rFonts w:ascii="Times New Roman" w:hAnsi="Times New Roman" w:cs="Times New Roman"/>
          <w:sz w:val="24"/>
          <w:szCs w:val="24"/>
          <w:lang w:val="en-US"/>
        </w:rPr>
        <w:t xml:space="preserve">determined by </w:t>
      </w:r>
      <w:r w:rsidR="00565F24">
        <w:rPr>
          <w:rFonts w:ascii="Times New Roman" w:hAnsi="Times New Roman" w:cs="Times New Roman"/>
          <w:sz w:val="24"/>
          <w:szCs w:val="24"/>
          <w:lang w:val="en-US"/>
        </w:rPr>
        <w:t xml:space="preserve">the </w:t>
      </w:r>
      <w:r w:rsidR="00697D1E" w:rsidRPr="001C6C47">
        <w:rPr>
          <w:rFonts w:ascii="Times New Roman" w:hAnsi="Times New Roman" w:cs="Times New Roman"/>
          <w:sz w:val="24"/>
          <w:szCs w:val="24"/>
          <w:lang w:val="en-US"/>
        </w:rPr>
        <w:t>demand and controlled by stomata</w:t>
      </w:r>
      <w:r w:rsidR="00C22ACA">
        <w:rPr>
          <w:rFonts w:ascii="Times New Roman" w:hAnsi="Times New Roman" w:cs="Times New Roman"/>
          <w:sz w:val="24"/>
          <w:szCs w:val="24"/>
          <w:lang w:val="en-US"/>
        </w:rPr>
        <w:t>s</w:t>
      </w:r>
      <w:r w:rsidR="00697D1E" w:rsidRPr="001C6C47">
        <w:rPr>
          <w:rFonts w:ascii="Times New Roman" w:hAnsi="Times New Roman" w:cs="Times New Roman"/>
          <w:sz w:val="24"/>
          <w:szCs w:val="24"/>
          <w:lang w:val="en-US"/>
        </w:rPr>
        <w:t xml:space="preserve">, during soil desiccation water extractable by </w:t>
      </w:r>
      <w:r w:rsidR="00697D1E" w:rsidRPr="001C6C47">
        <w:rPr>
          <w:rFonts w:ascii="Times New Roman" w:hAnsi="Times New Roman" w:cs="Times New Roman"/>
          <w:sz w:val="24"/>
          <w:szCs w:val="24"/>
          <w:lang w:val="en-US"/>
        </w:rPr>
        <w:lastRenderedPageBreak/>
        <w:t xml:space="preserve">the roots is continuously reduced determining that </w:t>
      </w:r>
      <w:r w:rsidR="00D912A7" w:rsidRPr="001C6C47">
        <w:rPr>
          <w:rFonts w:ascii="Times New Roman" w:hAnsi="Times New Roman" w:cs="Times New Roman"/>
          <w:sz w:val="24"/>
          <w:szCs w:val="24"/>
          <w:lang w:val="en-US"/>
        </w:rPr>
        <w:t xml:space="preserve">full </w:t>
      </w:r>
      <w:r w:rsidR="00697D1E" w:rsidRPr="001C6C47">
        <w:rPr>
          <w:rFonts w:ascii="Times New Roman" w:hAnsi="Times New Roman" w:cs="Times New Roman"/>
          <w:sz w:val="24"/>
          <w:szCs w:val="24"/>
          <w:lang w:val="en-US"/>
        </w:rPr>
        <w:t>transpiration</w:t>
      </w:r>
      <w:r w:rsidR="00D912A7" w:rsidRPr="001C6C47">
        <w:rPr>
          <w:rFonts w:ascii="Times New Roman" w:hAnsi="Times New Roman" w:cs="Times New Roman"/>
          <w:sz w:val="24"/>
          <w:szCs w:val="24"/>
          <w:lang w:val="en-US"/>
        </w:rPr>
        <w:t xml:space="preserve"> demand</w:t>
      </w:r>
      <w:r w:rsidR="00697D1E" w:rsidRPr="001C6C47">
        <w:rPr>
          <w:rFonts w:ascii="Times New Roman" w:hAnsi="Times New Roman" w:cs="Times New Roman"/>
          <w:sz w:val="24"/>
          <w:szCs w:val="24"/>
          <w:lang w:val="en-US"/>
        </w:rPr>
        <w:t xml:space="preserve"> cannot supported</w:t>
      </w:r>
      <w:r w:rsidR="00D912A7" w:rsidRPr="001C6C47">
        <w:rPr>
          <w:rFonts w:ascii="Times New Roman" w:hAnsi="Times New Roman" w:cs="Times New Roman"/>
          <w:sz w:val="24"/>
          <w:szCs w:val="24"/>
          <w:lang w:val="en-US"/>
        </w:rPr>
        <w:t xml:space="preserve">, </w:t>
      </w:r>
      <w:r w:rsidR="00697D1E" w:rsidRPr="001C6C47">
        <w:rPr>
          <w:rFonts w:ascii="Times New Roman" w:hAnsi="Times New Roman" w:cs="Times New Roman"/>
          <w:sz w:val="24"/>
          <w:szCs w:val="24"/>
          <w:lang w:val="en-US"/>
        </w:rPr>
        <w:t xml:space="preserve">in this situation </w:t>
      </w:r>
      <w:r w:rsidR="00D912A7" w:rsidRPr="001C6C47">
        <w:rPr>
          <w:rFonts w:ascii="Times New Roman" w:hAnsi="Times New Roman" w:cs="Times New Roman"/>
          <w:sz w:val="24"/>
          <w:szCs w:val="24"/>
          <w:lang w:val="en-US"/>
        </w:rPr>
        <w:t xml:space="preserve">the plants </w:t>
      </w:r>
      <w:r w:rsidR="00697D1E" w:rsidRPr="001C6C47">
        <w:rPr>
          <w:rFonts w:ascii="Times New Roman" w:hAnsi="Times New Roman" w:cs="Times New Roman"/>
          <w:sz w:val="24"/>
          <w:szCs w:val="24"/>
          <w:lang w:val="en-US"/>
        </w:rPr>
        <w:t>respond with</w:t>
      </w:r>
      <w:r w:rsidR="00D912A7" w:rsidRPr="001C6C47">
        <w:rPr>
          <w:rFonts w:ascii="Times New Roman" w:hAnsi="Times New Roman" w:cs="Times New Roman"/>
          <w:sz w:val="24"/>
          <w:szCs w:val="24"/>
          <w:lang w:val="en-US"/>
        </w:rPr>
        <w:t xml:space="preserve"> </w:t>
      </w:r>
      <w:r w:rsidR="00697D1E" w:rsidRPr="001C6C47">
        <w:rPr>
          <w:rFonts w:ascii="Times New Roman" w:hAnsi="Times New Roman" w:cs="Times New Roman"/>
          <w:sz w:val="24"/>
          <w:szCs w:val="24"/>
          <w:lang w:val="en-US"/>
        </w:rPr>
        <w:t xml:space="preserve">the </w:t>
      </w:r>
      <w:r w:rsidR="00D912A7" w:rsidRPr="001C6C47">
        <w:rPr>
          <w:rFonts w:ascii="Times New Roman" w:hAnsi="Times New Roman" w:cs="Times New Roman"/>
          <w:sz w:val="24"/>
          <w:szCs w:val="24"/>
          <w:lang w:val="en-US"/>
        </w:rPr>
        <w:t>stomatal closure to avoid shoot desiccation.</w:t>
      </w:r>
      <w:r w:rsidR="00697D1E" w:rsidRPr="001C6C47">
        <w:rPr>
          <w:rFonts w:ascii="Times New Roman" w:hAnsi="Times New Roman" w:cs="Times New Roman"/>
          <w:sz w:val="24"/>
          <w:szCs w:val="24"/>
          <w:lang w:val="en-US"/>
        </w:rPr>
        <w:t xml:space="preserve"> </w:t>
      </w:r>
      <w:r w:rsidR="009366B5" w:rsidRPr="001C6C47">
        <w:rPr>
          <w:rFonts w:ascii="Times New Roman" w:hAnsi="Times New Roman" w:cs="Times New Roman"/>
          <w:sz w:val="24"/>
          <w:szCs w:val="24"/>
          <w:lang w:val="en-US"/>
        </w:rPr>
        <w:t xml:space="preserve">Also, stomatal opening is quite sensitive to the evaporative demand, and a high vapor pressure deficit </w:t>
      </w:r>
      <w:r w:rsidR="00221B48" w:rsidRPr="001C6C47">
        <w:rPr>
          <w:rFonts w:ascii="Times New Roman" w:hAnsi="Times New Roman" w:cs="Times New Roman"/>
          <w:sz w:val="24"/>
          <w:szCs w:val="24"/>
          <w:lang w:val="en-US"/>
        </w:rPr>
        <w:t xml:space="preserve">(VPD) </w:t>
      </w:r>
      <w:r w:rsidR="009366B5" w:rsidRPr="001C6C47">
        <w:rPr>
          <w:rFonts w:ascii="Times New Roman" w:hAnsi="Times New Roman" w:cs="Times New Roman"/>
          <w:sz w:val="24"/>
          <w:szCs w:val="24"/>
          <w:lang w:val="en-US"/>
        </w:rPr>
        <w:t>reduces stomatal aperture to restrict water losses</w:t>
      </w:r>
      <w:r w:rsidR="00221B48" w:rsidRPr="001C6C47">
        <w:rPr>
          <w:rFonts w:ascii="Times New Roman" w:hAnsi="Times New Roman" w:cs="Times New Roman"/>
          <w:sz w:val="24"/>
          <w:szCs w:val="24"/>
          <w:lang w:val="en-US"/>
        </w:rPr>
        <w:t xml:space="preserve">, soil water content and atmospheric demand ultimately determine dynamic of water consume </w:t>
      </w:r>
      <w:r w:rsidR="00221B48" w:rsidRPr="00873B56">
        <w:rPr>
          <w:rFonts w:ascii="Times New Roman" w:hAnsi="Times New Roman" w:cs="Times New Roman"/>
          <w:sz w:val="24"/>
          <w:szCs w:val="24"/>
          <w:highlight w:val="yellow"/>
          <w:lang w:val="en-US"/>
        </w:rPr>
        <w:t>()</w:t>
      </w:r>
      <w:r w:rsidR="00221B48" w:rsidRPr="001C6C47">
        <w:rPr>
          <w:rFonts w:ascii="Times New Roman" w:hAnsi="Times New Roman" w:cs="Times New Roman"/>
          <w:sz w:val="24"/>
          <w:szCs w:val="24"/>
          <w:lang w:val="en-US"/>
        </w:rPr>
        <w:t>.</w:t>
      </w:r>
      <w:r w:rsidR="00E66887" w:rsidRPr="001C6C47">
        <w:rPr>
          <w:rFonts w:ascii="Times New Roman" w:hAnsi="Times New Roman" w:cs="Times New Roman"/>
          <w:sz w:val="24"/>
          <w:szCs w:val="24"/>
          <w:lang w:val="en-US"/>
        </w:rPr>
        <w:t xml:space="preserve"> </w:t>
      </w:r>
      <w:r w:rsidR="005B25F8" w:rsidRPr="001C6C47">
        <w:rPr>
          <w:rFonts w:ascii="Times New Roman" w:hAnsi="Times New Roman" w:cs="Times New Roman"/>
          <w:sz w:val="24"/>
          <w:szCs w:val="24"/>
          <w:lang w:val="en-US"/>
        </w:rPr>
        <w:t>On this way, l</w:t>
      </w:r>
      <w:r w:rsidR="00D912A7" w:rsidRPr="001C6C47">
        <w:rPr>
          <w:rFonts w:ascii="Times New Roman" w:hAnsi="Times New Roman" w:cs="Times New Roman"/>
          <w:sz w:val="24"/>
          <w:szCs w:val="24"/>
          <w:lang w:val="en-US"/>
        </w:rPr>
        <w:t xml:space="preserve">eaf conductance measurements using gravimetric methods have </w:t>
      </w:r>
      <w:r w:rsidR="00697D1E" w:rsidRPr="001C6C47">
        <w:rPr>
          <w:rFonts w:ascii="Times New Roman" w:hAnsi="Times New Roman" w:cs="Times New Roman"/>
          <w:sz w:val="24"/>
          <w:szCs w:val="24"/>
          <w:lang w:val="en-US"/>
        </w:rPr>
        <w:t>been explored as robust parameters for</w:t>
      </w:r>
      <w:r w:rsidR="00D912A7" w:rsidRPr="001C6C47">
        <w:rPr>
          <w:rFonts w:ascii="Times New Roman" w:hAnsi="Times New Roman" w:cs="Times New Roman"/>
          <w:sz w:val="24"/>
          <w:szCs w:val="24"/>
          <w:lang w:val="en-US"/>
        </w:rPr>
        <w:t xml:space="preserve"> breeding programs</w:t>
      </w:r>
      <w:r w:rsidR="00697D1E" w:rsidRPr="001C6C47">
        <w:rPr>
          <w:rFonts w:ascii="Times New Roman" w:hAnsi="Times New Roman" w:cs="Times New Roman"/>
          <w:sz w:val="24"/>
          <w:szCs w:val="24"/>
          <w:lang w:val="en-US"/>
        </w:rPr>
        <w:t xml:space="preserve"> </w:t>
      </w:r>
      <w:r w:rsidR="00697D1E" w:rsidRPr="00873B56">
        <w:rPr>
          <w:rFonts w:ascii="Times New Roman" w:hAnsi="Times New Roman" w:cs="Times New Roman"/>
          <w:sz w:val="24"/>
          <w:szCs w:val="24"/>
          <w:highlight w:val="yellow"/>
          <w:lang w:val="en-US"/>
        </w:rPr>
        <w:t>()</w:t>
      </w:r>
      <w:r w:rsidR="00D912A7" w:rsidRPr="001C6C47">
        <w:rPr>
          <w:rFonts w:ascii="Times New Roman" w:hAnsi="Times New Roman" w:cs="Times New Roman"/>
          <w:sz w:val="24"/>
          <w:szCs w:val="24"/>
          <w:lang w:val="en-US"/>
        </w:rPr>
        <w:t>.</w:t>
      </w:r>
      <w:r w:rsidR="00221B48" w:rsidRPr="001C6C47">
        <w:rPr>
          <w:rFonts w:ascii="Times New Roman" w:hAnsi="Times New Roman" w:cs="Times New Roman"/>
          <w:sz w:val="24"/>
          <w:szCs w:val="24"/>
          <w:lang w:val="en-US"/>
        </w:rPr>
        <w:t xml:space="preserve"> Moreover, </w:t>
      </w:r>
      <w:r w:rsidR="001E387E" w:rsidRPr="001C6C47">
        <w:rPr>
          <w:rFonts w:ascii="Times New Roman" w:hAnsi="Times New Roman" w:cs="Times New Roman"/>
          <w:sz w:val="24"/>
          <w:szCs w:val="24"/>
          <w:lang w:val="en-US"/>
        </w:rPr>
        <w:t xml:space="preserve">in soybean </w:t>
      </w:r>
      <w:r w:rsidR="00221B48" w:rsidRPr="001C6C47">
        <w:rPr>
          <w:rFonts w:ascii="Times New Roman" w:hAnsi="Times New Roman" w:cs="Times New Roman"/>
          <w:sz w:val="24"/>
          <w:szCs w:val="24"/>
          <w:lang w:val="en-US"/>
        </w:rPr>
        <w:t>variation of stomatal response to VPD and water soil content has been revealed i</w:t>
      </w:r>
      <w:r w:rsidR="001E387E" w:rsidRPr="001C6C47">
        <w:rPr>
          <w:rFonts w:ascii="Times New Roman" w:hAnsi="Times New Roman" w:cs="Times New Roman"/>
          <w:sz w:val="24"/>
          <w:szCs w:val="24"/>
          <w:lang w:val="en-US"/>
        </w:rPr>
        <w:t>s genotypic dependent</w:t>
      </w:r>
      <w:r w:rsidR="00221B48" w:rsidRPr="001C6C47">
        <w:rPr>
          <w:rFonts w:ascii="Times New Roman" w:hAnsi="Times New Roman" w:cs="Times New Roman"/>
          <w:sz w:val="24"/>
          <w:szCs w:val="24"/>
          <w:lang w:val="en-US"/>
        </w:rPr>
        <w:t xml:space="preserve"> (Fletcher et al. 2007; Sadok and Sinclair 2009). </w:t>
      </w:r>
    </w:p>
    <w:p w14:paraId="58DCC8F4" w14:textId="26AA3FF7" w:rsidR="005863AA" w:rsidRPr="001C6C47" w:rsidRDefault="00E342C7" w:rsidP="00750AB7">
      <w:pPr>
        <w:autoSpaceDE w:val="0"/>
        <w:autoSpaceDN w:val="0"/>
        <w:adjustRightInd w:val="0"/>
        <w:spacing w:after="0" w:line="480" w:lineRule="auto"/>
        <w:jc w:val="both"/>
        <w:rPr>
          <w:rFonts w:ascii="Times New Roman" w:hAnsi="Times New Roman" w:cs="Times New Roman"/>
          <w:color w:val="222222"/>
          <w:sz w:val="24"/>
          <w:szCs w:val="24"/>
          <w:lang w:val="en-GB"/>
        </w:rPr>
      </w:pPr>
      <w:r w:rsidRPr="001C6C47">
        <w:rPr>
          <w:rFonts w:ascii="Times New Roman" w:hAnsi="Times New Roman" w:cs="Times New Roman"/>
          <w:sz w:val="24"/>
          <w:szCs w:val="24"/>
          <w:lang w:val="en-US"/>
        </w:rPr>
        <w:t xml:space="preserve">In this </w:t>
      </w:r>
      <w:r w:rsidR="00C42BFF" w:rsidRPr="001C6C47">
        <w:rPr>
          <w:rFonts w:ascii="Times New Roman" w:hAnsi="Times New Roman" w:cs="Times New Roman"/>
          <w:sz w:val="24"/>
          <w:szCs w:val="24"/>
          <w:lang w:val="en-US"/>
        </w:rPr>
        <w:t>study,</w:t>
      </w:r>
      <w:r w:rsidRPr="001C6C47">
        <w:rPr>
          <w:rFonts w:ascii="Times New Roman" w:hAnsi="Times New Roman" w:cs="Times New Roman"/>
          <w:sz w:val="24"/>
          <w:szCs w:val="24"/>
          <w:lang w:val="en-US"/>
        </w:rPr>
        <w:t xml:space="preserve"> we developed a simple and informative model </w:t>
      </w:r>
      <w:r w:rsidR="00221B48" w:rsidRPr="001C6C47">
        <w:rPr>
          <w:rFonts w:ascii="Times New Roman" w:hAnsi="Times New Roman" w:cs="Times New Roman"/>
          <w:sz w:val="24"/>
          <w:szCs w:val="24"/>
          <w:lang w:val="en-US"/>
        </w:rPr>
        <w:t>supported by biological and mathematical</w:t>
      </w:r>
      <w:r w:rsidR="00D73324" w:rsidRPr="001C6C47">
        <w:rPr>
          <w:rFonts w:ascii="Times New Roman" w:hAnsi="Times New Roman" w:cs="Times New Roman"/>
          <w:sz w:val="24"/>
          <w:szCs w:val="24"/>
          <w:lang w:val="en-US"/>
        </w:rPr>
        <w:t xml:space="preserve"> </w:t>
      </w:r>
      <w:r w:rsidR="00221B48" w:rsidRPr="001C6C47">
        <w:rPr>
          <w:rFonts w:ascii="Times New Roman" w:hAnsi="Times New Roman" w:cs="Times New Roman"/>
          <w:sz w:val="24"/>
          <w:szCs w:val="24"/>
          <w:lang w:val="en-US"/>
        </w:rPr>
        <w:t>approach</w:t>
      </w:r>
      <w:r w:rsidR="001E387E" w:rsidRPr="001C6C47">
        <w:rPr>
          <w:rFonts w:ascii="Times New Roman" w:hAnsi="Times New Roman" w:cs="Times New Roman"/>
          <w:sz w:val="24"/>
          <w:szCs w:val="24"/>
          <w:lang w:val="en-US"/>
        </w:rPr>
        <w:t>es</w:t>
      </w:r>
      <w:r w:rsidR="00221B48" w:rsidRPr="001C6C47">
        <w:rPr>
          <w:rFonts w:ascii="Times New Roman" w:hAnsi="Times New Roman" w:cs="Times New Roman"/>
          <w:sz w:val="24"/>
          <w:szCs w:val="24"/>
          <w:lang w:val="en-US"/>
        </w:rPr>
        <w:t xml:space="preserve"> </w:t>
      </w:r>
      <w:r w:rsidRPr="001C6C47">
        <w:rPr>
          <w:rFonts w:ascii="Times New Roman" w:hAnsi="Times New Roman" w:cs="Times New Roman"/>
          <w:sz w:val="24"/>
          <w:szCs w:val="24"/>
          <w:lang w:val="en-US"/>
        </w:rPr>
        <w:t>for evaluating</w:t>
      </w:r>
      <w:r w:rsidR="00741C9F" w:rsidRPr="001C6C47">
        <w:rPr>
          <w:rFonts w:ascii="Times New Roman" w:hAnsi="Times New Roman" w:cs="Times New Roman"/>
          <w:sz w:val="24"/>
          <w:szCs w:val="24"/>
          <w:lang w:val="en-US"/>
        </w:rPr>
        <w:t>,</w:t>
      </w:r>
      <w:r w:rsidRPr="001C6C47">
        <w:rPr>
          <w:rFonts w:ascii="Times New Roman" w:hAnsi="Times New Roman" w:cs="Times New Roman"/>
          <w:sz w:val="24"/>
          <w:szCs w:val="24"/>
          <w:lang w:val="en-US"/>
        </w:rPr>
        <w:t xml:space="preserve"> </w:t>
      </w:r>
      <w:r w:rsidR="00741C9F" w:rsidRPr="001C6C47">
        <w:rPr>
          <w:rFonts w:ascii="Times New Roman" w:hAnsi="Times New Roman" w:cs="Times New Roman"/>
          <w:sz w:val="24"/>
          <w:szCs w:val="24"/>
          <w:lang w:val="en-US"/>
        </w:rPr>
        <w:t xml:space="preserve">under controlled growth condition, </w:t>
      </w:r>
      <w:r w:rsidR="00067589" w:rsidRPr="001C6C47">
        <w:rPr>
          <w:rFonts w:ascii="Times New Roman" w:hAnsi="Times New Roman" w:cs="Times New Roman"/>
          <w:sz w:val="24"/>
          <w:szCs w:val="24"/>
          <w:lang w:val="en-US"/>
        </w:rPr>
        <w:t>soybean plant</w:t>
      </w:r>
      <w:r w:rsidR="00741C9F" w:rsidRPr="001C6C47">
        <w:rPr>
          <w:rFonts w:ascii="Times New Roman" w:hAnsi="Times New Roman" w:cs="Times New Roman"/>
          <w:sz w:val="24"/>
          <w:szCs w:val="24"/>
          <w:lang w:val="en-US"/>
        </w:rPr>
        <w:t>s</w:t>
      </w:r>
      <w:r w:rsidR="00067589" w:rsidRPr="001C6C47">
        <w:rPr>
          <w:rFonts w:ascii="Times New Roman" w:hAnsi="Times New Roman" w:cs="Times New Roman"/>
          <w:sz w:val="24"/>
          <w:szCs w:val="24"/>
          <w:lang w:val="en-US"/>
        </w:rPr>
        <w:t xml:space="preserve"> </w:t>
      </w:r>
      <w:r w:rsidRPr="001C6C47">
        <w:rPr>
          <w:rFonts w:ascii="Times New Roman" w:hAnsi="Times New Roman" w:cs="Times New Roman"/>
          <w:sz w:val="24"/>
          <w:szCs w:val="24"/>
          <w:lang w:val="en-US"/>
        </w:rPr>
        <w:t xml:space="preserve">response to </w:t>
      </w:r>
      <w:r w:rsidR="00D73324" w:rsidRPr="001C6C47">
        <w:rPr>
          <w:rFonts w:ascii="Times New Roman" w:hAnsi="Times New Roman" w:cs="Times New Roman"/>
          <w:sz w:val="24"/>
          <w:szCs w:val="24"/>
          <w:lang w:val="en-US"/>
        </w:rPr>
        <w:t xml:space="preserve">water </w:t>
      </w:r>
      <w:r w:rsidR="003D5000" w:rsidRPr="001C6C47">
        <w:rPr>
          <w:rFonts w:ascii="Times New Roman" w:hAnsi="Times New Roman" w:cs="Times New Roman"/>
          <w:sz w:val="24"/>
          <w:szCs w:val="24"/>
          <w:lang w:val="en-US"/>
        </w:rPr>
        <w:t>restriction</w:t>
      </w:r>
      <w:r w:rsidR="00D73324" w:rsidRPr="001C6C47">
        <w:rPr>
          <w:rFonts w:ascii="Times New Roman" w:hAnsi="Times New Roman" w:cs="Times New Roman"/>
          <w:sz w:val="24"/>
          <w:szCs w:val="24"/>
          <w:lang w:val="en-US"/>
        </w:rPr>
        <w:t xml:space="preserve"> </w:t>
      </w:r>
      <w:r w:rsidRPr="001C6C47">
        <w:rPr>
          <w:rFonts w:ascii="Times New Roman" w:hAnsi="Times New Roman" w:cs="Times New Roman"/>
          <w:sz w:val="24"/>
          <w:szCs w:val="24"/>
          <w:lang w:val="en-US"/>
        </w:rPr>
        <w:t xml:space="preserve">through </w:t>
      </w:r>
      <w:r w:rsidR="00D73324" w:rsidRPr="001C6C47">
        <w:rPr>
          <w:rFonts w:ascii="Times New Roman" w:hAnsi="Times New Roman" w:cs="Times New Roman"/>
          <w:sz w:val="24"/>
          <w:szCs w:val="24"/>
          <w:lang w:val="en-US"/>
        </w:rPr>
        <w:t xml:space="preserve">quantification </w:t>
      </w:r>
      <w:r w:rsidRPr="001C6C47">
        <w:rPr>
          <w:rFonts w:ascii="Times New Roman" w:hAnsi="Times New Roman" w:cs="Times New Roman"/>
          <w:sz w:val="24"/>
          <w:szCs w:val="24"/>
          <w:lang w:val="en-US"/>
        </w:rPr>
        <w:t>of water consumption</w:t>
      </w:r>
      <w:r w:rsidR="00D21AA7" w:rsidRPr="001C6C47">
        <w:rPr>
          <w:rFonts w:ascii="Times New Roman" w:hAnsi="Times New Roman" w:cs="Times New Roman"/>
          <w:sz w:val="24"/>
          <w:szCs w:val="24"/>
          <w:lang w:val="en-US"/>
        </w:rPr>
        <w:t xml:space="preserve"> in vegetative stage</w:t>
      </w:r>
      <w:r w:rsidR="00412B18" w:rsidRPr="001C6C47">
        <w:rPr>
          <w:rFonts w:ascii="Times New Roman" w:hAnsi="Times New Roman" w:cs="Times New Roman"/>
          <w:sz w:val="24"/>
          <w:szCs w:val="24"/>
          <w:lang w:val="en-US"/>
        </w:rPr>
        <w:t>.</w:t>
      </w:r>
      <w:r w:rsidR="00F7657C" w:rsidRPr="001C6C47">
        <w:rPr>
          <w:rFonts w:ascii="Times New Roman" w:hAnsi="Times New Roman" w:cs="Times New Roman"/>
          <w:sz w:val="24"/>
          <w:szCs w:val="24"/>
          <w:lang w:val="en-US"/>
        </w:rPr>
        <w:t xml:space="preserve"> In order to</w:t>
      </w:r>
      <w:r w:rsidR="00507F40" w:rsidRPr="001C6C47">
        <w:rPr>
          <w:rFonts w:ascii="Times New Roman" w:hAnsi="Times New Roman" w:cs="Times New Roman"/>
          <w:sz w:val="24"/>
          <w:szCs w:val="24"/>
          <w:lang w:val="en-US"/>
        </w:rPr>
        <w:t xml:space="preserve"> find a physiological explanation of the variable</w:t>
      </w:r>
      <w:r w:rsidR="006A38AE" w:rsidRPr="001C6C47">
        <w:rPr>
          <w:rFonts w:ascii="Times New Roman" w:hAnsi="Times New Roman" w:cs="Times New Roman"/>
          <w:sz w:val="24"/>
          <w:szCs w:val="24"/>
          <w:lang w:val="en-US"/>
        </w:rPr>
        <w:t>s</w:t>
      </w:r>
      <w:r w:rsidR="00507F40" w:rsidRPr="001C6C47">
        <w:rPr>
          <w:rFonts w:ascii="Times New Roman" w:hAnsi="Times New Roman" w:cs="Times New Roman"/>
          <w:sz w:val="24"/>
          <w:szCs w:val="24"/>
          <w:lang w:val="en-US"/>
        </w:rPr>
        <w:t xml:space="preserve"> generated by the model, they were correlated with </w:t>
      </w:r>
      <w:r w:rsidR="001C71F3" w:rsidRPr="001C6C47">
        <w:rPr>
          <w:rFonts w:ascii="Times New Roman" w:hAnsi="Times New Roman" w:cs="Times New Roman"/>
          <w:sz w:val="24"/>
          <w:szCs w:val="24"/>
          <w:lang w:val="en-US"/>
        </w:rPr>
        <w:t>stomatal</w:t>
      </w:r>
      <w:r w:rsidR="00507F40" w:rsidRPr="001C6C47">
        <w:rPr>
          <w:rFonts w:ascii="Times New Roman" w:hAnsi="Times New Roman" w:cs="Times New Roman"/>
          <w:sz w:val="24"/>
          <w:szCs w:val="24"/>
          <w:lang w:val="en-US"/>
        </w:rPr>
        <w:t xml:space="preserve"> conductance</w:t>
      </w:r>
      <w:r w:rsidR="006A38AE" w:rsidRPr="001C6C47">
        <w:rPr>
          <w:rFonts w:ascii="Times New Roman" w:hAnsi="Times New Roman" w:cs="Times New Roman"/>
          <w:sz w:val="24"/>
          <w:szCs w:val="24"/>
          <w:lang w:val="en-US"/>
        </w:rPr>
        <w:t xml:space="preserve"> dynamic</w:t>
      </w:r>
      <w:r w:rsidR="001C71F3" w:rsidRPr="001C6C47">
        <w:rPr>
          <w:rFonts w:ascii="Times New Roman" w:hAnsi="Times New Roman" w:cs="Times New Roman"/>
          <w:sz w:val="24"/>
          <w:szCs w:val="24"/>
          <w:lang w:val="en-US"/>
        </w:rPr>
        <w:t>.</w:t>
      </w:r>
      <w:r w:rsidR="00507F40" w:rsidRPr="001C6C47">
        <w:rPr>
          <w:rFonts w:ascii="Times New Roman" w:hAnsi="Times New Roman" w:cs="Times New Roman"/>
          <w:sz w:val="24"/>
          <w:szCs w:val="24"/>
          <w:lang w:val="en-US"/>
        </w:rPr>
        <w:t xml:space="preserve"> </w:t>
      </w:r>
      <w:r w:rsidR="00045A9D" w:rsidRPr="001C6C47">
        <w:rPr>
          <w:rFonts w:ascii="Times New Roman" w:hAnsi="Times New Roman" w:cs="Times New Roman"/>
          <w:sz w:val="24"/>
          <w:szCs w:val="24"/>
          <w:lang w:val="en-US"/>
        </w:rPr>
        <w:t>A</w:t>
      </w:r>
      <w:r w:rsidR="001E387E" w:rsidRPr="001C6C47">
        <w:rPr>
          <w:rFonts w:ascii="Times New Roman" w:hAnsi="Times New Roman" w:cs="Times New Roman"/>
          <w:sz w:val="24"/>
          <w:szCs w:val="24"/>
          <w:lang w:val="en-US"/>
        </w:rPr>
        <w:t>lso,</w:t>
      </w:r>
      <w:r w:rsidR="00045A9D" w:rsidRPr="001C6C47">
        <w:rPr>
          <w:rFonts w:ascii="Times New Roman" w:hAnsi="Times New Roman" w:cs="Times New Roman"/>
          <w:sz w:val="24"/>
          <w:szCs w:val="24"/>
          <w:lang w:val="en-US"/>
        </w:rPr>
        <w:t xml:space="preserve"> preliminary testing of the model was performed in </w:t>
      </w:r>
      <w:r w:rsidR="00412B18" w:rsidRPr="001C6C47">
        <w:rPr>
          <w:rFonts w:ascii="Times New Roman" w:hAnsi="Times New Roman" w:cs="Times New Roman"/>
          <w:sz w:val="24"/>
          <w:szCs w:val="24"/>
          <w:lang w:val="en-US"/>
        </w:rPr>
        <w:t xml:space="preserve">a segregating </w:t>
      </w:r>
      <w:r w:rsidR="001E387E" w:rsidRPr="001C6C47">
        <w:rPr>
          <w:rFonts w:ascii="Times New Roman" w:hAnsi="Times New Roman" w:cs="Times New Roman"/>
          <w:sz w:val="24"/>
          <w:szCs w:val="24"/>
          <w:lang w:val="en-US"/>
        </w:rPr>
        <w:t xml:space="preserve">biparental population and in an </w:t>
      </w:r>
      <w:r w:rsidR="00412B18" w:rsidRPr="001C6C47">
        <w:rPr>
          <w:rFonts w:ascii="Times New Roman" w:hAnsi="Times New Roman" w:cs="Times New Roman"/>
          <w:sz w:val="24"/>
          <w:szCs w:val="24"/>
          <w:lang w:val="en-US"/>
        </w:rPr>
        <w:t xml:space="preserve">elite breeding population, independently. </w:t>
      </w:r>
      <w:r w:rsidR="003D5000" w:rsidRPr="001C6C47">
        <w:rPr>
          <w:rFonts w:ascii="Times New Roman" w:hAnsi="Times New Roman" w:cs="Times New Roman"/>
          <w:sz w:val="24"/>
          <w:szCs w:val="24"/>
          <w:lang w:val="en-US"/>
        </w:rPr>
        <w:t>Results demonstrate that</w:t>
      </w:r>
      <w:r w:rsidR="000B35A7" w:rsidRPr="001C6C47">
        <w:rPr>
          <w:rFonts w:ascii="Times New Roman" w:hAnsi="Times New Roman" w:cs="Times New Roman"/>
          <w:sz w:val="24"/>
          <w:szCs w:val="24"/>
          <w:lang w:val="en-US"/>
        </w:rPr>
        <w:t xml:space="preserve"> </w:t>
      </w:r>
      <w:r w:rsidR="001E387E" w:rsidRPr="001C6C47">
        <w:rPr>
          <w:rFonts w:ascii="Times New Roman" w:hAnsi="Times New Roman" w:cs="Times New Roman"/>
          <w:sz w:val="24"/>
          <w:szCs w:val="24"/>
          <w:lang w:val="en-US"/>
        </w:rPr>
        <w:t xml:space="preserve">the </w:t>
      </w:r>
      <w:r w:rsidR="000B35A7" w:rsidRPr="001C6C47">
        <w:rPr>
          <w:rFonts w:ascii="Times New Roman" w:hAnsi="Times New Roman" w:cs="Times New Roman"/>
          <w:sz w:val="24"/>
          <w:szCs w:val="24"/>
          <w:lang w:val="en-US"/>
        </w:rPr>
        <w:t xml:space="preserve">approach </w:t>
      </w:r>
      <w:r w:rsidR="001E387E" w:rsidRPr="001C6C47">
        <w:rPr>
          <w:rFonts w:ascii="Times New Roman" w:hAnsi="Times New Roman" w:cs="Times New Roman"/>
          <w:sz w:val="24"/>
          <w:szCs w:val="24"/>
          <w:lang w:val="en-US"/>
        </w:rPr>
        <w:t>proposed i</w:t>
      </w:r>
      <w:r w:rsidR="003D5000" w:rsidRPr="001C6C47">
        <w:rPr>
          <w:rFonts w:ascii="Times New Roman" w:hAnsi="Times New Roman" w:cs="Times New Roman"/>
          <w:sz w:val="24"/>
          <w:szCs w:val="24"/>
          <w:lang w:val="en-US"/>
        </w:rPr>
        <w:t xml:space="preserve">s </w:t>
      </w:r>
      <w:r w:rsidR="000B35A7" w:rsidRPr="001C6C47">
        <w:rPr>
          <w:rFonts w:ascii="Times New Roman" w:hAnsi="Times New Roman" w:cs="Times New Roman"/>
          <w:sz w:val="24"/>
          <w:szCs w:val="24"/>
          <w:lang w:val="en-US"/>
        </w:rPr>
        <w:t xml:space="preserve">a </w:t>
      </w:r>
      <w:r w:rsidR="003D5000" w:rsidRPr="001C6C47">
        <w:rPr>
          <w:rFonts w:ascii="Times New Roman" w:hAnsi="Times New Roman" w:cs="Times New Roman"/>
          <w:sz w:val="24"/>
          <w:szCs w:val="24"/>
          <w:lang w:val="en-US"/>
        </w:rPr>
        <w:t xml:space="preserve">valid option to be included in plant phenotyping protocols with low </w:t>
      </w:r>
      <w:r w:rsidR="000B35A7" w:rsidRPr="001C6C47">
        <w:rPr>
          <w:rFonts w:ascii="Times New Roman" w:hAnsi="Times New Roman" w:cs="Times New Roman"/>
          <w:sz w:val="24"/>
          <w:szCs w:val="24"/>
          <w:lang w:val="en-US"/>
        </w:rPr>
        <w:t xml:space="preserve">incorporation of </w:t>
      </w:r>
      <w:r w:rsidR="001E387E" w:rsidRPr="001C6C47">
        <w:rPr>
          <w:rFonts w:ascii="Times New Roman" w:hAnsi="Times New Roman" w:cs="Times New Roman"/>
          <w:sz w:val="24"/>
          <w:szCs w:val="24"/>
          <w:lang w:val="en-US"/>
        </w:rPr>
        <w:t xml:space="preserve">manpower and </w:t>
      </w:r>
      <w:r w:rsidR="00677B1A" w:rsidRPr="001C6C47">
        <w:rPr>
          <w:rFonts w:ascii="Times New Roman" w:hAnsi="Times New Roman" w:cs="Times New Roman"/>
          <w:sz w:val="24"/>
          <w:szCs w:val="24"/>
          <w:lang w:val="en-US"/>
        </w:rPr>
        <w:t>infrastructure.</w:t>
      </w:r>
    </w:p>
    <w:p w14:paraId="291620DE" w14:textId="77777777" w:rsidR="007A0F29" w:rsidRPr="001C6C47" w:rsidRDefault="007A0F29" w:rsidP="00750AB7">
      <w:pPr>
        <w:spacing w:line="480" w:lineRule="auto"/>
        <w:jc w:val="both"/>
        <w:rPr>
          <w:rFonts w:ascii="Times New Roman" w:hAnsi="Times New Roman" w:cs="Times New Roman"/>
          <w:sz w:val="24"/>
          <w:szCs w:val="24"/>
          <w:lang w:val="en-GB"/>
        </w:rPr>
      </w:pPr>
    </w:p>
    <w:p w14:paraId="68432BD2" w14:textId="7E2A2FD1" w:rsidR="00E46D2E" w:rsidRPr="003F2A60" w:rsidRDefault="00416526" w:rsidP="00750AB7">
      <w:pPr>
        <w:spacing w:line="480" w:lineRule="auto"/>
        <w:jc w:val="both"/>
        <w:rPr>
          <w:rFonts w:ascii="Times New Roman" w:hAnsi="Times New Roman" w:cs="Times New Roman"/>
          <w:bCs/>
          <w:sz w:val="24"/>
          <w:szCs w:val="24"/>
          <w:lang w:val="en-US"/>
        </w:rPr>
      </w:pPr>
      <w:r w:rsidRPr="001C6C47">
        <w:rPr>
          <w:rFonts w:ascii="Times New Roman" w:hAnsi="Times New Roman" w:cs="Times New Roman"/>
          <w:b/>
          <w:sz w:val="24"/>
          <w:szCs w:val="24"/>
          <w:lang w:val="en-US"/>
        </w:rPr>
        <w:t>Materials and methods</w:t>
      </w:r>
    </w:p>
    <w:p w14:paraId="3C15EB1B" w14:textId="333F6C93" w:rsidR="00D66C28" w:rsidRPr="003F2A60" w:rsidRDefault="002A67C5" w:rsidP="00750AB7">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w:t>
      </w:r>
      <w:r w:rsidR="00D66C28" w:rsidRPr="003F2A60">
        <w:rPr>
          <w:rFonts w:ascii="Times New Roman" w:hAnsi="Times New Roman" w:cs="Times New Roman"/>
          <w:b/>
          <w:sz w:val="24"/>
          <w:szCs w:val="24"/>
          <w:lang w:val="en-US"/>
        </w:rPr>
        <w:t xml:space="preserve">henotyping </w:t>
      </w:r>
      <w:r w:rsidR="00340C43" w:rsidRPr="003F2A60">
        <w:rPr>
          <w:rFonts w:ascii="Times New Roman" w:hAnsi="Times New Roman" w:cs="Times New Roman"/>
          <w:b/>
          <w:sz w:val="24"/>
          <w:szCs w:val="24"/>
          <w:lang w:val="en-US"/>
        </w:rPr>
        <w:t>method based on</w:t>
      </w:r>
      <w:r w:rsidR="002D7D8F" w:rsidRPr="003F2A60">
        <w:rPr>
          <w:rFonts w:ascii="Times New Roman" w:hAnsi="Times New Roman" w:cs="Times New Roman"/>
          <w:b/>
          <w:sz w:val="24"/>
          <w:szCs w:val="24"/>
          <w:lang w:val="en-US"/>
        </w:rPr>
        <w:t xml:space="preserve"> water consumption under environmental </w:t>
      </w:r>
      <w:r w:rsidR="00D66C28" w:rsidRPr="003F2A60">
        <w:rPr>
          <w:rFonts w:ascii="Times New Roman" w:hAnsi="Times New Roman" w:cs="Times New Roman"/>
          <w:b/>
          <w:sz w:val="24"/>
          <w:szCs w:val="24"/>
          <w:lang w:val="en-US"/>
        </w:rPr>
        <w:t>controlled conditions</w:t>
      </w:r>
    </w:p>
    <w:p w14:paraId="180D43E4" w14:textId="38D02D47" w:rsidR="001A4C1B" w:rsidRDefault="00D66C28" w:rsidP="007C574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For the mathematical model </w:t>
      </w:r>
      <w:r w:rsidR="001A4C1B">
        <w:rPr>
          <w:rFonts w:ascii="Times New Roman" w:hAnsi="Times New Roman" w:cs="Times New Roman"/>
          <w:sz w:val="24"/>
          <w:szCs w:val="24"/>
          <w:lang w:val="en-US"/>
        </w:rPr>
        <w:t>develop</w:t>
      </w:r>
      <w:r w:rsidRPr="001C6C47">
        <w:rPr>
          <w:rFonts w:ascii="Times New Roman" w:hAnsi="Times New Roman" w:cs="Times New Roman"/>
          <w:sz w:val="24"/>
          <w:szCs w:val="24"/>
          <w:lang w:val="en-US"/>
        </w:rPr>
        <w:t xml:space="preserve">, </w:t>
      </w:r>
      <w:r w:rsidR="007C5747">
        <w:rPr>
          <w:rFonts w:ascii="Times New Roman" w:hAnsi="Times New Roman" w:cs="Times New Roman"/>
          <w:sz w:val="24"/>
          <w:szCs w:val="24"/>
          <w:lang w:val="en-US"/>
        </w:rPr>
        <w:t>a</w:t>
      </w:r>
      <w:r w:rsidR="001A4C1B">
        <w:rPr>
          <w:rFonts w:ascii="Times New Roman" w:hAnsi="Times New Roman" w:cs="Times New Roman"/>
          <w:sz w:val="24"/>
          <w:szCs w:val="24"/>
          <w:lang w:val="en-US"/>
        </w:rPr>
        <w:t xml:space="preserve">n </w:t>
      </w:r>
      <w:r w:rsidRPr="001C6C47">
        <w:rPr>
          <w:rFonts w:ascii="Times New Roman" w:hAnsi="Times New Roman" w:cs="Times New Roman"/>
          <w:sz w:val="24"/>
          <w:szCs w:val="24"/>
          <w:lang w:val="en-US"/>
        </w:rPr>
        <w:t xml:space="preserve">experiment </w:t>
      </w:r>
      <w:r w:rsidR="007C5747">
        <w:rPr>
          <w:rFonts w:ascii="Times New Roman" w:hAnsi="Times New Roman" w:cs="Times New Roman"/>
          <w:sz w:val="24"/>
          <w:szCs w:val="24"/>
          <w:lang w:val="en-US"/>
        </w:rPr>
        <w:t>with a</w:t>
      </w:r>
      <w:r w:rsidRPr="001C6C47">
        <w:rPr>
          <w:rFonts w:ascii="Times New Roman" w:hAnsi="Times New Roman" w:cs="Times New Roman"/>
          <w:sz w:val="24"/>
          <w:szCs w:val="24"/>
          <w:lang w:val="en-US"/>
        </w:rPr>
        <w:t xml:space="preserve"> soybean genotype</w:t>
      </w:r>
      <w:r w:rsidR="00534205" w:rsidRPr="001C6C47">
        <w:rPr>
          <w:rFonts w:ascii="Times New Roman" w:hAnsi="Times New Roman" w:cs="Times New Roman"/>
          <w:sz w:val="24"/>
          <w:szCs w:val="24"/>
          <w:lang w:val="en-US"/>
        </w:rPr>
        <w:t xml:space="preserve"> </w:t>
      </w:r>
      <w:r w:rsidR="00534205" w:rsidRPr="008F4C35">
        <w:rPr>
          <w:rFonts w:ascii="Times New Roman" w:hAnsi="Times New Roman" w:cs="Times New Roman"/>
          <w:color w:val="000000" w:themeColor="text1"/>
          <w:sz w:val="24"/>
          <w:szCs w:val="24"/>
          <w:lang w:val="en-US"/>
        </w:rPr>
        <w:t>(</w:t>
      </w:r>
      <w:commentRangeStart w:id="1"/>
      <w:r w:rsidR="008F4C35" w:rsidRPr="002E0B21">
        <w:rPr>
          <w:rFonts w:ascii="Times New Roman" w:hAnsi="Times New Roman" w:cs="Times New Roman"/>
          <w:color w:val="000000" w:themeColor="text1"/>
          <w:sz w:val="24"/>
          <w:szCs w:val="24"/>
          <w:highlight w:val="yellow"/>
          <w:lang w:val="en-US"/>
        </w:rPr>
        <w:t>GENESIS</w:t>
      </w:r>
      <w:commentRangeEnd w:id="1"/>
      <w:r w:rsidR="00C00C9D">
        <w:rPr>
          <w:rStyle w:val="Refdecomentario"/>
          <w:lang w:val="es-ES" w:eastAsia="es-ES"/>
        </w:rPr>
        <w:commentReference w:id="1"/>
      </w:r>
      <w:r w:rsidR="008F4C35" w:rsidRPr="002E0B21">
        <w:rPr>
          <w:rFonts w:ascii="Times New Roman" w:hAnsi="Times New Roman" w:cs="Times New Roman"/>
          <w:color w:val="000000" w:themeColor="text1"/>
          <w:sz w:val="24"/>
          <w:szCs w:val="24"/>
          <w:highlight w:val="yellow"/>
          <w:lang w:val="en-US"/>
        </w:rPr>
        <w:t xml:space="preserve"> </w:t>
      </w:r>
      <w:r w:rsidR="00AB263F" w:rsidRPr="002E0B21">
        <w:rPr>
          <w:rFonts w:ascii="Times New Roman" w:hAnsi="Times New Roman" w:cs="Times New Roman"/>
          <w:color w:val="000000" w:themeColor="text1"/>
          <w:sz w:val="24"/>
          <w:szCs w:val="24"/>
          <w:highlight w:val="yellow"/>
          <w:lang w:val="en-US"/>
        </w:rPr>
        <w:t>5601</w:t>
      </w:r>
      <w:r w:rsidR="001A4C1B" w:rsidRPr="002E0B21">
        <w:rPr>
          <w:rFonts w:ascii="Times New Roman" w:hAnsi="Times New Roman" w:cs="Times New Roman"/>
          <w:color w:val="000000" w:themeColor="text1"/>
          <w:sz w:val="24"/>
          <w:szCs w:val="24"/>
          <w:highlight w:val="yellow"/>
          <w:lang w:val="en-US"/>
        </w:rPr>
        <w:t>)</w:t>
      </w:r>
      <w:r w:rsidR="007C5747">
        <w:rPr>
          <w:rFonts w:ascii="Times New Roman" w:hAnsi="Times New Roman" w:cs="Times New Roman"/>
          <w:color w:val="000000" w:themeColor="text1"/>
          <w:sz w:val="24"/>
          <w:szCs w:val="24"/>
          <w:lang w:val="en-US"/>
        </w:rPr>
        <w:t xml:space="preserve"> was performed</w:t>
      </w:r>
      <w:r w:rsidRPr="001C6C47">
        <w:rPr>
          <w:rFonts w:ascii="Times New Roman" w:hAnsi="Times New Roman" w:cs="Times New Roman"/>
          <w:sz w:val="24"/>
          <w:szCs w:val="24"/>
          <w:lang w:val="en-US"/>
        </w:rPr>
        <w:t xml:space="preserve">. </w:t>
      </w:r>
      <w:r w:rsidRPr="00C00C9D">
        <w:rPr>
          <w:rFonts w:ascii="Times New Roman" w:hAnsi="Times New Roman" w:cs="Times New Roman"/>
          <w:sz w:val="24"/>
          <w:szCs w:val="24"/>
          <w:highlight w:val="yellow"/>
          <w:lang w:val="en-US"/>
        </w:rPr>
        <w:t xml:space="preserve">Plants were grown </w:t>
      </w:r>
      <w:r w:rsidR="0082405E" w:rsidRPr="00C00C9D">
        <w:rPr>
          <w:rFonts w:ascii="Times New Roman" w:hAnsi="Times New Roman" w:cs="Times New Roman"/>
          <w:sz w:val="24"/>
          <w:szCs w:val="24"/>
          <w:highlight w:val="yellow"/>
          <w:lang w:val="en-US"/>
        </w:rPr>
        <w:t>in a plastic</w:t>
      </w:r>
      <w:r w:rsidR="00536E91" w:rsidRPr="00C00C9D">
        <w:rPr>
          <w:rFonts w:ascii="Times New Roman" w:hAnsi="Times New Roman" w:cs="Times New Roman"/>
          <w:sz w:val="24"/>
          <w:szCs w:val="24"/>
          <w:highlight w:val="yellow"/>
          <w:lang w:val="en-US"/>
        </w:rPr>
        <w:t xml:space="preserve"> 0.5</w:t>
      </w:r>
      <w:r w:rsidR="0082405E" w:rsidRPr="00C00C9D">
        <w:rPr>
          <w:rFonts w:ascii="Times New Roman" w:hAnsi="Times New Roman" w:cs="Times New Roman"/>
          <w:sz w:val="24"/>
          <w:szCs w:val="24"/>
          <w:highlight w:val="yellow"/>
          <w:lang w:val="en-US"/>
        </w:rPr>
        <w:t xml:space="preserve"> </w:t>
      </w:r>
      <w:r w:rsidR="00C00C9D" w:rsidRPr="00C00C9D">
        <w:rPr>
          <w:rFonts w:ascii="Times New Roman" w:hAnsi="Times New Roman" w:cs="Times New Roman"/>
          <w:sz w:val="24"/>
          <w:szCs w:val="24"/>
          <w:highlight w:val="yellow"/>
          <w:lang w:val="en-US"/>
        </w:rPr>
        <w:t>L</w:t>
      </w:r>
      <w:commentRangeStart w:id="2"/>
      <w:r w:rsidR="00C00C9D" w:rsidRPr="00C00C9D">
        <w:rPr>
          <w:rFonts w:ascii="Times New Roman" w:hAnsi="Times New Roman" w:cs="Times New Roman"/>
          <w:sz w:val="24"/>
          <w:szCs w:val="24"/>
          <w:highlight w:val="yellow"/>
          <w:lang w:val="en-US"/>
        </w:rPr>
        <w:t xml:space="preserve"> </w:t>
      </w:r>
      <w:r w:rsidR="0082405E" w:rsidRPr="00C00C9D">
        <w:rPr>
          <w:rFonts w:ascii="Times New Roman" w:hAnsi="Times New Roman" w:cs="Times New Roman"/>
          <w:sz w:val="24"/>
          <w:szCs w:val="24"/>
          <w:highlight w:val="yellow"/>
          <w:lang w:val="en-US"/>
        </w:rPr>
        <w:t xml:space="preserve">bottle </w:t>
      </w:r>
      <w:r w:rsidR="0060743E" w:rsidRPr="00C00C9D">
        <w:rPr>
          <w:rFonts w:ascii="Times New Roman" w:hAnsi="Times New Roman" w:cs="Times New Roman"/>
          <w:sz w:val="24"/>
          <w:szCs w:val="24"/>
          <w:highlight w:val="yellow"/>
          <w:lang w:val="en-US"/>
        </w:rPr>
        <w:t>(pot</w:t>
      </w:r>
      <w:commentRangeEnd w:id="2"/>
      <w:r w:rsidR="00C00C9D">
        <w:rPr>
          <w:rStyle w:val="Refdecomentario"/>
          <w:lang w:val="es-ES" w:eastAsia="es-ES"/>
        </w:rPr>
        <w:commentReference w:id="2"/>
      </w:r>
      <w:r w:rsidR="0060743E">
        <w:rPr>
          <w:rFonts w:ascii="Times New Roman" w:hAnsi="Times New Roman" w:cs="Times New Roman"/>
          <w:sz w:val="24"/>
          <w:szCs w:val="24"/>
          <w:lang w:val="en-US"/>
        </w:rPr>
        <w:t xml:space="preserve">) </w:t>
      </w:r>
      <w:r w:rsidR="001C17A2" w:rsidRPr="001C6C47">
        <w:rPr>
          <w:rFonts w:ascii="Times New Roman" w:hAnsi="Times New Roman" w:cs="Times New Roman"/>
          <w:sz w:val="24"/>
          <w:szCs w:val="24"/>
          <w:lang w:val="en-US"/>
        </w:rPr>
        <w:t xml:space="preserve">filled with a mix </w:t>
      </w:r>
      <w:r w:rsidR="001C17A2" w:rsidRPr="001C6C47">
        <w:rPr>
          <w:rFonts w:ascii="Times New Roman" w:hAnsi="Times New Roman" w:cs="Times New Roman"/>
          <w:sz w:val="24"/>
          <w:szCs w:val="24"/>
          <w:lang w:val="en-US"/>
        </w:rPr>
        <w:lastRenderedPageBreak/>
        <w:t>of</w:t>
      </w:r>
      <w:r w:rsidRPr="001C6C47">
        <w:rPr>
          <w:rFonts w:ascii="Times New Roman" w:hAnsi="Times New Roman" w:cs="Times New Roman"/>
          <w:sz w:val="24"/>
          <w:szCs w:val="24"/>
          <w:lang w:val="en-US"/>
        </w:rPr>
        <w:t xml:space="preserve"> sand:vermiculite 1:1</w:t>
      </w:r>
      <w:r w:rsidR="004F5802">
        <w:rPr>
          <w:rFonts w:ascii="Times New Roman" w:hAnsi="Times New Roman" w:cs="Times New Roman"/>
          <w:sz w:val="24"/>
          <w:szCs w:val="24"/>
          <w:lang w:val="en-US"/>
        </w:rPr>
        <w:t>. T</w:t>
      </w:r>
      <w:r w:rsidR="0060743E">
        <w:rPr>
          <w:rFonts w:ascii="Times New Roman" w:hAnsi="Times New Roman" w:cs="Times New Roman"/>
          <w:sz w:val="24"/>
          <w:szCs w:val="24"/>
          <w:lang w:val="en-US"/>
        </w:rPr>
        <w:t>his</w:t>
      </w:r>
      <w:r w:rsidR="004F5802">
        <w:rPr>
          <w:rFonts w:ascii="Times New Roman" w:hAnsi="Times New Roman" w:cs="Times New Roman"/>
          <w:sz w:val="24"/>
          <w:szCs w:val="24"/>
          <w:lang w:val="en-US"/>
        </w:rPr>
        <w:t xml:space="preserve"> combination of </w:t>
      </w:r>
      <w:r w:rsidR="0060743E">
        <w:rPr>
          <w:rFonts w:ascii="Times New Roman" w:hAnsi="Times New Roman" w:cs="Times New Roman"/>
          <w:sz w:val="24"/>
          <w:szCs w:val="24"/>
          <w:lang w:val="en-US"/>
        </w:rPr>
        <w:t xml:space="preserve">plant, pot and substrate was defined as Plant Pot Substrate </w:t>
      </w:r>
      <w:r w:rsidR="004F5802">
        <w:rPr>
          <w:rFonts w:ascii="Times New Roman" w:hAnsi="Times New Roman" w:cs="Times New Roman"/>
          <w:sz w:val="24"/>
          <w:szCs w:val="24"/>
          <w:lang w:val="en-US"/>
        </w:rPr>
        <w:t xml:space="preserve">system </w:t>
      </w:r>
      <w:r w:rsidR="0060743E" w:rsidRPr="00873B56">
        <w:rPr>
          <w:rFonts w:ascii="Times New Roman" w:hAnsi="Times New Roman" w:cs="Times New Roman"/>
          <w:sz w:val="24"/>
          <w:szCs w:val="24"/>
          <w:highlight w:val="green"/>
          <w:lang w:val="en-US"/>
        </w:rPr>
        <w:t>(PPS).</w:t>
      </w:r>
      <w:r w:rsidR="0082405E" w:rsidRPr="001C6C47">
        <w:rPr>
          <w:rFonts w:ascii="Times New Roman" w:hAnsi="Times New Roman" w:cs="Times New Roman"/>
          <w:sz w:val="24"/>
          <w:szCs w:val="24"/>
          <w:lang w:val="en-US"/>
        </w:rPr>
        <w:t xml:space="preserve"> Plants were grown in an environment defined </w:t>
      </w:r>
      <w:r w:rsidR="007C5747">
        <w:rPr>
          <w:rFonts w:ascii="Times New Roman" w:hAnsi="Times New Roman" w:cs="Times New Roman"/>
          <w:sz w:val="24"/>
          <w:szCs w:val="24"/>
          <w:lang w:val="en-US"/>
        </w:rPr>
        <w:t>by</w:t>
      </w:r>
      <w:r w:rsidR="007C5747" w:rsidRPr="001C6C47">
        <w:rPr>
          <w:rFonts w:ascii="Times New Roman" w:hAnsi="Times New Roman" w:cs="Times New Roman"/>
          <w:sz w:val="24"/>
          <w:szCs w:val="24"/>
          <w:lang w:val="en-US"/>
        </w:rPr>
        <w:t xml:space="preserve"> </w:t>
      </w:r>
      <w:r w:rsidR="0082405E" w:rsidRPr="001C6C47">
        <w:rPr>
          <w:rFonts w:ascii="Times New Roman" w:hAnsi="Times New Roman" w:cs="Times New Roman"/>
          <w:sz w:val="24"/>
          <w:szCs w:val="24"/>
          <w:lang w:val="en-US"/>
        </w:rPr>
        <w:t>3</w:t>
      </w:r>
      <w:r w:rsidR="00536E91">
        <w:rPr>
          <w:rFonts w:ascii="Times New Roman" w:hAnsi="Times New Roman" w:cs="Times New Roman"/>
          <w:sz w:val="24"/>
          <w:szCs w:val="24"/>
          <w:lang w:val="en-US"/>
        </w:rPr>
        <w:t>0</w:t>
      </w:r>
      <w:r w:rsidR="0082405E" w:rsidRPr="001C6C47">
        <w:rPr>
          <w:rFonts w:ascii="Times New Roman" w:hAnsi="Times New Roman" w:cs="Times New Roman"/>
          <w:sz w:val="24"/>
          <w:szCs w:val="24"/>
          <w:lang w:val="en-US"/>
        </w:rPr>
        <w:t>/2</w:t>
      </w:r>
      <w:r w:rsidR="00536E91">
        <w:rPr>
          <w:rFonts w:ascii="Times New Roman" w:hAnsi="Times New Roman" w:cs="Times New Roman"/>
          <w:sz w:val="24"/>
          <w:szCs w:val="24"/>
          <w:lang w:val="en-US"/>
        </w:rPr>
        <w:t>0</w:t>
      </w:r>
      <w:r w:rsidR="0082405E" w:rsidRPr="001C6C47">
        <w:rPr>
          <w:rFonts w:ascii="Times New Roman" w:hAnsi="Times New Roman" w:cs="Times New Roman"/>
          <w:sz w:val="24"/>
          <w:szCs w:val="24"/>
          <w:lang w:val="en-US"/>
        </w:rPr>
        <w:t xml:space="preserve"> </w:t>
      </w:r>
      <w:r w:rsidR="00CB3D9C">
        <w:rPr>
          <w:rFonts w:ascii="Times New Roman" w:hAnsi="Times New Roman" w:cs="Times New Roman"/>
          <w:sz w:val="24"/>
          <w:szCs w:val="24"/>
          <w:lang w:val="en-US"/>
        </w:rPr>
        <w:t>°</w:t>
      </w:r>
      <w:r w:rsidR="0082405E" w:rsidRPr="001C6C47">
        <w:rPr>
          <w:rFonts w:ascii="Times New Roman" w:hAnsi="Times New Roman" w:cs="Times New Roman"/>
          <w:sz w:val="24"/>
          <w:szCs w:val="24"/>
          <w:lang w:val="en-US"/>
        </w:rPr>
        <w:t xml:space="preserve">C day/night cycle and a </w:t>
      </w:r>
      <w:r w:rsidR="0002157F" w:rsidRPr="001C6C47">
        <w:rPr>
          <w:rFonts w:ascii="Times New Roman" w:hAnsi="Times New Roman" w:cs="Times New Roman"/>
          <w:sz w:val="24"/>
          <w:szCs w:val="24"/>
          <w:lang w:val="en-US"/>
        </w:rPr>
        <w:t>photoperiod</w:t>
      </w:r>
      <w:r w:rsidR="0082405E" w:rsidRPr="001C6C47">
        <w:rPr>
          <w:rFonts w:ascii="Times New Roman" w:hAnsi="Times New Roman" w:cs="Times New Roman"/>
          <w:sz w:val="24"/>
          <w:szCs w:val="24"/>
          <w:lang w:val="en-US"/>
        </w:rPr>
        <w:t xml:space="preserve"> 16/8 </w:t>
      </w:r>
      <w:r w:rsidR="008F4C35" w:rsidRPr="001C6C47">
        <w:rPr>
          <w:rFonts w:ascii="Times New Roman" w:hAnsi="Times New Roman" w:cs="Times New Roman"/>
          <w:sz w:val="24"/>
          <w:szCs w:val="24"/>
          <w:lang w:val="en-US"/>
        </w:rPr>
        <w:t>light</w:t>
      </w:r>
      <w:r w:rsidR="0082405E" w:rsidRPr="001C6C47">
        <w:rPr>
          <w:rFonts w:ascii="Times New Roman" w:hAnsi="Times New Roman" w:cs="Times New Roman"/>
          <w:sz w:val="24"/>
          <w:szCs w:val="24"/>
          <w:lang w:val="en-US"/>
        </w:rPr>
        <w:t>/dark</w:t>
      </w:r>
      <w:r w:rsidR="008F4C35">
        <w:rPr>
          <w:rFonts w:ascii="Times New Roman" w:hAnsi="Times New Roman" w:cs="Times New Roman"/>
          <w:sz w:val="24"/>
          <w:szCs w:val="24"/>
          <w:lang w:val="en-US"/>
        </w:rPr>
        <w:t>ness</w:t>
      </w:r>
      <w:r w:rsidR="0082405E" w:rsidRPr="001C6C47">
        <w:rPr>
          <w:rFonts w:ascii="Times New Roman" w:hAnsi="Times New Roman" w:cs="Times New Roman"/>
          <w:sz w:val="24"/>
          <w:szCs w:val="24"/>
          <w:lang w:val="en-US"/>
        </w:rPr>
        <w:t xml:space="preserve">, </w:t>
      </w:r>
      <w:r w:rsidR="0082405E" w:rsidRPr="00873B56">
        <w:rPr>
          <w:rFonts w:ascii="Times New Roman" w:hAnsi="Times New Roman" w:cs="Times New Roman"/>
          <w:sz w:val="24"/>
          <w:szCs w:val="24"/>
          <w:highlight w:val="yellow"/>
          <w:lang w:val="en-US"/>
        </w:rPr>
        <w:t>humidity was controlled at</w:t>
      </w:r>
      <w:r w:rsidR="00536E91" w:rsidRPr="00873B56">
        <w:rPr>
          <w:rFonts w:ascii="Times New Roman" w:hAnsi="Times New Roman" w:cs="Times New Roman"/>
          <w:sz w:val="24"/>
          <w:szCs w:val="24"/>
          <w:highlight w:val="yellow"/>
          <w:lang w:val="en-US"/>
        </w:rPr>
        <w:t xml:space="preserve"> </w:t>
      </w:r>
      <w:commentRangeStart w:id="3"/>
      <w:r w:rsidR="00536E91" w:rsidRPr="00873B56">
        <w:rPr>
          <w:rFonts w:ascii="Times New Roman" w:hAnsi="Times New Roman" w:cs="Times New Roman"/>
          <w:sz w:val="24"/>
          <w:szCs w:val="24"/>
          <w:highlight w:val="yellow"/>
          <w:lang w:val="en-US"/>
        </w:rPr>
        <w:t>35</w:t>
      </w:r>
      <w:commentRangeEnd w:id="3"/>
      <w:r w:rsidR="00DF1ED5">
        <w:rPr>
          <w:rStyle w:val="Refdecomentario"/>
          <w:lang w:val="es-ES" w:eastAsia="es-ES"/>
        </w:rPr>
        <w:commentReference w:id="3"/>
      </w:r>
      <w:r w:rsidR="00CB3D9C">
        <w:rPr>
          <w:rFonts w:ascii="Times New Roman" w:hAnsi="Times New Roman" w:cs="Times New Roman"/>
          <w:sz w:val="24"/>
          <w:szCs w:val="24"/>
          <w:highlight w:val="yellow"/>
          <w:lang w:val="en-US"/>
        </w:rPr>
        <w:t>/</w:t>
      </w:r>
      <w:r w:rsidR="00536E91" w:rsidRPr="00873B56">
        <w:rPr>
          <w:rFonts w:ascii="Times New Roman" w:hAnsi="Times New Roman" w:cs="Times New Roman"/>
          <w:sz w:val="24"/>
          <w:szCs w:val="24"/>
          <w:highlight w:val="yellow"/>
          <w:lang w:val="en-US"/>
        </w:rPr>
        <w:t>40</w:t>
      </w:r>
      <w:r w:rsidR="0082405E" w:rsidRPr="00873B56">
        <w:rPr>
          <w:rFonts w:ascii="Times New Roman" w:hAnsi="Times New Roman" w:cs="Times New Roman"/>
          <w:sz w:val="24"/>
          <w:szCs w:val="24"/>
          <w:highlight w:val="yellow"/>
          <w:lang w:val="en-US"/>
        </w:rPr>
        <w:t xml:space="preserve"> % </w:t>
      </w:r>
      <w:r w:rsidR="0002157F" w:rsidRPr="00873B56">
        <w:rPr>
          <w:rFonts w:ascii="Times New Roman" w:hAnsi="Times New Roman" w:cs="Times New Roman"/>
          <w:sz w:val="24"/>
          <w:szCs w:val="24"/>
          <w:highlight w:val="yellow"/>
          <w:lang w:val="en-US"/>
        </w:rPr>
        <w:t>HR</w:t>
      </w:r>
      <w:r w:rsidR="0002157F" w:rsidRPr="001C6C47">
        <w:rPr>
          <w:rFonts w:ascii="Times New Roman" w:hAnsi="Times New Roman" w:cs="Times New Roman"/>
          <w:sz w:val="24"/>
          <w:szCs w:val="24"/>
          <w:lang w:val="en-US"/>
        </w:rPr>
        <w:t xml:space="preserve"> </w:t>
      </w:r>
      <w:r w:rsidR="0082405E" w:rsidRPr="001C6C47">
        <w:rPr>
          <w:rFonts w:ascii="Times New Roman" w:hAnsi="Times New Roman" w:cs="Times New Roman"/>
          <w:sz w:val="24"/>
          <w:szCs w:val="24"/>
          <w:lang w:val="en-US"/>
        </w:rPr>
        <w:t xml:space="preserve">during all </w:t>
      </w:r>
      <w:r w:rsidR="0002157F" w:rsidRPr="001C6C47">
        <w:rPr>
          <w:rFonts w:ascii="Times New Roman" w:hAnsi="Times New Roman" w:cs="Times New Roman"/>
          <w:sz w:val="24"/>
          <w:szCs w:val="24"/>
          <w:lang w:val="en-US"/>
        </w:rPr>
        <w:t xml:space="preserve">growth </w:t>
      </w:r>
      <w:r w:rsidR="0082405E" w:rsidRPr="001C6C47">
        <w:rPr>
          <w:rFonts w:ascii="Times New Roman" w:hAnsi="Times New Roman" w:cs="Times New Roman"/>
          <w:sz w:val="24"/>
          <w:szCs w:val="24"/>
          <w:lang w:val="en-US"/>
        </w:rPr>
        <w:t>period</w:t>
      </w:r>
      <w:r w:rsidRPr="001C6C47">
        <w:rPr>
          <w:rFonts w:ascii="Times New Roman" w:hAnsi="Times New Roman" w:cs="Times New Roman"/>
          <w:sz w:val="24"/>
          <w:szCs w:val="24"/>
          <w:lang w:val="en-US"/>
        </w:rPr>
        <w:t xml:space="preserve">. </w:t>
      </w:r>
      <w:r w:rsidR="0060743E" w:rsidRPr="00E51AFD">
        <w:rPr>
          <w:rFonts w:ascii="Times New Roman" w:hAnsi="Times New Roman" w:cs="Times New Roman"/>
          <w:sz w:val="24"/>
          <w:szCs w:val="24"/>
          <w:highlight w:val="yellow"/>
          <w:lang w:val="en-US"/>
        </w:rPr>
        <w:t xml:space="preserve">Solucion </w:t>
      </w:r>
      <w:commentRangeStart w:id="4"/>
      <w:r w:rsidR="0060743E" w:rsidRPr="00E51AFD">
        <w:rPr>
          <w:rFonts w:ascii="Times New Roman" w:hAnsi="Times New Roman" w:cs="Times New Roman"/>
          <w:sz w:val="24"/>
          <w:szCs w:val="24"/>
          <w:highlight w:val="yellow"/>
          <w:lang w:val="en-US"/>
        </w:rPr>
        <w:t>nutritive</w:t>
      </w:r>
      <w:commentRangeEnd w:id="4"/>
      <w:r w:rsidR="00C00C9D">
        <w:rPr>
          <w:rStyle w:val="Refdecomentario"/>
          <w:lang w:val="es-ES" w:eastAsia="es-ES"/>
        </w:rPr>
        <w:commentReference w:id="4"/>
      </w:r>
      <w:r w:rsidR="0060743E">
        <w:rPr>
          <w:rFonts w:ascii="Times New Roman" w:hAnsi="Times New Roman" w:cs="Times New Roman"/>
          <w:sz w:val="24"/>
          <w:szCs w:val="24"/>
          <w:lang w:val="en-US"/>
        </w:rPr>
        <w:t xml:space="preserve"> </w:t>
      </w:r>
      <w:r w:rsidR="00B55ECF" w:rsidRPr="001C6C47">
        <w:rPr>
          <w:rFonts w:ascii="Times New Roman" w:hAnsi="Times New Roman" w:cs="Times New Roman"/>
          <w:sz w:val="24"/>
          <w:szCs w:val="24"/>
          <w:lang w:val="en-US"/>
        </w:rPr>
        <w:t>Three seed</w:t>
      </w:r>
      <w:r w:rsidR="00593CC8" w:rsidRPr="001C6C47">
        <w:rPr>
          <w:rFonts w:ascii="Times New Roman" w:hAnsi="Times New Roman" w:cs="Times New Roman"/>
          <w:sz w:val="24"/>
          <w:szCs w:val="24"/>
          <w:lang w:val="en-US"/>
        </w:rPr>
        <w:t>s</w:t>
      </w:r>
      <w:r w:rsidR="00B55ECF" w:rsidRPr="001C6C47">
        <w:rPr>
          <w:rFonts w:ascii="Times New Roman" w:hAnsi="Times New Roman" w:cs="Times New Roman"/>
          <w:sz w:val="24"/>
          <w:szCs w:val="24"/>
          <w:lang w:val="en-US"/>
        </w:rPr>
        <w:t xml:space="preserve"> per pot were sow</w:t>
      </w:r>
      <w:r w:rsidR="00593CC8" w:rsidRPr="001C6C47">
        <w:rPr>
          <w:rFonts w:ascii="Times New Roman" w:hAnsi="Times New Roman" w:cs="Times New Roman"/>
          <w:sz w:val="24"/>
          <w:szCs w:val="24"/>
          <w:lang w:val="en-US"/>
        </w:rPr>
        <w:t>n and after cotyledon was expande</w:t>
      </w:r>
      <w:r w:rsidR="002D7D8F" w:rsidRPr="001C6C47">
        <w:rPr>
          <w:rFonts w:ascii="Times New Roman" w:hAnsi="Times New Roman" w:cs="Times New Roman"/>
          <w:sz w:val="24"/>
          <w:szCs w:val="24"/>
          <w:lang w:val="en-US"/>
        </w:rPr>
        <w:t>d</w:t>
      </w:r>
      <w:r w:rsidR="00593CC8" w:rsidRPr="001C6C47">
        <w:rPr>
          <w:rFonts w:ascii="Times New Roman" w:hAnsi="Times New Roman" w:cs="Times New Roman"/>
          <w:sz w:val="24"/>
          <w:szCs w:val="24"/>
          <w:lang w:val="en-US"/>
        </w:rPr>
        <w:t xml:space="preserve"> </w:t>
      </w:r>
      <w:r w:rsidR="00B55ECF" w:rsidRPr="001C6C47">
        <w:rPr>
          <w:rFonts w:ascii="Times New Roman" w:hAnsi="Times New Roman" w:cs="Times New Roman"/>
          <w:sz w:val="24"/>
          <w:szCs w:val="24"/>
          <w:lang w:val="en-US"/>
        </w:rPr>
        <w:t xml:space="preserve">only one seedling was remained. </w:t>
      </w:r>
      <w:r w:rsidR="00593CC8" w:rsidRPr="001C6C47">
        <w:rPr>
          <w:rFonts w:ascii="Times New Roman" w:hAnsi="Times New Roman" w:cs="Times New Roman"/>
          <w:sz w:val="24"/>
          <w:szCs w:val="24"/>
          <w:lang w:val="en-US"/>
        </w:rPr>
        <w:t>Plant</w:t>
      </w:r>
      <w:r w:rsidR="002D7D8F" w:rsidRPr="001C6C47">
        <w:rPr>
          <w:rFonts w:ascii="Times New Roman" w:hAnsi="Times New Roman" w:cs="Times New Roman"/>
          <w:sz w:val="24"/>
          <w:szCs w:val="24"/>
          <w:lang w:val="en-US"/>
        </w:rPr>
        <w:t>s</w:t>
      </w:r>
      <w:r w:rsidR="00593CC8" w:rsidRPr="001C6C47">
        <w:rPr>
          <w:rFonts w:ascii="Times New Roman" w:hAnsi="Times New Roman" w:cs="Times New Roman"/>
          <w:sz w:val="24"/>
          <w:szCs w:val="24"/>
          <w:lang w:val="en-US"/>
        </w:rPr>
        <w:t xml:space="preserve"> </w:t>
      </w:r>
      <w:r w:rsidR="008F4C35" w:rsidRPr="001C6C47">
        <w:rPr>
          <w:rFonts w:ascii="Times New Roman" w:hAnsi="Times New Roman" w:cs="Times New Roman"/>
          <w:sz w:val="24"/>
          <w:szCs w:val="24"/>
          <w:lang w:val="en-US"/>
        </w:rPr>
        <w:t>homogeneity</w:t>
      </w:r>
      <w:r w:rsidR="00593CC8" w:rsidRPr="001C6C47">
        <w:rPr>
          <w:rFonts w:ascii="Times New Roman" w:hAnsi="Times New Roman" w:cs="Times New Roman"/>
          <w:sz w:val="24"/>
          <w:szCs w:val="24"/>
          <w:lang w:val="en-US"/>
        </w:rPr>
        <w:t xml:space="preserve"> was carefully </w:t>
      </w:r>
      <w:r w:rsidR="002D7D8F" w:rsidRPr="001C6C47">
        <w:rPr>
          <w:rFonts w:ascii="Times New Roman" w:hAnsi="Times New Roman" w:cs="Times New Roman"/>
          <w:sz w:val="24"/>
          <w:szCs w:val="24"/>
          <w:lang w:val="en-US"/>
        </w:rPr>
        <w:t xml:space="preserve">analyzed to avoid any interference related with plant </w:t>
      </w:r>
      <w:r w:rsidR="0060743E">
        <w:rPr>
          <w:rFonts w:ascii="Times New Roman" w:hAnsi="Times New Roman" w:cs="Times New Roman"/>
          <w:sz w:val="24"/>
          <w:szCs w:val="24"/>
          <w:lang w:val="en-US"/>
        </w:rPr>
        <w:t xml:space="preserve">developmental </w:t>
      </w:r>
      <w:r w:rsidR="002D7D8F" w:rsidRPr="001C6C47">
        <w:rPr>
          <w:rFonts w:ascii="Times New Roman" w:hAnsi="Times New Roman" w:cs="Times New Roman"/>
          <w:sz w:val="24"/>
          <w:szCs w:val="24"/>
          <w:lang w:val="en-US"/>
        </w:rPr>
        <w:t xml:space="preserve">phenotype. </w:t>
      </w:r>
      <w:r w:rsidRPr="001C6C47">
        <w:rPr>
          <w:rFonts w:ascii="Times New Roman" w:hAnsi="Times New Roman" w:cs="Times New Roman"/>
          <w:sz w:val="24"/>
          <w:szCs w:val="24"/>
          <w:lang w:val="en-US"/>
        </w:rPr>
        <w:t>During the first 16 days after sowing</w:t>
      </w:r>
      <w:r w:rsidR="00B03D9A" w:rsidRPr="001C6C47">
        <w:rPr>
          <w:rFonts w:ascii="Times New Roman" w:hAnsi="Times New Roman" w:cs="Times New Roman"/>
          <w:sz w:val="24"/>
          <w:szCs w:val="24"/>
          <w:lang w:val="en-US"/>
        </w:rPr>
        <w:t xml:space="preserve"> (</w:t>
      </w:r>
      <w:r w:rsidR="00CB3D9C">
        <w:rPr>
          <w:rFonts w:ascii="Times New Roman" w:hAnsi="Times New Roman" w:cs="Times New Roman"/>
          <w:sz w:val="24"/>
          <w:szCs w:val="24"/>
          <w:lang w:val="en-US"/>
        </w:rPr>
        <w:t>d</w:t>
      </w:r>
      <w:r w:rsidR="00B03D9A" w:rsidRPr="001C6C47">
        <w:rPr>
          <w:rFonts w:ascii="Times New Roman" w:hAnsi="Times New Roman" w:cs="Times New Roman"/>
          <w:sz w:val="24"/>
          <w:szCs w:val="24"/>
          <w:lang w:val="en-US"/>
        </w:rPr>
        <w:t>evelopmental stage V2-3)</w:t>
      </w:r>
      <w:r w:rsidRPr="001C6C47">
        <w:rPr>
          <w:rFonts w:ascii="Times New Roman" w:hAnsi="Times New Roman" w:cs="Times New Roman"/>
          <w:sz w:val="24"/>
          <w:szCs w:val="24"/>
          <w:lang w:val="en-US"/>
        </w:rPr>
        <w:t xml:space="preserve">, soybean seedlings were grown without water restriction </w:t>
      </w:r>
      <w:r w:rsidR="002D7D8F" w:rsidRPr="001C6C47">
        <w:rPr>
          <w:rFonts w:ascii="Times New Roman" w:hAnsi="Times New Roman" w:cs="Times New Roman"/>
          <w:sz w:val="24"/>
          <w:szCs w:val="24"/>
          <w:lang w:val="en-US"/>
        </w:rPr>
        <w:t xml:space="preserve">and </w:t>
      </w:r>
      <w:r w:rsidR="0060743E">
        <w:rPr>
          <w:rFonts w:ascii="Times New Roman" w:hAnsi="Times New Roman" w:cs="Times New Roman"/>
          <w:sz w:val="24"/>
          <w:szCs w:val="24"/>
          <w:lang w:val="en-US"/>
        </w:rPr>
        <w:t xml:space="preserve">substrate </w:t>
      </w:r>
      <w:r w:rsidR="002D7D8F" w:rsidRPr="001C6C47">
        <w:rPr>
          <w:rFonts w:ascii="Times New Roman" w:hAnsi="Times New Roman" w:cs="Times New Roman"/>
          <w:sz w:val="24"/>
          <w:szCs w:val="24"/>
          <w:lang w:val="en-US"/>
        </w:rPr>
        <w:t>were kept</w:t>
      </w:r>
      <w:r w:rsidR="00741C9F" w:rsidRPr="001C6C47">
        <w:rPr>
          <w:rFonts w:ascii="Times New Roman" w:hAnsi="Times New Roman" w:cs="Times New Roman"/>
          <w:sz w:val="24"/>
          <w:szCs w:val="24"/>
          <w:lang w:val="en-US"/>
        </w:rPr>
        <w:t xml:space="preserve"> at </w:t>
      </w:r>
      <w:r w:rsidRPr="001C6C47">
        <w:rPr>
          <w:rFonts w:ascii="Times New Roman" w:hAnsi="Times New Roman" w:cs="Times New Roman"/>
          <w:sz w:val="24"/>
          <w:szCs w:val="24"/>
          <w:lang w:val="en-US"/>
        </w:rPr>
        <w:t>field capacity. Since day 17 water</w:t>
      </w:r>
      <w:r w:rsidR="00B55ECF" w:rsidRPr="001C6C47">
        <w:rPr>
          <w:rFonts w:ascii="Times New Roman" w:hAnsi="Times New Roman" w:cs="Times New Roman"/>
          <w:sz w:val="24"/>
          <w:szCs w:val="24"/>
          <w:lang w:val="en-US"/>
        </w:rPr>
        <w:t>ing</w:t>
      </w:r>
      <w:r w:rsidRPr="001C6C47">
        <w:rPr>
          <w:rFonts w:ascii="Times New Roman" w:hAnsi="Times New Roman" w:cs="Times New Roman"/>
          <w:sz w:val="24"/>
          <w:szCs w:val="24"/>
          <w:lang w:val="en-US"/>
        </w:rPr>
        <w:t xml:space="preserve"> was suspended</w:t>
      </w:r>
      <w:r w:rsidR="00593CC8" w:rsidRPr="001C6C47">
        <w:rPr>
          <w:rFonts w:ascii="Times New Roman" w:hAnsi="Times New Roman" w:cs="Times New Roman"/>
          <w:sz w:val="24"/>
          <w:szCs w:val="24"/>
          <w:lang w:val="en-US"/>
        </w:rPr>
        <w:t xml:space="preserve"> and</w:t>
      </w:r>
      <w:r w:rsidR="002D7D8F" w:rsidRPr="001C6C47">
        <w:rPr>
          <w:rFonts w:ascii="Times New Roman" w:hAnsi="Times New Roman" w:cs="Times New Roman"/>
          <w:sz w:val="24"/>
          <w:szCs w:val="24"/>
          <w:lang w:val="en-US"/>
        </w:rPr>
        <w:t xml:space="preserve"> </w:t>
      </w:r>
      <w:r w:rsidR="00593CC8" w:rsidRPr="001C6C47">
        <w:rPr>
          <w:rFonts w:ascii="Times New Roman" w:hAnsi="Times New Roman" w:cs="Times New Roman"/>
          <w:sz w:val="24"/>
          <w:szCs w:val="24"/>
          <w:lang w:val="en-US"/>
        </w:rPr>
        <w:t>w</w:t>
      </w:r>
      <w:r w:rsidRPr="001C6C47">
        <w:rPr>
          <w:rFonts w:ascii="Times New Roman" w:hAnsi="Times New Roman" w:cs="Times New Roman"/>
          <w:sz w:val="24"/>
          <w:szCs w:val="24"/>
          <w:lang w:val="en-US"/>
        </w:rPr>
        <w:t xml:space="preserve">ater </w:t>
      </w:r>
      <w:r w:rsidR="0060743E">
        <w:rPr>
          <w:rFonts w:ascii="Times New Roman" w:hAnsi="Times New Roman" w:cs="Times New Roman"/>
          <w:sz w:val="24"/>
          <w:szCs w:val="24"/>
          <w:lang w:val="en-US"/>
        </w:rPr>
        <w:t xml:space="preserve">substrate </w:t>
      </w:r>
      <w:r w:rsidRPr="001C6C47">
        <w:rPr>
          <w:rFonts w:ascii="Times New Roman" w:hAnsi="Times New Roman" w:cs="Times New Roman"/>
          <w:sz w:val="24"/>
          <w:szCs w:val="24"/>
          <w:lang w:val="en-US"/>
        </w:rPr>
        <w:t xml:space="preserve">content was measured by gravimetry (water gravimetric content) </w:t>
      </w:r>
      <w:r w:rsidR="00741C9F" w:rsidRPr="00D46BF5">
        <w:rPr>
          <w:rFonts w:ascii="Times New Roman" w:hAnsi="Times New Roman" w:cs="Times New Roman"/>
          <w:sz w:val="24"/>
          <w:szCs w:val="24"/>
          <w:highlight w:val="red"/>
          <w:lang w:val="en-US"/>
        </w:rPr>
        <w:t xml:space="preserve">daily during </w:t>
      </w:r>
      <w:r w:rsidR="00593CC8" w:rsidRPr="00D46BF5">
        <w:rPr>
          <w:rFonts w:ascii="Times New Roman" w:hAnsi="Times New Roman" w:cs="Times New Roman"/>
          <w:sz w:val="24"/>
          <w:szCs w:val="24"/>
          <w:highlight w:val="red"/>
          <w:lang w:val="en-US"/>
        </w:rPr>
        <w:t xml:space="preserve">the next </w:t>
      </w:r>
      <w:r w:rsidR="00741C9F" w:rsidRPr="00D46BF5">
        <w:rPr>
          <w:rFonts w:ascii="Times New Roman" w:hAnsi="Times New Roman" w:cs="Times New Roman"/>
          <w:sz w:val="24"/>
          <w:szCs w:val="24"/>
          <w:highlight w:val="red"/>
          <w:lang w:val="en-US"/>
        </w:rPr>
        <w:t>10 days</w:t>
      </w:r>
      <w:r w:rsidR="00CA2D31" w:rsidRPr="00D46BF5">
        <w:rPr>
          <w:rFonts w:ascii="Times New Roman" w:hAnsi="Times New Roman" w:cs="Times New Roman"/>
          <w:sz w:val="24"/>
          <w:szCs w:val="24"/>
          <w:highlight w:val="red"/>
          <w:lang w:val="en-US"/>
        </w:rPr>
        <w:t xml:space="preserve"> of water deficit  </w:t>
      </w:r>
      <w:r w:rsidRPr="00D46BF5">
        <w:rPr>
          <w:rFonts w:ascii="Times New Roman" w:hAnsi="Times New Roman" w:cs="Times New Roman"/>
          <w:sz w:val="24"/>
          <w:szCs w:val="24"/>
          <w:highlight w:val="red"/>
          <w:lang w:val="en-US"/>
        </w:rPr>
        <w:t xml:space="preserve"> (</w:t>
      </w:r>
      <w:commentRangeStart w:id="5"/>
      <w:r w:rsidR="001B16E7" w:rsidRPr="007E3281">
        <w:rPr>
          <w:rFonts w:ascii="Times New Roman" w:hAnsi="Times New Roman" w:cs="Times New Roman"/>
          <w:sz w:val="24"/>
          <w:szCs w:val="24"/>
          <w:highlight w:val="red"/>
          <w:lang w:val="en-US"/>
        </w:rPr>
        <w:t>dwd</w:t>
      </w:r>
      <w:commentRangeEnd w:id="5"/>
      <w:r w:rsidR="00CB3D9C" w:rsidRPr="00D46BF5">
        <w:rPr>
          <w:rStyle w:val="Refdecomentario"/>
          <w:highlight w:val="red"/>
          <w:lang w:val="es-ES" w:eastAsia="es-ES"/>
        </w:rPr>
        <w:commentReference w:id="5"/>
      </w:r>
      <w:r w:rsidRPr="00D46BF5">
        <w:rPr>
          <w:rFonts w:ascii="Times New Roman" w:hAnsi="Times New Roman" w:cs="Times New Roman"/>
          <w:sz w:val="24"/>
          <w:szCs w:val="24"/>
          <w:highlight w:val="red"/>
          <w:lang w:val="en-US"/>
        </w:rPr>
        <w:t>)</w:t>
      </w:r>
      <w:r w:rsidRPr="00E51AFD">
        <w:rPr>
          <w:rFonts w:ascii="Times New Roman" w:hAnsi="Times New Roman" w:cs="Times New Roman"/>
          <w:sz w:val="24"/>
          <w:szCs w:val="24"/>
          <w:lang w:val="en-US"/>
        </w:rPr>
        <w:t xml:space="preserve"> </w:t>
      </w:r>
      <w:r w:rsidRPr="001C6C47">
        <w:rPr>
          <w:rFonts w:ascii="Times New Roman" w:hAnsi="Times New Roman" w:cs="Times New Roman"/>
          <w:sz w:val="24"/>
          <w:szCs w:val="24"/>
          <w:lang w:val="en-US"/>
        </w:rPr>
        <w:t>(</w:t>
      </w:r>
      <w:r w:rsidRPr="001B16E7">
        <w:rPr>
          <w:rFonts w:ascii="Times New Roman" w:hAnsi="Times New Roman" w:cs="Times New Roman"/>
          <w:b/>
          <w:sz w:val="24"/>
          <w:szCs w:val="24"/>
          <w:highlight w:val="red"/>
          <w:lang w:val="en-US"/>
        </w:rPr>
        <w:t>Figure 1</w:t>
      </w:r>
      <w:r w:rsidRPr="001C6C47">
        <w:rPr>
          <w:rFonts w:ascii="Times New Roman" w:hAnsi="Times New Roman" w:cs="Times New Roman"/>
          <w:sz w:val="24"/>
          <w:szCs w:val="24"/>
          <w:lang w:val="en-US"/>
        </w:rPr>
        <w:t>).</w:t>
      </w:r>
      <w:r w:rsidR="007C5747">
        <w:rPr>
          <w:rFonts w:ascii="Times New Roman" w:hAnsi="Times New Roman" w:cs="Times New Roman"/>
          <w:sz w:val="24"/>
          <w:szCs w:val="24"/>
          <w:lang w:val="en-US"/>
        </w:rPr>
        <w:t xml:space="preserve"> </w:t>
      </w:r>
      <w:commentRangeStart w:id="6"/>
      <w:r w:rsidRPr="001C6C47">
        <w:rPr>
          <w:rFonts w:ascii="Times New Roman" w:hAnsi="Times New Roman" w:cs="Times New Roman"/>
          <w:sz w:val="24"/>
          <w:szCs w:val="24"/>
          <w:lang w:val="en-US"/>
        </w:rPr>
        <w:t xml:space="preserve">PPS weight and stomatal </w:t>
      </w:r>
      <w:r w:rsidR="00741C9F" w:rsidRPr="001C6C47">
        <w:rPr>
          <w:rFonts w:ascii="Times New Roman" w:hAnsi="Times New Roman" w:cs="Times New Roman"/>
          <w:sz w:val="24"/>
          <w:szCs w:val="24"/>
          <w:lang w:val="en-US"/>
        </w:rPr>
        <w:t xml:space="preserve">stomata </w:t>
      </w:r>
      <w:r w:rsidRPr="001C6C47">
        <w:rPr>
          <w:rFonts w:ascii="Times New Roman" w:hAnsi="Times New Roman" w:cs="Times New Roman"/>
          <w:sz w:val="24"/>
          <w:szCs w:val="24"/>
          <w:lang w:val="en-US"/>
        </w:rPr>
        <w:t xml:space="preserve">conductance </w:t>
      </w:r>
      <w:r w:rsidR="00CB3D9C">
        <w:rPr>
          <w:rFonts w:ascii="Times New Roman" w:hAnsi="Times New Roman" w:cs="Times New Roman"/>
          <w:sz w:val="24"/>
          <w:szCs w:val="24"/>
          <w:lang w:val="en-US"/>
        </w:rPr>
        <w:t>(</w:t>
      </w:r>
      <w:r w:rsidR="00CB3D9C" w:rsidRPr="007E3281">
        <w:rPr>
          <w:rFonts w:ascii="Times New Roman" w:hAnsi="Times New Roman" w:cs="Times New Roman"/>
          <w:position w:val="-12"/>
          <w:sz w:val="24"/>
          <w:szCs w:val="24"/>
          <w:lang w:val="en-US"/>
        </w:rPr>
        <w:object w:dxaOrig="340" w:dyaOrig="360" w14:anchorId="69D163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5pt;height:18.35pt" o:ole="">
            <v:imagedata r:id="rId14" o:title=""/>
          </v:shape>
          <o:OLEObject Type="Embed" ProgID="Equation.DSMT4" ShapeID="_x0000_i1025" DrawAspect="Content" ObjectID="_1687784345" r:id="rId15"/>
        </w:object>
      </w:r>
      <w:r w:rsidRPr="001C6C47">
        <w:rPr>
          <w:rFonts w:ascii="Times New Roman" w:hAnsi="Times New Roman" w:cs="Times New Roman"/>
          <w:sz w:val="24"/>
          <w:szCs w:val="24"/>
          <w:lang w:val="en-US"/>
        </w:rPr>
        <w:t xml:space="preserve">) was measured </w:t>
      </w:r>
      <w:r w:rsidR="00741C9F" w:rsidRPr="001C6C47">
        <w:rPr>
          <w:rFonts w:ascii="Times New Roman" w:hAnsi="Times New Roman" w:cs="Times New Roman"/>
          <w:sz w:val="24"/>
          <w:szCs w:val="24"/>
          <w:lang w:val="en-US"/>
        </w:rPr>
        <w:t>simultaneously</w:t>
      </w:r>
      <w:r w:rsidRPr="001C6C47">
        <w:rPr>
          <w:rFonts w:ascii="Times New Roman" w:hAnsi="Times New Roman" w:cs="Times New Roman"/>
          <w:sz w:val="24"/>
          <w:szCs w:val="24"/>
          <w:lang w:val="en-US"/>
        </w:rPr>
        <w:t xml:space="preserve">. </w:t>
      </w:r>
      <w:commentRangeEnd w:id="6"/>
      <w:r w:rsidR="00DF1ED5">
        <w:rPr>
          <w:rStyle w:val="Refdecomentario"/>
          <w:lang w:val="es-ES" w:eastAsia="es-ES"/>
        </w:rPr>
        <w:commentReference w:id="6"/>
      </w:r>
    </w:p>
    <w:p w14:paraId="54C0FD9E" w14:textId="655E2246" w:rsidR="00C75BB7" w:rsidRDefault="00C75BB7" w:rsidP="007C5747">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eastAsia="en-US"/>
        </w:rPr>
        <w:drawing>
          <wp:anchor distT="0" distB="0" distL="114300" distR="114300" simplePos="0" relativeHeight="251660288" behindDoc="0" locked="0" layoutInCell="1" allowOverlap="1" wp14:anchorId="6755D083" wp14:editId="31C68CB7">
            <wp:simplePos x="0" y="0"/>
            <wp:positionH relativeFrom="column">
              <wp:posOffset>520</wp:posOffset>
            </wp:positionH>
            <wp:positionV relativeFrom="paragraph">
              <wp:posOffset>462</wp:posOffset>
            </wp:positionV>
            <wp:extent cx="5400040" cy="3001645"/>
            <wp:effectExtent l="0" t="0" r="0" b="825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_1_2021.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001645"/>
                    </a:xfrm>
                    <a:prstGeom prst="rect">
                      <a:avLst/>
                    </a:prstGeom>
                  </pic:spPr>
                </pic:pic>
              </a:graphicData>
            </a:graphic>
            <wp14:sizeRelH relativeFrom="page">
              <wp14:pctWidth>0</wp14:pctWidth>
            </wp14:sizeRelH>
            <wp14:sizeRelV relativeFrom="page">
              <wp14:pctHeight>0</wp14:pctHeight>
            </wp14:sizeRelV>
          </wp:anchor>
        </w:drawing>
      </w:r>
    </w:p>
    <w:p w14:paraId="04B87061" w14:textId="3869246E" w:rsidR="00C75BB7" w:rsidRPr="00D46BF5" w:rsidRDefault="00C75BB7" w:rsidP="007C5747">
      <w:pPr>
        <w:spacing w:line="480" w:lineRule="auto"/>
        <w:jc w:val="both"/>
        <w:rPr>
          <w:rFonts w:ascii="Times New Roman" w:hAnsi="Times New Roman" w:cs="Times New Roman"/>
          <w:sz w:val="24"/>
          <w:szCs w:val="24"/>
          <w:lang w:val="en-US"/>
        </w:rPr>
      </w:pPr>
      <w:r w:rsidRPr="001C6C47">
        <w:rPr>
          <w:rFonts w:ascii="Times New Roman" w:hAnsi="Times New Roman" w:cs="Times New Roman"/>
          <w:b/>
          <w:sz w:val="24"/>
          <w:szCs w:val="24"/>
          <w:lang w:val="en-US"/>
        </w:rPr>
        <w:t>Figure 1. Schematic illustration of the experiment for water consumption determination.</w:t>
      </w:r>
      <w:r w:rsidRPr="001C6C47">
        <w:rPr>
          <w:rFonts w:ascii="Times New Roman" w:hAnsi="Times New Roman" w:cs="Times New Roman"/>
          <w:sz w:val="24"/>
          <w:szCs w:val="24"/>
          <w:lang w:val="en-US"/>
        </w:rPr>
        <w:t xml:space="preserve"> Plants </w:t>
      </w:r>
      <w:r>
        <w:rPr>
          <w:rFonts w:ascii="Times New Roman" w:hAnsi="Times New Roman" w:cs="Times New Roman"/>
          <w:sz w:val="24"/>
          <w:szCs w:val="24"/>
          <w:lang w:val="en-US"/>
        </w:rPr>
        <w:t>were</w:t>
      </w:r>
      <w:r w:rsidRPr="001C6C47">
        <w:rPr>
          <w:rFonts w:ascii="Times New Roman" w:hAnsi="Times New Roman" w:cs="Times New Roman"/>
          <w:sz w:val="24"/>
          <w:szCs w:val="24"/>
          <w:lang w:val="en-US"/>
        </w:rPr>
        <w:t xml:space="preserve"> maintained in field capacity condition until day 16. Afterwards, water supply is suspended. The </w:t>
      </w:r>
      <w:r w:rsidR="00CB3D9C">
        <w:rPr>
          <w:rFonts w:ascii="Times New Roman" w:hAnsi="Times New Roman" w:cs="Times New Roman"/>
          <w:sz w:val="24"/>
          <w:szCs w:val="24"/>
          <w:lang w:val="en-US"/>
        </w:rPr>
        <w:t>P</w:t>
      </w:r>
      <w:r w:rsidRPr="001C6C47">
        <w:rPr>
          <w:rFonts w:ascii="Times New Roman" w:hAnsi="Times New Roman" w:cs="Times New Roman"/>
          <w:sz w:val="24"/>
          <w:szCs w:val="24"/>
          <w:lang w:val="en-US"/>
        </w:rPr>
        <w:t xml:space="preserve">lant </w:t>
      </w:r>
      <w:r w:rsidR="00CB3D9C">
        <w:rPr>
          <w:rFonts w:ascii="Times New Roman" w:hAnsi="Times New Roman" w:cs="Times New Roman"/>
          <w:sz w:val="24"/>
          <w:szCs w:val="24"/>
          <w:lang w:val="en-US"/>
        </w:rPr>
        <w:t>P</w:t>
      </w:r>
      <w:r w:rsidRPr="001C6C47">
        <w:rPr>
          <w:rFonts w:ascii="Times New Roman" w:hAnsi="Times New Roman" w:cs="Times New Roman"/>
          <w:sz w:val="24"/>
          <w:szCs w:val="24"/>
          <w:lang w:val="en-US"/>
        </w:rPr>
        <w:t xml:space="preserve">ot </w:t>
      </w:r>
      <w:r w:rsidR="00CB3D9C">
        <w:rPr>
          <w:rFonts w:ascii="Times New Roman" w:hAnsi="Times New Roman" w:cs="Times New Roman"/>
          <w:sz w:val="24"/>
          <w:szCs w:val="24"/>
          <w:lang w:val="en-US"/>
        </w:rPr>
        <w:t>S</w:t>
      </w:r>
      <w:r>
        <w:rPr>
          <w:rFonts w:ascii="Times New Roman" w:hAnsi="Times New Roman" w:cs="Times New Roman"/>
          <w:sz w:val="24"/>
          <w:szCs w:val="24"/>
          <w:lang w:val="en-US"/>
        </w:rPr>
        <w:t xml:space="preserve">ubstrate </w:t>
      </w:r>
      <w:r w:rsidRPr="001C6C47">
        <w:rPr>
          <w:rFonts w:ascii="Times New Roman" w:hAnsi="Times New Roman" w:cs="Times New Roman"/>
          <w:sz w:val="24"/>
          <w:szCs w:val="24"/>
          <w:lang w:val="en-US"/>
        </w:rPr>
        <w:t xml:space="preserve">system (PPS) was </w:t>
      </w:r>
      <w:r w:rsidRPr="001C6C47">
        <w:rPr>
          <w:rFonts w:ascii="Times New Roman" w:hAnsi="Times New Roman" w:cs="Times New Roman"/>
          <w:sz w:val="24"/>
          <w:szCs w:val="24"/>
          <w:lang w:val="en-US"/>
        </w:rPr>
        <w:lastRenderedPageBreak/>
        <w:t>weighted every day for 10 days (</w:t>
      </w:r>
      <w:r w:rsidR="00CB3D9C" w:rsidRPr="007E3281">
        <w:rPr>
          <w:rFonts w:ascii="Times New Roman" w:hAnsi="Times New Roman" w:cs="Times New Roman"/>
          <w:position w:val="-6"/>
          <w:sz w:val="24"/>
          <w:szCs w:val="24"/>
          <w:vertAlign w:val="subscript"/>
          <w:lang w:val="en-US"/>
        </w:rPr>
        <w:object w:dxaOrig="499" w:dyaOrig="279" w14:anchorId="188A1BB8">
          <v:shape id="_x0000_i1026" type="#_x0000_t75" style="width:24.7pt;height:14.1pt" o:ole="">
            <v:imagedata r:id="rId17" o:title=""/>
          </v:shape>
          <o:OLEObject Type="Embed" ProgID="Equation.DSMT4" ShapeID="_x0000_i1026" DrawAspect="Content" ObjectID="_1687784346" r:id="rId18"/>
        </w:object>
      </w:r>
      <w:r w:rsidRPr="001C6C47">
        <w:rPr>
          <w:rFonts w:ascii="Times New Roman" w:hAnsi="Times New Roman" w:cs="Times New Roman"/>
          <w:sz w:val="24"/>
          <w:szCs w:val="24"/>
          <w:lang w:val="en-US"/>
        </w:rPr>
        <w:t xml:space="preserve"> until </w:t>
      </w:r>
      <w:r w:rsidR="00CB3D9C" w:rsidRPr="007E3281">
        <w:rPr>
          <w:rFonts w:ascii="Times New Roman" w:hAnsi="Times New Roman" w:cs="Times New Roman"/>
          <w:position w:val="-6"/>
          <w:sz w:val="24"/>
          <w:szCs w:val="24"/>
          <w:vertAlign w:val="subscript"/>
          <w:lang w:val="en-US"/>
        </w:rPr>
        <w:object w:dxaOrig="600" w:dyaOrig="279" w14:anchorId="65FB723B">
          <v:shape id="_x0000_i1027" type="#_x0000_t75" style="width:30.35pt;height:14.1pt" o:ole="">
            <v:imagedata r:id="rId19" o:title=""/>
          </v:shape>
          <o:OLEObject Type="Embed" ProgID="Equation.DSMT4" ShapeID="_x0000_i1027" DrawAspect="Content" ObjectID="_1687784347" r:id="rId20"/>
        </w:object>
      </w:r>
      <w:r>
        <w:rPr>
          <w:rFonts w:ascii="Times New Roman" w:hAnsi="Times New Roman" w:cs="Times New Roman"/>
          <w:sz w:val="24"/>
          <w:szCs w:val="24"/>
          <w:vertAlign w:val="subscript"/>
          <w:lang w:val="en-US"/>
        </w:rPr>
        <w:t xml:space="preserve"> </w:t>
      </w:r>
      <w:r w:rsidRPr="001C6C47">
        <w:rPr>
          <w:rFonts w:ascii="Times New Roman" w:hAnsi="Times New Roman" w:cs="Times New Roman"/>
          <w:sz w:val="24"/>
          <w:szCs w:val="24"/>
          <w:lang w:val="en-US"/>
        </w:rPr>
        <w:t xml:space="preserve">). </w:t>
      </w:r>
      <w:r w:rsidRPr="00D46BF5">
        <w:rPr>
          <w:rFonts w:ascii="Times New Roman" w:hAnsi="Times New Roman" w:cs="Times New Roman"/>
          <w:sz w:val="24"/>
          <w:szCs w:val="24"/>
          <w:lang w:val="en-US"/>
        </w:rPr>
        <w:t>Evaporation (</w:t>
      </w:r>
      <w:r w:rsidR="00CA2D31" w:rsidRPr="007E3281">
        <w:rPr>
          <w:rFonts w:ascii="Times New Roman" w:hAnsi="Times New Roman" w:cs="Times New Roman"/>
          <w:position w:val="-4"/>
          <w:sz w:val="24"/>
          <w:szCs w:val="24"/>
          <w:lang w:val="en-US"/>
        </w:rPr>
        <w:object w:dxaOrig="240" w:dyaOrig="260" w14:anchorId="1454B0C2">
          <v:shape id="_x0000_i1028" type="#_x0000_t75" style="width:12pt;height:12.7pt" o:ole="">
            <v:imagedata r:id="rId21" o:title=""/>
          </v:shape>
          <o:OLEObject Type="Embed" ProgID="Equation.DSMT4" ShapeID="_x0000_i1028" DrawAspect="Content" ObjectID="_1687784348" r:id="rId22"/>
        </w:object>
      </w:r>
      <w:r w:rsidRPr="00D46BF5">
        <w:rPr>
          <w:rFonts w:ascii="Times New Roman" w:hAnsi="Times New Roman" w:cs="Times New Roman"/>
          <w:sz w:val="24"/>
          <w:szCs w:val="24"/>
          <w:lang w:val="en-US"/>
        </w:rPr>
        <w:t>), Transpiration (</w:t>
      </w:r>
      <w:r w:rsidR="00E07E65" w:rsidRPr="007E3281">
        <w:rPr>
          <w:rFonts w:ascii="Times New Roman" w:hAnsi="Times New Roman" w:cs="Times New Roman"/>
          <w:position w:val="-4"/>
          <w:sz w:val="24"/>
          <w:szCs w:val="24"/>
          <w:lang w:val="en-US"/>
        </w:rPr>
        <w:object w:dxaOrig="220" w:dyaOrig="260" w14:anchorId="646F0047">
          <v:shape id="_x0000_i1029" type="#_x0000_t75" style="width:11.3pt;height:12.7pt" o:ole="">
            <v:imagedata r:id="rId23" o:title=""/>
          </v:shape>
          <o:OLEObject Type="Embed" ProgID="Equation.DSMT4" ShapeID="_x0000_i1029" DrawAspect="Content" ObjectID="_1687784349" r:id="rId24"/>
        </w:object>
      </w:r>
      <w:r w:rsidRPr="00D46BF5">
        <w:rPr>
          <w:rFonts w:ascii="Times New Roman" w:hAnsi="Times New Roman" w:cs="Times New Roman"/>
          <w:sz w:val="24"/>
          <w:szCs w:val="24"/>
          <w:lang w:val="en-US"/>
        </w:rPr>
        <w:t>)</w:t>
      </w:r>
      <w:r w:rsidR="00CA2D31" w:rsidRPr="00D46BF5">
        <w:rPr>
          <w:rFonts w:ascii="Times New Roman" w:hAnsi="Times New Roman" w:cs="Times New Roman"/>
          <w:sz w:val="24"/>
          <w:szCs w:val="24"/>
          <w:lang w:val="en-US"/>
        </w:rPr>
        <w:t>,</w:t>
      </w:r>
      <w:r w:rsidRPr="00D46BF5">
        <w:rPr>
          <w:rFonts w:ascii="Times New Roman" w:hAnsi="Times New Roman" w:cs="Times New Roman"/>
          <w:sz w:val="24"/>
          <w:szCs w:val="24"/>
          <w:lang w:val="en-US"/>
        </w:rPr>
        <w:t xml:space="preserve"> </w:t>
      </w:r>
      <w:r w:rsidRPr="00D46BF5">
        <w:rPr>
          <w:rFonts w:ascii="Times New Roman" w:hAnsi="Times New Roman" w:cs="Times New Roman"/>
          <w:sz w:val="24"/>
          <w:szCs w:val="24"/>
          <w:highlight w:val="yellow"/>
          <w:lang w:val="en-US"/>
        </w:rPr>
        <w:t xml:space="preserve"> </w:t>
      </w:r>
      <w:r w:rsidR="00CA2D31" w:rsidRPr="00D46BF5">
        <w:rPr>
          <w:rFonts w:ascii="Times New Roman" w:hAnsi="Times New Roman" w:cs="Times New Roman"/>
          <w:sz w:val="24"/>
          <w:szCs w:val="24"/>
          <w:highlight w:val="yellow"/>
          <w:lang w:val="en-US"/>
        </w:rPr>
        <w:t>days of wáter déficit</w:t>
      </w:r>
      <w:r w:rsidR="00CA2D31">
        <w:rPr>
          <w:rFonts w:ascii="Times New Roman" w:hAnsi="Times New Roman" w:cs="Times New Roman"/>
          <w:sz w:val="24"/>
          <w:szCs w:val="24"/>
          <w:lang w:val="en-US"/>
        </w:rPr>
        <w:t xml:space="preserve"> </w:t>
      </w:r>
      <w:r w:rsidR="00CA2D31" w:rsidRPr="00ED5C2B">
        <w:rPr>
          <w:rFonts w:ascii="Times New Roman" w:hAnsi="Times New Roman" w:cs="Times New Roman"/>
          <w:sz w:val="24"/>
          <w:szCs w:val="24"/>
          <w:highlight w:val="yellow"/>
          <w:lang w:val="en-US"/>
        </w:rPr>
        <w:t>(</w:t>
      </w:r>
      <w:r w:rsidR="00CA2D31" w:rsidRPr="00ED5C2B">
        <w:rPr>
          <w:rFonts w:ascii="Times New Roman" w:hAnsi="Times New Roman" w:cs="Times New Roman"/>
          <w:sz w:val="24"/>
          <w:szCs w:val="24"/>
          <w:highlight w:val="green"/>
          <w:lang w:val="en-US"/>
        </w:rPr>
        <w:t>dwd)</w:t>
      </w:r>
      <w:r w:rsidR="00CA2D31" w:rsidRPr="00ED5C2B">
        <w:rPr>
          <w:rFonts w:ascii="Times New Roman" w:hAnsi="Times New Roman" w:cs="Times New Roman"/>
          <w:sz w:val="24"/>
          <w:szCs w:val="24"/>
          <w:highlight w:val="yellow"/>
          <w:lang w:val="en-US"/>
        </w:rPr>
        <w:t xml:space="preserve"> </w:t>
      </w:r>
      <w:r w:rsidR="00CA2D31">
        <w:rPr>
          <w:rFonts w:ascii="Times New Roman" w:hAnsi="Times New Roman" w:cs="Times New Roman"/>
          <w:sz w:val="24"/>
          <w:szCs w:val="24"/>
          <w:highlight w:val="yellow"/>
          <w:lang w:val="en-US"/>
        </w:rPr>
        <w:t>.</w:t>
      </w:r>
      <w:r w:rsidR="00CA2D31" w:rsidRPr="00ED5C2B">
        <w:rPr>
          <w:rFonts w:ascii="Times New Roman" w:hAnsi="Times New Roman" w:cs="Times New Roman"/>
          <w:sz w:val="24"/>
          <w:szCs w:val="24"/>
          <w:highlight w:val="yellow"/>
          <w:lang w:val="en-US"/>
        </w:rPr>
        <w:t xml:space="preserve"> </w:t>
      </w:r>
    </w:p>
    <w:p w14:paraId="44B557BB" w14:textId="474A151C" w:rsidR="00572033" w:rsidRPr="00D46BF5" w:rsidRDefault="00572033" w:rsidP="00750AB7">
      <w:pPr>
        <w:spacing w:line="480" w:lineRule="auto"/>
        <w:jc w:val="both"/>
        <w:rPr>
          <w:rFonts w:ascii="Times New Roman" w:hAnsi="Times New Roman" w:cs="Times New Roman"/>
          <w:b/>
          <w:sz w:val="24"/>
          <w:szCs w:val="24"/>
          <w:lang w:val="en-US"/>
        </w:rPr>
      </w:pPr>
      <w:r w:rsidRPr="00D46BF5">
        <w:rPr>
          <w:rFonts w:ascii="Times New Roman" w:hAnsi="Times New Roman" w:cs="Times New Roman"/>
          <w:b/>
          <w:sz w:val="24"/>
          <w:szCs w:val="24"/>
          <w:lang w:val="en-US"/>
        </w:rPr>
        <w:t>Math</w:t>
      </w:r>
      <w:r w:rsidR="008B5586" w:rsidRPr="00D46BF5">
        <w:rPr>
          <w:rFonts w:ascii="Times New Roman" w:hAnsi="Times New Roman" w:cs="Times New Roman"/>
          <w:b/>
          <w:sz w:val="24"/>
          <w:szCs w:val="24"/>
          <w:lang w:val="en-US"/>
        </w:rPr>
        <w:t>e</w:t>
      </w:r>
      <w:r w:rsidRPr="00D46BF5">
        <w:rPr>
          <w:rFonts w:ascii="Times New Roman" w:hAnsi="Times New Roman" w:cs="Times New Roman"/>
          <w:b/>
          <w:sz w:val="24"/>
          <w:szCs w:val="24"/>
          <w:lang w:val="en-US"/>
        </w:rPr>
        <w:t xml:space="preserve">matical model </w:t>
      </w:r>
      <w:r w:rsidR="008B5586" w:rsidRPr="00D46BF5">
        <w:rPr>
          <w:rFonts w:ascii="Times New Roman" w:hAnsi="Times New Roman" w:cs="Times New Roman"/>
          <w:b/>
          <w:sz w:val="24"/>
          <w:szCs w:val="24"/>
          <w:lang w:val="en-US"/>
        </w:rPr>
        <w:t xml:space="preserve">description </w:t>
      </w:r>
    </w:p>
    <w:p w14:paraId="1F447E5E" w14:textId="1E9F951F" w:rsidR="00BF4A1F" w:rsidRPr="002E0B21" w:rsidRDefault="00B84160" w:rsidP="00483F1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experiment the </w:t>
      </w:r>
      <w:r w:rsidR="00135D65" w:rsidRPr="00483F17">
        <w:rPr>
          <w:rFonts w:ascii="Times New Roman" w:hAnsi="Times New Roman" w:cs="Times New Roman"/>
          <w:sz w:val="24"/>
          <w:szCs w:val="24"/>
          <w:lang w:val="en-US"/>
        </w:rPr>
        <w:t>PPS system</w:t>
      </w:r>
      <w:r w:rsidR="001D2A2A" w:rsidRPr="00483F17">
        <w:rPr>
          <w:rFonts w:ascii="Times New Roman" w:hAnsi="Times New Roman" w:cs="Times New Roman"/>
          <w:sz w:val="24"/>
          <w:szCs w:val="24"/>
          <w:lang w:val="en-US"/>
        </w:rPr>
        <w:t xml:space="preserve"> weight</w:t>
      </w:r>
      <w:r w:rsidR="00135D65" w:rsidRPr="00483F17">
        <w:rPr>
          <w:rFonts w:ascii="Times New Roman" w:hAnsi="Times New Roman" w:cs="Times New Roman"/>
          <w:sz w:val="24"/>
          <w:szCs w:val="24"/>
          <w:lang w:val="en-US"/>
        </w:rPr>
        <w:t xml:space="preserve"> </w:t>
      </w:r>
      <w:r w:rsidR="00951120">
        <w:rPr>
          <w:rFonts w:ascii="Times New Roman" w:hAnsi="Times New Roman" w:cs="Times New Roman"/>
          <w:sz w:val="24"/>
          <w:szCs w:val="24"/>
          <w:lang w:val="en-US"/>
        </w:rPr>
        <w:t>(</w:t>
      </w:r>
      <w:r w:rsidR="00E07E65" w:rsidRPr="00B36D07">
        <w:rPr>
          <w:rFonts w:ascii="Times New Roman" w:hAnsi="Times New Roman" w:cs="Times New Roman"/>
          <w:position w:val="-6"/>
          <w:sz w:val="24"/>
          <w:szCs w:val="24"/>
          <w:lang w:val="en-US"/>
        </w:rPr>
        <w:object w:dxaOrig="279" w:dyaOrig="279" w14:anchorId="2AF3F957">
          <v:shape id="_x0000_i1030" type="#_x0000_t75" style="width:14.1pt;height:14.1pt" o:ole="">
            <v:imagedata r:id="rId25" o:title=""/>
          </v:shape>
          <o:OLEObject Type="Embed" ProgID="Equation.DSMT4" ShapeID="_x0000_i1030" DrawAspect="Content" ObjectID="_1687784350" r:id="rId26"/>
        </w:object>
      </w:r>
      <w:r w:rsidR="00951120">
        <w:rPr>
          <w:rFonts w:ascii="Times New Roman" w:hAnsi="Times New Roman" w:cs="Times New Roman"/>
          <w:sz w:val="24"/>
          <w:szCs w:val="24"/>
          <w:lang w:val="en-US"/>
        </w:rPr>
        <w:t>)</w:t>
      </w:r>
      <w:r w:rsidR="00135D65" w:rsidRPr="00483F17">
        <w:rPr>
          <w:rFonts w:ascii="Times New Roman" w:hAnsi="Times New Roman" w:cs="Times New Roman"/>
          <w:sz w:val="24"/>
          <w:szCs w:val="24"/>
          <w:lang w:val="en-US"/>
        </w:rPr>
        <w:t xml:space="preserve">is </w:t>
      </w:r>
      <w:r w:rsidR="00135D65" w:rsidRPr="007E3281">
        <w:rPr>
          <w:rFonts w:ascii="Times New Roman" w:hAnsi="Times New Roman" w:cs="Times New Roman"/>
          <w:sz w:val="24"/>
          <w:szCs w:val="24"/>
          <w:lang w:val="en-US"/>
        </w:rPr>
        <w:t>defined by the weight of water</w:t>
      </w:r>
      <w:r w:rsidR="001D2A2A" w:rsidRPr="007E3281">
        <w:rPr>
          <w:rFonts w:ascii="Times New Roman" w:hAnsi="Times New Roman" w:cs="Times New Roman"/>
          <w:sz w:val="24"/>
          <w:szCs w:val="24"/>
          <w:lang w:val="en-US"/>
        </w:rPr>
        <w:t xml:space="preserve"> </w:t>
      </w:r>
      <w:r w:rsidR="001D2A2A" w:rsidRPr="00D46BF5">
        <w:rPr>
          <w:rFonts w:ascii="Times New Roman" w:hAnsi="Times New Roman" w:cs="Times New Roman"/>
          <w:sz w:val="24"/>
          <w:szCs w:val="24"/>
          <w:lang w:val="en-US"/>
        </w:rPr>
        <w:t>(</w:t>
      </w:r>
      <w:r w:rsidR="00E07E65" w:rsidRPr="00B36D07">
        <w:rPr>
          <w:rFonts w:ascii="Times New Roman" w:hAnsi="Times New Roman" w:cs="Times New Roman"/>
          <w:position w:val="-4"/>
          <w:sz w:val="24"/>
          <w:szCs w:val="24"/>
          <w:lang w:val="en-US"/>
        </w:rPr>
        <w:object w:dxaOrig="240" w:dyaOrig="260" w14:anchorId="505B09C1">
          <v:shape id="_x0000_i1031" type="#_x0000_t75" style="width:12pt;height:12.7pt" o:ole="">
            <v:imagedata r:id="rId27" o:title=""/>
          </v:shape>
          <o:OLEObject Type="Embed" ProgID="Equation.DSMT4" ShapeID="_x0000_i1031" DrawAspect="Content" ObjectID="_1687784351" r:id="rId28"/>
        </w:object>
      </w:r>
      <w:r w:rsidR="0098797F" w:rsidRPr="007E3281">
        <w:rPr>
          <w:rFonts w:ascii="Times New Roman" w:hAnsi="Times New Roman" w:cs="Times New Roman"/>
          <w:sz w:val="24"/>
          <w:szCs w:val="24"/>
          <w:lang w:val="en-US"/>
        </w:rPr>
        <w:t xml:space="preserve">) </w:t>
      </w:r>
      <w:r w:rsidR="00135D65" w:rsidRPr="007E3281">
        <w:rPr>
          <w:rFonts w:ascii="Times New Roman" w:hAnsi="Times New Roman" w:cs="Times New Roman"/>
          <w:sz w:val="24"/>
          <w:szCs w:val="24"/>
          <w:lang w:val="en-US"/>
        </w:rPr>
        <w:t>plus th</w:t>
      </w:r>
      <w:r w:rsidR="00135D65" w:rsidRPr="00655187">
        <w:rPr>
          <w:rFonts w:ascii="Times New Roman" w:hAnsi="Times New Roman" w:cs="Times New Roman"/>
          <w:sz w:val="24"/>
          <w:szCs w:val="24"/>
          <w:lang w:val="en-US"/>
        </w:rPr>
        <w:t>e rest of components of system (</w:t>
      </w:r>
      <w:r w:rsidR="00E07E65" w:rsidRPr="00B36D07">
        <w:rPr>
          <w:rFonts w:ascii="Times New Roman" w:hAnsi="Times New Roman" w:cs="Times New Roman"/>
          <w:b/>
          <w:i/>
          <w:position w:val="-6"/>
          <w:sz w:val="24"/>
          <w:szCs w:val="24"/>
          <w:lang w:val="en-US"/>
        </w:rPr>
        <w:object w:dxaOrig="220" w:dyaOrig="279" w14:anchorId="1422BAD0">
          <v:shape id="_x0000_i1032" type="#_x0000_t75" style="width:11.3pt;height:14.1pt" o:ole="">
            <v:imagedata r:id="rId29" o:title=""/>
          </v:shape>
          <o:OLEObject Type="Embed" ProgID="Equation.DSMT4" ShapeID="_x0000_i1032" DrawAspect="Content" ObjectID="_1687784352" r:id="rId30"/>
        </w:object>
      </w:r>
      <w:r w:rsidR="00135D65" w:rsidRPr="007E3281">
        <w:rPr>
          <w:rFonts w:ascii="Times New Roman" w:hAnsi="Times New Roman" w:cs="Times New Roman"/>
          <w:sz w:val="24"/>
          <w:szCs w:val="24"/>
          <w:lang w:val="en-US"/>
        </w:rPr>
        <w:t xml:space="preserve">). </w:t>
      </w:r>
      <w:r w:rsidR="00E07E65" w:rsidRPr="00B36D07">
        <w:rPr>
          <w:rFonts w:ascii="Times New Roman" w:hAnsi="Times New Roman" w:cs="Times New Roman"/>
          <w:b/>
          <w:i/>
          <w:position w:val="-6"/>
          <w:sz w:val="24"/>
          <w:szCs w:val="24"/>
          <w:lang w:val="en-US"/>
        </w:rPr>
        <w:object w:dxaOrig="220" w:dyaOrig="279" w14:anchorId="5105A9F3">
          <v:shape id="_x0000_i1033" type="#_x0000_t75" style="width:11.3pt;height:14.1pt" o:ole="">
            <v:imagedata r:id="rId29" o:title=""/>
          </v:shape>
          <o:OLEObject Type="Embed" ProgID="Equation.DSMT4" ShapeID="_x0000_i1033" DrawAspect="Content" ObjectID="_1687784353" r:id="rId31"/>
        </w:object>
      </w:r>
      <w:r w:rsidR="00135D65" w:rsidRPr="007E3281">
        <w:rPr>
          <w:rFonts w:ascii="Times New Roman" w:hAnsi="Times New Roman" w:cs="Times New Roman"/>
          <w:sz w:val="24"/>
          <w:szCs w:val="24"/>
          <w:lang w:val="en-US"/>
        </w:rPr>
        <w:t xml:space="preserve"> is the summ</w:t>
      </w:r>
      <w:r w:rsidR="00135D65" w:rsidRPr="006B11C3">
        <w:rPr>
          <w:rFonts w:ascii="Times New Roman" w:hAnsi="Times New Roman" w:cs="Times New Roman"/>
          <w:sz w:val="24"/>
          <w:szCs w:val="24"/>
          <w:lang w:val="en-US"/>
        </w:rPr>
        <w:t>atory of sub</w:t>
      </w:r>
      <w:r w:rsidR="00135D65">
        <w:rPr>
          <w:rFonts w:ascii="Times New Roman" w:hAnsi="Times New Roman" w:cs="Times New Roman"/>
          <w:sz w:val="24"/>
          <w:szCs w:val="24"/>
          <w:lang w:val="en-US"/>
        </w:rPr>
        <w:t>st</w:t>
      </w:r>
      <w:r w:rsidR="00135D65" w:rsidRPr="006B11C3">
        <w:rPr>
          <w:rFonts w:ascii="Times New Roman" w:hAnsi="Times New Roman" w:cs="Times New Roman"/>
          <w:sz w:val="24"/>
          <w:szCs w:val="24"/>
          <w:lang w:val="en-US"/>
        </w:rPr>
        <w:t>rate, pot and plant weight respectively, this last was consider</w:t>
      </w:r>
      <w:r w:rsidR="00135D65">
        <w:rPr>
          <w:rFonts w:ascii="Times New Roman" w:hAnsi="Times New Roman" w:cs="Times New Roman"/>
          <w:sz w:val="24"/>
          <w:szCs w:val="24"/>
          <w:lang w:val="en-US"/>
        </w:rPr>
        <w:t>ed</w:t>
      </w:r>
      <w:r w:rsidR="00135D65" w:rsidRPr="006B11C3">
        <w:rPr>
          <w:rFonts w:ascii="Times New Roman" w:hAnsi="Times New Roman" w:cs="Times New Roman"/>
          <w:sz w:val="24"/>
          <w:szCs w:val="24"/>
          <w:lang w:val="en-US"/>
        </w:rPr>
        <w:t xml:space="preserve"> constant during the assay, because in spite off could </w:t>
      </w:r>
      <w:r w:rsidR="001D2A2A">
        <w:rPr>
          <w:rFonts w:ascii="Times New Roman" w:hAnsi="Times New Roman" w:cs="Times New Roman"/>
          <w:sz w:val="24"/>
          <w:szCs w:val="24"/>
          <w:lang w:val="en-US"/>
        </w:rPr>
        <w:t>vary</w:t>
      </w:r>
      <w:r w:rsidR="00135D65" w:rsidRPr="006B11C3">
        <w:rPr>
          <w:rFonts w:ascii="Times New Roman" w:hAnsi="Times New Roman" w:cs="Times New Roman"/>
          <w:sz w:val="24"/>
          <w:szCs w:val="24"/>
          <w:lang w:val="en-US"/>
        </w:rPr>
        <w:t xml:space="preserve"> during the day</w:t>
      </w:r>
      <w:r w:rsidR="00E07E65">
        <w:rPr>
          <w:rFonts w:ascii="Times New Roman" w:hAnsi="Times New Roman" w:cs="Times New Roman"/>
          <w:sz w:val="24"/>
          <w:szCs w:val="24"/>
          <w:lang w:val="en-US"/>
        </w:rPr>
        <w:t>s</w:t>
      </w:r>
      <w:r w:rsidR="00135D65" w:rsidRPr="006B11C3">
        <w:rPr>
          <w:rFonts w:ascii="Times New Roman" w:hAnsi="Times New Roman" w:cs="Times New Roman"/>
          <w:sz w:val="24"/>
          <w:szCs w:val="24"/>
          <w:lang w:val="en-US"/>
        </w:rPr>
        <w:t xml:space="preserve"> </w:t>
      </w:r>
      <w:r w:rsidR="001D2A2A">
        <w:rPr>
          <w:rFonts w:ascii="Times New Roman" w:hAnsi="Times New Roman" w:cs="Times New Roman"/>
          <w:sz w:val="24"/>
          <w:szCs w:val="24"/>
          <w:lang w:val="en-US"/>
        </w:rPr>
        <w:t xml:space="preserve">this </w:t>
      </w:r>
      <w:r w:rsidR="00135D65" w:rsidRPr="006B11C3">
        <w:rPr>
          <w:rFonts w:ascii="Times New Roman" w:hAnsi="Times New Roman" w:cs="Times New Roman"/>
          <w:sz w:val="24"/>
          <w:szCs w:val="24"/>
          <w:lang w:val="en-US"/>
        </w:rPr>
        <w:t xml:space="preserve">is </w:t>
      </w:r>
      <w:r w:rsidR="001D2A2A">
        <w:rPr>
          <w:rFonts w:ascii="Times New Roman" w:hAnsi="Times New Roman" w:cs="Times New Roman"/>
          <w:sz w:val="24"/>
          <w:szCs w:val="24"/>
          <w:lang w:val="en-US"/>
        </w:rPr>
        <w:t>insignificant</w:t>
      </w:r>
      <w:r w:rsidR="001D2A2A" w:rsidRPr="006B11C3">
        <w:rPr>
          <w:rFonts w:ascii="Times New Roman" w:hAnsi="Times New Roman" w:cs="Times New Roman"/>
          <w:sz w:val="24"/>
          <w:szCs w:val="24"/>
          <w:lang w:val="en-US"/>
        </w:rPr>
        <w:t xml:space="preserve"> </w:t>
      </w:r>
      <w:r w:rsidR="00135D65" w:rsidRPr="006B11C3">
        <w:rPr>
          <w:rFonts w:ascii="Times New Roman" w:hAnsi="Times New Roman" w:cs="Times New Roman"/>
          <w:sz w:val="24"/>
          <w:szCs w:val="24"/>
          <w:lang w:val="en-US"/>
        </w:rPr>
        <w:t>in comparison of the rest of components</w:t>
      </w:r>
      <w:r w:rsidR="00135D65">
        <w:rPr>
          <w:rFonts w:ascii="Times New Roman" w:hAnsi="Times New Roman" w:cs="Times New Roman"/>
          <w:sz w:val="24"/>
          <w:szCs w:val="24"/>
          <w:lang w:val="en-US"/>
        </w:rPr>
        <w:t xml:space="preserve"> of</w:t>
      </w:r>
      <w:r w:rsidR="00135D65" w:rsidRPr="006B11C3">
        <w:rPr>
          <w:rFonts w:ascii="Times New Roman" w:hAnsi="Times New Roman" w:cs="Times New Roman"/>
          <w:sz w:val="24"/>
          <w:szCs w:val="24"/>
          <w:lang w:val="en-US"/>
        </w:rPr>
        <w:t xml:space="preserve"> </w:t>
      </w:r>
      <w:r w:rsidR="00E07E65" w:rsidRPr="00ED5C2B">
        <w:rPr>
          <w:rFonts w:ascii="Times New Roman" w:hAnsi="Times New Roman" w:cs="Times New Roman"/>
          <w:b/>
          <w:i/>
          <w:position w:val="-6"/>
          <w:sz w:val="24"/>
          <w:szCs w:val="24"/>
          <w:lang w:val="en-US"/>
        </w:rPr>
        <w:object w:dxaOrig="220" w:dyaOrig="279" w14:anchorId="20447927">
          <v:shape id="_x0000_i1034" type="#_x0000_t75" style="width:11.3pt;height:14.1pt" o:ole="">
            <v:imagedata r:id="rId29" o:title=""/>
          </v:shape>
          <o:OLEObject Type="Embed" ProgID="Equation.DSMT4" ShapeID="_x0000_i1034" DrawAspect="Content" ObjectID="_1687784354" r:id="rId32"/>
        </w:object>
      </w:r>
      <w:r w:rsidR="00135D65" w:rsidRPr="007E3281">
        <w:rPr>
          <w:rFonts w:ascii="Times New Roman" w:hAnsi="Times New Roman" w:cs="Times New Roman"/>
          <w:sz w:val="24"/>
          <w:szCs w:val="24"/>
          <w:lang w:val="en-US"/>
        </w:rPr>
        <w:t xml:space="preserve">. </w:t>
      </w:r>
      <w:r w:rsidR="00E07E65" w:rsidRPr="00B36D07">
        <w:rPr>
          <w:rFonts w:ascii="Times New Roman" w:hAnsi="Times New Roman" w:cs="Times New Roman"/>
          <w:b/>
          <w:i/>
          <w:position w:val="-4"/>
          <w:sz w:val="24"/>
          <w:szCs w:val="24"/>
          <w:lang w:val="en-US"/>
        </w:rPr>
        <w:object w:dxaOrig="240" w:dyaOrig="260" w14:anchorId="3A36C893">
          <v:shape id="_x0000_i1035" type="#_x0000_t75" style="width:12pt;height:12.7pt" o:ole="">
            <v:imagedata r:id="rId33" o:title=""/>
          </v:shape>
          <o:OLEObject Type="Embed" ProgID="Equation.DSMT4" ShapeID="_x0000_i1035" DrawAspect="Content" ObjectID="_1687784355" r:id="rId34"/>
        </w:object>
      </w:r>
      <w:r w:rsidR="00483F17" w:rsidRPr="007E3281">
        <w:rPr>
          <w:rFonts w:ascii="Times New Roman" w:hAnsi="Times New Roman" w:cs="Times New Roman"/>
          <w:sz w:val="24"/>
          <w:szCs w:val="24"/>
          <w:lang w:val="en-US"/>
        </w:rPr>
        <w:t xml:space="preserve"> is the summatory the </w:t>
      </w:r>
      <w:r w:rsidR="00483F17" w:rsidRPr="00D46BF5">
        <w:rPr>
          <w:rFonts w:ascii="Times New Roman" w:hAnsi="Times New Roman" w:cs="Times New Roman"/>
          <w:sz w:val="24"/>
          <w:szCs w:val="24"/>
          <w:lang w:val="en-US"/>
        </w:rPr>
        <w:t>transpirable water (</w:t>
      </w:r>
      <w:r w:rsidR="00E07E65" w:rsidRPr="00B36D07">
        <w:rPr>
          <w:rFonts w:ascii="Times New Roman" w:hAnsi="Times New Roman" w:cs="Times New Roman"/>
          <w:b/>
          <w:i/>
          <w:position w:val="-12"/>
          <w:sz w:val="24"/>
          <w:szCs w:val="24"/>
          <w:lang w:val="en-US"/>
        </w:rPr>
        <w:object w:dxaOrig="400" w:dyaOrig="360" w14:anchorId="07778923">
          <v:shape id="_x0000_i1036" type="#_x0000_t75" style="width:19.75pt;height:18.35pt" o:ole="">
            <v:imagedata r:id="rId35" o:title=""/>
          </v:shape>
          <o:OLEObject Type="Embed" ProgID="Equation.DSMT4" ShapeID="_x0000_i1036" DrawAspect="Content" ObjectID="_1687784356" r:id="rId36"/>
        </w:object>
      </w:r>
      <w:r w:rsidR="00483F17" w:rsidRPr="00D46BF5">
        <w:rPr>
          <w:rFonts w:ascii="Times New Roman" w:hAnsi="Times New Roman" w:cs="Times New Roman"/>
          <w:sz w:val="24"/>
          <w:szCs w:val="24"/>
          <w:lang w:val="en-US"/>
        </w:rPr>
        <w:t>)</w:t>
      </w:r>
      <w:r w:rsidR="00483F17" w:rsidRPr="007E3281">
        <w:rPr>
          <w:rFonts w:ascii="Times New Roman" w:hAnsi="Times New Roman" w:cs="Times New Roman"/>
          <w:sz w:val="24"/>
          <w:szCs w:val="24"/>
          <w:lang w:val="en-US"/>
        </w:rPr>
        <w:t xml:space="preserve"> plus  a</w:t>
      </w:r>
      <w:r w:rsidR="0089182E" w:rsidRPr="007E3281">
        <w:rPr>
          <w:rFonts w:ascii="Times New Roman" w:hAnsi="Times New Roman" w:cs="Times New Roman"/>
          <w:sz w:val="24"/>
          <w:szCs w:val="24"/>
          <w:lang w:val="en-US"/>
        </w:rPr>
        <w:t xml:space="preserve"> </w:t>
      </w:r>
      <w:r w:rsidR="00135D65" w:rsidRPr="007E3281">
        <w:rPr>
          <w:rFonts w:ascii="Times New Roman" w:hAnsi="Times New Roman" w:cs="Times New Roman"/>
          <w:sz w:val="24"/>
          <w:szCs w:val="24"/>
          <w:lang w:val="en-US"/>
        </w:rPr>
        <w:t xml:space="preserve">percentage of that cannot be evapotranspired by the </w:t>
      </w:r>
      <w:r w:rsidR="00135D65" w:rsidRPr="00D46BF5">
        <w:rPr>
          <w:rFonts w:ascii="Times New Roman" w:hAnsi="Times New Roman" w:cs="Times New Roman"/>
          <w:sz w:val="24"/>
          <w:szCs w:val="24"/>
          <w:lang w:val="en-US"/>
        </w:rPr>
        <w:t>PPS</w:t>
      </w:r>
      <w:r w:rsidR="00135D65" w:rsidRPr="007E3281">
        <w:rPr>
          <w:rFonts w:ascii="Times New Roman" w:hAnsi="Times New Roman" w:cs="Times New Roman"/>
          <w:sz w:val="24"/>
          <w:szCs w:val="24"/>
          <w:lang w:val="en-US"/>
        </w:rPr>
        <w:t xml:space="preserve"> during the whole assay, this portion of water not evapotranspirable is defined as re</w:t>
      </w:r>
      <w:r w:rsidR="001D2A2A" w:rsidRPr="007E3281">
        <w:rPr>
          <w:rFonts w:ascii="Times New Roman" w:hAnsi="Times New Roman" w:cs="Times New Roman"/>
          <w:sz w:val="24"/>
          <w:szCs w:val="24"/>
          <w:lang w:val="en-US"/>
        </w:rPr>
        <w:t>sidual</w:t>
      </w:r>
      <w:r w:rsidR="00135D65" w:rsidRPr="00655187">
        <w:rPr>
          <w:rFonts w:ascii="Times New Roman" w:hAnsi="Times New Roman" w:cs="Times New Roman"/>
          <w:sz w:val="24"/>
          <w:szCs w:val="24"/>
          <w:lang w:val="en-US"/>
        </w:rPr>
        <w:t xml:space="preserve"> water </w:t>
      </w:r>
      <w:r w:rsidR="00135D65" w:rsidRPr="00D46BF5">
        <w:rPr>
          <w:rFonts w:ascii="Times New Roman" w:hAnsi="Times New Roman" w:cs="Times New Roman"/>
          <w:sz w:val="24"/>
          <w:szCs w:val="24"/>
          <w:lang w:val="en-US"/>
        </w:rPr>
        <w:t>(</w:t>
      </w:r>
      <w:r w:rsidR="00135D65" w:rsidRPr="00B36D07">
        <w:rPr>
          <w:rFonts w:ascii="Times New Roman" w:hAnsi="Times New Roman" w:cs="Times New Roman"/>
          <w:position w:val="-12"/>
          <w:sz w:val="24"/>
          <w:szCs w:val="24"/>
          <w:lang w:val="en-US"/>
        </w:rPr>
        <w:object w:dxaOrig="320" w:dyaOrig="360" w14:anchorId="75FE68BC">
          <v:shape id="_x0000_i1037" type="#_x0000_t75" style="width:18.35pt;height:18.35pt" o:ole="">
            <v:imagedata r:id="rId37" o:title=""/>
          </v:shape>
          <o:OLEObject Type="Embed" ProgID="Equation.DSMT4" ShapeID="_x0000_i1037" DrawAspect="Content" ObjectID="_1687784357" r:id="rId38"/>
        </w:object>
      </w:r>
      <w:r w:rsidR="00135D65" w:rsidRPr="00D46BF5">
        <w:rPr>
          <w:rFonts w:ascii="Times New Roman" w:hAnsi="Times New Roman" w:cs="Times New Roman"/>
          <w:sz w:val="24"/>
          <w:szCs w:val="24"/>
          <w:lang w:val="en-US"/>
        </w:rPr>
        <w:t>)</w:t>
      </w:r>
      <w:r w:rsidR="00135D65" w:rsidRPr="007E3281">
        <w:rPr>
          <w:rFonts w:ascii="Times New Roman" w:hAnsi="Times New Roman" w:cs="Times New Roman"/>
          <w:sz w:val="24"/>
          <w:szCs w:val="24"/>
          <w:lang w:val="en-US"/>
        </w:rPr>
        <w:t>.</w:t>
      </w:r>
      <w:r w:rsidR="00135D65" w:rsidRPr="006B11C3">
        <w:rPr>
          <w:rFonts w:ascii="Times New Roman" w:hAnsi="Times New Roman" w:cs="Times New Roman"/>
          <w:sz w:val="24"/>
          <w:szCs w:val="24"/>
          <w:lang w:val="en-US"/>
        </w:rPr>
        <w:t xml:space="preserve"> </w:t>
      </w:r>
      <w:r w:rsidR="00135D65" w:rsidRPr="006D74DC">
        <w:rPr>
          <w:rFonts w:ascii="Times New Roman" w:hAnsi="Times New Roman" w:cs="Times New Roman"/>
          <w:sz w:val="24"/>
          <w:szCs w:val="24"/>
          <w:lang w:val="en-US"/>
        </w:rPr>
        <w:t xml:space="preserve">Values of </w:t>
      </w:r>
      <w:r w:rsidR="00135D65" w:rsidRPr="00B36D07">
        <w:rPr>
          <w:rFonts w:ascii="Times New Roman" w:hAnsi="Times New Roman" w:cs="Times New Roman"/>
          <w:position w:val="-12"/>
          <w:sz w:val="24"/>
          <w:szCs w:val="24"/>
          <w:lang w:val="en-US"/>
        </w:rPr>
        <w:object w:dxaOrig="320" w:dyaOrig="360" w14:anchorId="3C04E597">
          <v:shape id="_x0000_i1038" type="#_x0000_t75" style="width:18.35pt;height:18.35pt" o:ole="">
            <v:imagedata r:id="rId37" o:title=""/>
          </v:shape>
          <o:OLEObject Type="Embed" ProgID="Equation.DSMT4" ShapeID="_x0000_i1038" DrawAspect="Content" ObjectID="_1687784358" r:id="rId39"/>
        </w:object>
      </w:r>
      <w:r w:rsidR="00135D65" w:rsidRPr="006D74DC">
        <w:rPr>
          <w:rFonts w:ascii="Times New Roman" w:hAnsi="Times New Roman" w:cs="Times New Roman"/>
          <w:sz w:val="24"/>
          <w:szCs w:val="24"/>
          <w:lang w:val="en-US"/>
        </w:rPr>
        <w:t xml:space="preserve"> depend of the matric potential of the substrate and the tra</w:t>
      </w:r>
      <w:r w:rsidR="00135D65">
        <w:rPr>
          <w:rFonts w:ascii="Times New Roman" w:hAnsi="Times New Roman" w:cs="Times New Roman"/>
          <w:sz w:val="24"/>
          <w:szCs w:val="24"/>
          <w:lang w:val="en-US"/>
        </w:rPr>
        <w:t>ns</w:t>
      </w:r>
      <w:r w:rsidR="00135D65" w:rsidRPr="006D74DC">
        <w:rPr>
          <w:rFonts w:ascii="Times New Roman" w:hAnsi="Times New Roman" w:cs="Times New Roman"/>
          <w:sz w:val="24"/>
          <w:szCs w:val="24"/>
          <w:lang w:val="en-US"/>
        </w:rPr>
        <w:t xml:space="preserve">piratory capacity of </w:t>
      </w:r>
      <w:r w:rsidR="00135D65">
        <w:rPr>
          <w:rFonts w:ascii="Times New Roman" w:hAnsi="Times New Roman" w:cs="Times New Roman"/>
          <w:sz w:val="24"/>
          <w:szCs w:val="24"/>
          <w:lang w:val="en-US"/>
        </w:rPr>
        <w:t xml:space="preserve">plants </w:t>
      </w:r>
      <w:r w:rsidR="00135D65" w:rsidRPr="00873B56">
        <w:rPr>
          <w:rFonts w:ascii="Times New Roman" w:hAnsi="Times New Roman" w:cs="Times New Roman"/>
          <w:b/>
          <w:bCs/>
          <w:sz w:val="24"/>
          <w:szCs w:val="24"/>
          <w:highlight w:val="red"/>
          <w:lang w:val="en-US"/>
        </w:rPr>
        <w:t>(Fig</w:t>
      </w:r>
      <w:r w:rsidR="00C75BB7">
        <w:rPr>
          <w:rFonts w:ascii="Times New Roman" w:hAnsi="Times New Roman" w:cs="Times New Roman"/>
          <w:b/>
          <w:bCs/>
          <w:sz w:val="24"/>
          <w:szCs w:val="24"/>
          <w:highlight w:val="red"/>
          <w:lang w:val="en-US"/>
        </w:rPr>
        <w:t>ure 2A</w:t>
      </w:r>
      <w:r w:rsidR="00135D65" w:rsidRPr="00873B56">
        <w:rPr>
          <w:rFonts w:ascii="Times New Roman" w:hAnsi="Times New Roman" w:cs="Times New Roman"/>
          <w:b/>
          <w:bCs/>
          <w:sz w:val="24"/>
          <w:szCs w:val="24"/>
          <w:highlight w:val="red"/>
          <w:lang w:val="en-US"/>
        </w:rPr>
        <w:t>).</w:t>
      </w:r>
      <w:r w:rsidR="00135D65" w:rsidRPr="006D74DC">
        <w:rPr>
          <w:rFonts w:ascii="Times New Roman" w:hAnsi="Times New Roman" w:cs="Times New Roman"/>
          <w:sz w:val="24"/>
          <w:szCs w:val="24"/>
          <w:lang w:val="en-US"/>
        </w:rPr>
        <w:t xml:space="preserve"> Quantity of water could be evapotra</w:t>
      </w:r>
      <w:r w:rsidR="00135D65">
        <w:rPr>
          <w:rFonts w:ascii="Times New Roman" w:hAnsi="Times New Roman" w:cs="Times New Roman"/>
          <w:sz w:val="24"/>
          <w:szCs w:val="24"/>
          <w:lang w:val="en-US"/>
        </w:rPr>
        <w:t>ns</w:t>
      </w:r>
      <w:r w:rsidR="00135D65" w:rsidRPr="006D74DC">
        <w:rPr>
          <w:rFonts w:ascii="Times New Roman" w:hAnsi="Times New Roman" w:cs="Times New Roman"/>
          <w:sz w:val="24"/>
          <w:szCs w:val="24"/>
          <w:lang w:val="en-US"/>
        </w:rPr>
        <w:t xml:space="preserve">pired by the </w:t>
      </w:r>
      <w:r w:rsidR="00135D65" w:rsidRPr="00873B56">
        <w:rPr>
          <w:rFonts w:ascii="Times New Roman" w:hAnsi="Times New Roman" w:cs="Times New Roman"/>
          <w:sz w:val="24"/>
          <w:szCs w:val="24"/>
          <w:highlight w:val="cyan"/>
          <w:lang w:val="en-US"/>
        </w:rPr>
        <w:t>PPS</w:t>
      </w:r>
      <w:r w:rsidR="00135D65" w:rsidRPr="006D74DC">
        <w:rPr>
          <w:rFonts w:ascii="Times New Roman" w:hAnsi="Times New Roman" w:cs="Times New Roman"/>
          <w:sz w:val="24"/>
          <w:szCs w:val="24"/>
          <w:lang w:val="en-US"/>
        </w:rPr>
        <w:t xml:space="preserve"> is </w:t>
      </w:r>
      <w:r w:rsidR="00135D65">
        <w:rPr>
          <w:rFonts w:ascii="Times New Roman" w:hAnsi="Times New Roman" w:cs="Times New Roman"/>
          <w:sz w:val="24"/>
          <w:szCs w:val="24"/>
          <w:lang w:val="en-US"/>
        </w:rPr>
        <w:t xml:space="preserve">a </w:t>
      </w:r>
      <w:r w:rsidR="00135D65" w:rsidRPr="006D74DC">
        <w:rPr>
          <w:rFonts w:ascii="Times New Roman" w:hAnsi="Times New Roman" w:cs="Times New Roman"/>
          <w:sz w:val="24"/>
          <w:szCs w:val="24"/>
          <w:lang w:val="en-US"/>
        </w:rPr>
        <w:t>fu</w:t>
      </w:r>
      <w:r w:rsidR="00135D65">
        <w:rPr>
          <w:rFonts w:ascii="Times New Roman" w:hAnsi="Times New Roman" w:cs="Times New Roman"/>
          <w:sz w:val="24"/>
          <w:szCs w:val="24"/>
          <w:lang w:val="en-US"/>
        </w:rPr>
        <w:t>nction dependent of time</w:t>
      </w:r>
      <w:r w:rsidR="00135D65" w:rsidRPr="006D74DC">
        <w:rPr>
          <w:rFonts w:ascii="Times New Roman" w:hAnsi="Times New Roman" w:cs="Times New Roman"/>
          <w:sz w:val="24"/>
          <w:szCs w:val="24"/>
          <w:lang w:val="en-US"/>
        </w:rPr>
        <w:t xml:space="preserve"> (</w:t>
      </w:r>
      <w:r w:rsidR="00E07E65" w:rsidRPr="00B36D07">
        <w:rPr>
          <w:rFonts w:ascii="Times New Roman" w:hAnsi="Times New Roman" w:cs="Times New Roman"/>
          <w:i/>
          <w:position w:val="-6"/>
          <w:sz w:val="24"/>
          <w:szCs w:val="24"/>
          <w:lang w:val="en-US"/>
        </w:rPr>
        <w:object w:dxaOrig="139" w:dyaOrig="240" w14:anchorId="79D1BB6B">
          <v:shape id="_x0000_i1039" type="#_x0000_t75" style="width:7.05pt;height:12pt" o:ole="">
            <v:imagedata r:id="rId40" o:title=""/>
          </v:shape>
          <o:OLEObject Type="Embed" ProgID="Equation.DSMT4" ShapeID="_x0000_i1039" DrawAspect="Content" ObjectID="_1687784359" r:id="rId41"/>
        </w:object>
      </w:r>
      <w:r w:rsidR="00135D65" w:rsidRPr="006D74DC">
        <w:rPr>
          <w:rFonts w:ascii="Times New Roman" w:hAnsi="Times New Roman" w:cs="Times New Roman"/>
          <w:i/>
          <w:sz w:val="24"/>
          <w:szCs w:val="24"/>
          <w:lang w:val="en-US"/>
        </w:rPr>
        <w:t>)</w:t>
      </w:r>
      <w:r w:rsidR="00135D65" w:rsidRPr="006D74DC">
        <w:rPr>
          <w:rFonts w:ascii="Times New Roman" w:hAnsi="Times New Roman" w:cs="Times New Roman"/>
          <w:sz w:val="24"/>
          <w:szCs w:val="24"/>
          <w:lang w:val="en-US"/>
        </w:rPr>
        <w:t xml:space="preserve">, </w:t>
      </w:r>
      <w:r w:rsidR="00135D65">
        <w:rPr>
          <w:rFonts w:ascii="Times New Roman" w:hAnsi="Times New Roman" w:cs="Times New Roman"/>
          <w:sz w:val="24"/>
          <w:szCs w:val="24"/>
          <w:lang w:val="en-US"/>
        </w:rPr>
        <w:t>and is named</w:t>
      </w:r>
      <w:r w:rsidR="00135D65" w:rsidRPr="005F4159">
        <w:rPr>
          <w:rFonts w:ascii="Times New Roman" w:hAnsi="Times New Roman" w:cs="Times New Roman"/>
          <w:i/>
          <w:position w:val="-14"/>
          <w:sz w:val="24"/>
          <w:szCs w:val="24"/>
          <w:lang w:val="en-US"/>
        </w:rPr>
        <w:object w:dxaOrig="720" w:dyaOrig="400" w14:anchorId="22E89DE9">
          <v:shape id="_x0000_i1040" type="#_x0000_t75" style="width:36pt;height:18.35pt" o:ole="">
            <v:imagedata r:id="rId42" o:title=""/>
          </v:shape>
          <o:OLEObject Type="Embed" ProgID="Equation.DSMT4" ShapeID="_x0000_i1040" DrawAspect="Content" ObjectID="_1687784360" r:id="rId43"/>
        </w:object>
      </w:r>
      <w:r w:rsidR="00135D65" w:rsidRPr="006D74DC">
        <w:rPr>
          <w:rFonts w:ascii="Times New Roman" w:hAnsi="Times New Roman" w:cs="Times New Roman"/>
          <w:i/>
          <w:sz w:val="24"/>
          <w:szCs w:val="24"/>
          <w:lang w:val="en-US"/>
        </w:rPr>
        <w:t>.</w:t>
      </w:r>
      <w:r w:rsidR="00135D65" w:rsidRPr="00135D65">
        <w:rPr>
          <w:rFonts w:ascii="Times New Roman" w:hAnsi="Times New Roman" w:cs="Times New Roman"/>
          <w:iCs/>
          <w:sz w:val="24"/>
          <w:szCs w:val="24"/>
          <w:lang w:val="en-US"/>
        </w:rPr>
        <w:t>Therefore,</w:t>
      </w:r>
      <w:r w:rsidR="00E53702">
        <w:rPr>
          <w:rFonts w:ascii="Times New Roman" w:hAnsi="Times New Roman" w:cs="Times New Roman"/>
          <w:iCs/>
          <w:sz w:val="24"/>
          <w:szCs w:val="24"/>
          <w:lang w:val="en-US"/>
        </w:rPr>
        <w:t xml:space="preserve"> </w:t>
      </w:r>
      <w:r w:rsidR="00E53702" w:rsidRPr="00655187">
        <w:rPr>
          <w:rFonts w:ascii="Times New Roman" w:hAnsi="Times New Roman" w:cs="Times New Roman"/>
          <w:iCs/>
          <w:position w:val="-14"/>
          <w:sz w:val="24"/>
          <w:szCs w:val="24"/>
          <w:lang w:val="en-US"/>
        </w:rPr>
        <w:object w:dxaOrig="1860" w:dyaOrig="400" w14:anchorId="41080718">
          <v:shape id="_x0000_i1041" type="#_x0000_t75" style="width:93.2pt;height:19.75pt" o:ole="">
            <v:imagedata r:id="rId44" o:title=""/>
          </v:shape>
          <o:OLEObject Type="Embed" ProgID="Equation.DSMT4" ShapeID="_x0000_i1041" DrawAspect="Content" ObjectID="_1687784361" r:id="rId45"/>
        </w:object>
      </w:r>
    </w:p>
    <w:p w14:paraId="4FD99816" w14:textId="77777777" w:rsidR="00135D65" w:rsidRPr="00546979" w:rsidRDefault="00135D65" w:rsidP="00D46BF5">
      <w:pPr>
        <w:spacing w:line="360" w:lineRule="auto"/>
        <w:jc w:val="both"/>
        <w:rPr>
          <w:rFonts w:ascii="Times New Roman" w:hAnsi="Times New Roman" w:cs="Times New Roman"/>
          <w:b/>
          <w:i/>
          <w:sz w:val="24"/>
          <w:szCs w:val="24"/>
          <w:lang w:val="en-US"/>
        </w:rPr>
      </w:pPr>
      <w:r w:rsidRPr="00546979">
        <w:rPr>
          <w:rFonts w:ascii="Times New Roman" w:hAnsi="Times New Roman" w:cs="Times New Roman"/>
          <w:b/>
          <w:i/>
          <w:sz w:val="24"/>
          <w:szCs w:val="24"/>
          <w:lang w:val="en-US"/>
        </w:rPr>
        <w:t>Modelling of PPS weight along the time</w:t>
      </w:r>
    </w:p>
    <w:p w14:paraId="69AC6552" w14:textId="3E3A78E6" w:rsidR="00135D65" w:rsidRPr="007760D0" w:rsidRDefault="00135D65" w:rsidP="00135D65">
      <w:pPr>
        <w:ind w:firstLine="708"/>
        <w:jc w:val="both"/>
        <w:rPr>
          <w:rFonts w:ascii="Times New Roman" w:hAnsi="Times New Roman" w:cs="Times New Roman"/>
          <w:sz w:val="24"/>
          <w:szCs w:val="24"/>
          <w:lang w:val="en-US"/>
        </w:rPr>
      </w:pPr>
      <w:r w:rsidRPr="007760D0">
        <w:rPr>
          <w:rFonts w:ascii="Times New Roman" w:hAnsi="Times New Roman" w:cs="Times New Roman"/>
          <w:sz w:val="24"/>
          <w:szCs w:val="24"/>
          <w:lang w:val="en-US"/>
        </w:rPr>
        <w:t xml:space="preserve">If </w:t>
      </w:r>
      <w:r w:rsidRPr="00A400C7">
        <w:rPr>
          <w:rFonts w:ascii="Times New Roman" w:hAnsi="Times New Roman" w:cs="Times New Roman"/>
          <w:position w:val="-14"/>
          <w:sz w:val="24"/>
          <w:szCs w:val="24"/>
          <w:lang w:val="en-US"/>
        </w:rPr>
        <w:object w:dxaOrig="580" w:dyaOrig="400" w14:anchorId="5677A9C0">
          <v:shape id="_x0000_i1042" type="#_x0000_t75" style="width:29.65pt;height:18.35pt" o:ole="">
            <v:imagedata r:id="rId46" o:title=""/>
          </v:shape>
          <o:OLEObject Type="Embed" ProgID="Equation.DSMT4" ShapeID="_x0000_i1042" DrawAspect="Content" ObjectID="_1687784362" r:id="rId47"/>
        </w:object>
      </w:r>
      <w:r w:rsidRPr="007760D0">
        <w:rPr>
          <w:rFonts w:ascii="Times New Roman" w:hAnsi="Times New Roman" w:cs="Times New Roman"/>
          <w:sz w:val="24"/>
          <w:szCs w:val="24"/>
          <w:lang w:val="en-US"/>
        </w:rPr>
        <w:t xml:space="preserve"> is function of </w:t>
      </w:r>
      <w:r w:rsidR="006F11D7" w:rsidRPr="007760D0">
        <w:rPr>
          <w:rFonts w:ascii="Times New Roman" w:hAnsi="Times New Roman" w:cs="Times New Roman"/>
          <w:sz w:val="24"/>
          <w:szCs w:val="24"/>
          <w:lang w:val="en-US"/>
        </w:rPr>
        <w:t>weight</w:t>
      </w:r>
      <w:r w:rsidRPr="007760D0">
        <w:rPr>
          <w:rFonts w:ascii="Times New Roman" w:hAnsi="Times New Roman" w:cs="Times New Roman"/>
          <w:sz w:val="24"/>
          <w:szCs w:val="24"/>
          <w:lang w:val="en-US"/>
        </w:rPr>
        <w:t xml:space="preserve"> of PPS </w:t>
      </w:r>
      <w:r>
        <w:rPr>
          <w:rFonts w:ascii="Times New Roman" w:hAnsi="Times New Roman" w:cs="Times New Roman"/>
          <w:sz w:val="24"/>
          <w:szCs w:val="24"/>
          <w:lang w:val="en-US"/>
        </w:rPr>
        <w:t>along the time</w:t>
      </w:r>
      <w:r w:rsidRPr="007760D0">
        <w:rPr>
          <w:rFonts w:ascii="Times New Roman" w:hAnsi="Times New Roman" w:cs="Times New Roman"/>
          <w:sz w:val="24"/>
          <w:szCs w:val="24"/>
          <w:lang w:val="en-US"/>
        </w:rPr>
        <w:t xml:space="preserve"> </w:t>
      </w:r>
      <w:r w:rsidRPr="007760D0">
        <w:rPr>
          <w:rFonts w:ascii="Times New Roman" w:hAnsi="Times New Roman" w:cs="Times New Roman"/>
          <w:i/>
          <w:sz w:val="24"/>
          <w:szCs w:val="24"/>
          <w:lang w:val="en-US"/>
        </w:rPr>
        <w:t>t</w:t>
      </w:r>
      <w:r w:rsidRPr="007760D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so </w:t>
      </w:r>
      <w:r w:rsidRPr="007760D0">
        <w:rPr>
          <w:rFonts w:ascii="Times New Roman" w:hAnsi="Times New Roman" w:cs="Times New Roman"/>
          <w:sz w:val="24"/>
          <w:szCs w:val="24"/>
          <w:lang w:val="en-US"/>
        </w:rPr>
        <w:t xml:space="preserve"> </w:t>
      </w:r>
    </w:p>
    <w:p w14:paraId="15B7F91F" w14:textId="528E2A67" w:rsidR="00135D65" w:rsidRPr="00135D65" w:rsidRDefault="00135D65" w:rsidP="00135D65">
      <w:pPr>
        <w:pStyle w:val="MTDisplayEquation"/>
        <w:rPr>
          <w:sz w:val="24"/>
          <w:szCs w:val="24"/>
          <w:lang w:val="en-US"/>
        </w:rPr>
      </w:pPr>
      <w:r w:rsidRPr="007760D0">
        <w:rPr>
          <w:sz w:val="24"/>
          <w:szCs w:val="24"/>
          <w:lang w:val="en-US"/>
        </w:rPr>
        <w:tab/>
      </w:r>
      <w:r w:rsidR="007E3281" w:rsidRPr="007E3281">
        <w:rPr>
          <w:position w:val="-14"/>
          <w:sz w:val="24"/>
          <w:szCs w:val="24"/>
        </w:rPr>
        <w:object w:dxaOrig="3360" w:dyaOrig="400" w14:anchorId="47B800C4">
          <v:shape id="_x0000_i1043" type="#_x0000_t75" style="width:170.8pt;height:24pt" o:ole="">
            <v:imagedata r:id="rId48" o:title=""/>
          </v:shape>
          <o:OLEObject Type="Embed" ProgID="Equation.DSMT4" ShapeID="_x0000_i1043" DrawAspect="Content" ObjectID="_1687784363" r:id="rId49"/>
        </w:object>
      </w:r>
      <w:r w:rsidRPr="00135D65">
        <w:rPr>
          <w:sz w:val="24"/>
          <w:szCs w:val="24"/>
          <w:lang w:val="en-US"/>
        </w:rPr>
        <w:t xml:space="preserve"> </w:t>
      </w:r>
      <w:r w:rsidRPr="00135D65">
        <w:rPr>
          <w:sz w:val="24"/>
          <w:szCs w:val="24"/>
          <w:lang w:val="en-US"/>
        </w:rPr>
        <w:tab/>
      </w:r>
      <w:r w:rsidRPr="00A400C7">
        <w:rPr>
          <w:sz w:val="24"/>
          <w:szCs w:val="24"/>
        </w:rPr>
        <w:fldChar w:fldCharType="begin"/>
      </w:r>
      <w:r w:rsidRPr="00135D65">
        <w:rPr>
          <w:sz w:val="24"/>
          <w:szCs w:val="24"/>
          <w:lang w:val="en-US"/>
        </w:rPr>
        <w:instrText xml:space="preserve"> MACROBUTTON MTPlaceRef \* MERGEFORMAT </w:instrText>
      </w:r>
      <w:r w:rsidRPr="00A400C7">
        <w:rPr>
          <w:sz w:val="24"/>
          <w:szCs w:val="24"/>
        </w:rPr>
        <w:fldChar w:fldCharType="begin"/>
      </w:r>
      <w:r w:rsidRPr="00135D65">
        <w:rPr>
          <w:sz w:val="24"/>
          <w:szCs w:val="24"/>
          <w:lang w:val="en-US"/>
        </w:rPr>
        <w:instrText xml:space="preserve"> SEQ MTEqn \h \* MERGEFORMAT </w:instrText>
      </w:r>
      <w:r w:rsidRPr="00A400C7">
        <w:rPr>
          <w:sz w:val="24"/>
          <w:szCs w:val="24"/>
        </w:rPr>
        <w:fldChar w:fldCharType="end"/>
      </w:r>
      <w:bookmarkStart w:id="7" w:name="ZEqnNum204251"/>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MTSec \c \* Arabic \* MERGEFORMAT </w:instrText>
      </w:r>
      <w:r w:rsidRPr="00A400C7">
        <w:rPr>
          <w:sz w:val="24"/>
          <w:szCs w:val="24"/>
        </w:rPr>
        <w:fldChar w:fldCharType="separate"/>
      </w:r>
      <w:r w:rsidR="009B57B8">
        <w:rPr>
          <w:noProof/>
          <w:sz w:val="24"/>
          <w:szCs w:val="24"/>
          <w:lang w:val="en-US"/>
        </w:rPr>
        <w:instrText>1</w:instrText>
      </w:r>
      <w:r w:rsidRPr="00A400C7">
        <w:rPr>
          <w:sz w:val="24"/>
          <w:szCs w:val="24"/>
        </w:rPr>
        <w:fldChar w:fldCharType="end"/>
      </w:r>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MTEqn \c \* Arabic \* MERGEFORMAT </w:instrText>
      </w:r>
      <w:r w:rsidRPr="00A400C7">
        <w:rPr>
          <w:sz w:val="24"/>
          <w:szCs w:val="24"/>
        </w:rPr>
        <w:fldChar w:fldCharType="separate"/>
      </w:r>
      <w:r w:rsidR="009B57B8">
        <w:rPr>
          <w:noProof/>
          <w:sz w:val="24"/>
          <w:szCs w:val="24"/>
          <w:lang w:val="en-US"/>
        </w:rPr>
        <w:instrText>1</w:instrText>
      </w:r>
      <w:r w:rsidRPr="00A400C7">
        <w:rPr>
          <w:sz w:val="24"/>
          <w:szCs w:val="24"/>
        </w:rPr>
        <w:fldChar w:fldCharType="end"/>
      </w:r>
      <w:r w:rsidRPr="00135D65">
        <w:rPr>
          <w:sz w:val="24"/>
          <w:szCs w:val="24"/>
          <w:lang w:val="en-US"/>
        </w:rPr>
        <w:instrText>)</w:instrText>
      </w:r>
      <w:bookmarkEnd w:id="7"/>
      <w:r w:rsidRPr="00A400C7">
        <w:rPr>
          <w:sz w:val="24"/>
          <w:szCs w:val="24"/>
        </w:rPr>
        <w:fldChar w:fldCharType="end"/>
      </w:r>
    </w:p>
    <w:p w14:paraId="4DDCD72E" w14:textId="603EBED3" w:rsidR="00135D65" w:rsidRPr="007760D0" w:rsidRDefault="00135D65" w:rsidP="0098797F">
      <w:pPr>
        <w:spacing w:line="480" w:lineRule="auto"/>
        <w:jc w:val="both"/>
        <w:rPr>
          <w:rFonts w:ascii="Times New Roman" w:hAnsi="Times New Roman" w:cs="Times New Roman"/>
          <w:sz w:val="24"/>
          <w:szCs w:val="24"/>
          <w:lang w:val="en-US"/>
        </w:rPr>
      </w:pPr>
      <w:r w:rsidRPr="007760D0">
        <w:rPr>
          <w:rFonts w:ascii="Times New Roman" w:hAnsi="Times New Roman" w:cs="Times New Roman"/>
          <w:sz w:val="24"/>
          <w:szCs w:val="24"/>
          <w:lang w:val="en-US"/>
        </w:rPr>
        <w:t xml:space="preserve">In order to find an algebraic expression for the function </w:t>
      </w:r>
      <w:r w:rsidRPr="00A400C7">
        <w:rPr>
          <w:rFonts w:ascii="Times New Roman" w:hAnsi="Times New Roman" w:cs="Times New Roman"/>
          <w:position w:val="-14"/>
          <w:sz w:val="24"/>
          <w:szCs w:val="24"/>
          <w:lang w:val="en-US"/>
        </w:rPr>
        <w:object w:dxaOrig="580" w:dyaOrig="400" w14:anchorId="79024D1F">
          <v:shape id="_x0000_i1044" type="#_x0000_t75" style="width:29.65pt;height:18.35pt" o:ole="">
            <v:imagedata r:id="rId46" o:title=""/>
          </v:shape>
          <o:OLEObject Type="Embed" ProgID="Equation.DSMT4" ShapeID="_x0000_i1044" DrawAspect="Content" ObjectID="_1687784364" r:id="rId50"/>
        </w:object>
      </w:r>
      <w:r w:rsidRPr="007760D0">
        <w:rPr>
          <w:rFonts w:ascii="Times New Roman" w:hAnsi="Times New Roman" w:cs="Times New Roman"/>
          <w:sz w:val="24"/>
          <w:szCs w:val="24"/>
          <w:lang w:val="en-US"/>
        </w:rPr>
        <w:t xml:space="preserve">, we assume the following </w:t>
      </w:r>
      <w:r>
        <w:rPr>
          <w:rFonts w:ascii="Times New Roman" w:hAnsi="Times New Roman" w:cs="Times New Roman"/>
          <w:sz w:val="24"/>
          <w:szCs w:val="24"/>
          <w:lang w:val="en-US"/>
        </w:rPr>
        <w:t>supposition</w:t>
      </w:r>
      <w:r w:rsidRPr="007760D0">
        <w:rPr>
          <w:rFonts w:ascii="Times New Roman" w:hAnsi="Times New Roman" w:cs="Times New Roman"/>
          <w:sz w:val="24"/>
          <w:szCs w:val="24"/>
          <w:lang w:val="en-US"/>
        </w:rPr>
        <w:t xml:space="preserve">: </w:t>
      </w:r>
      <w:r w:rsidRPr="007760D0">
        <w:rPr>
          <w:rFonts w:ascii="Times New Roman" w:hAnsi="Times New Roman" w:cs="Times New Roman"/>
          <w:i/>
          <w:sz w:val="24"/>
          <w:szCs w:val="24"/>
          <w:lang w:val="en-US"/>
        </w:rPr>
        <w:t xml:space="preserve">“Velocity </w:t>
      </w:r>
      <w:r w:rsidR="001E67F3">
        <w:rPr>
          <w:rFonts w:ascii="Times New Roman" w:hAnsi="Times New Roman" w:cs="Times New Roman"/>
          <w:i/>
          <w:sz w:val="24"/>
          <w:szCs w:val="24"/>
          <w:lang w:val="en-US"/>
        </w:rPr>
        <w:t xml:space="preserve">with </w:t>
      </w:r>
      <w:r w:rsidR="00BF4A1F">
        <w:rPr>
          <w:rFonts w:ascii="Times New Roman" w:hAnsi="Times New Roman" w:cs="Times New Roman"/>
          <w:i/>
          <w:sz w:val="24"/>
          <w:szCs w:val="24"/>
          <w:lang w:val="en-US"/>
        </w:rPr>
        <w:t>which</w:t>
      </w:r>
      <w:r w:rsidR="001E67F3" w:rsidRPr="007760D0">
        <w:rPr>
          <w:rFonts w:ascii="Times New Roman" w:hAnsi="Times New Roman" w:cs="Times New Roman"/>
          <w:i/>
          <w:sz w:val="24"/>
          <w:szCs w:val="24"/>
          <w:lang w:val="en-US"/>
        </w:rPr>
        <w:t xml:space="preserve"> </w:t>
      </w:r>
      <w:r w:rsidRPr="007760D0">
        <w:rPr>
          <w:rFonts w:ascii="Times New Roman" w:hAnsi="Times New Roman" w:cs="Times New Roman"/>
          <w:i/>
          <w:sz w:val="24"/>
          <w:szCs w:val="24"/>
          <w:lang w:val="en-US"/>
        </w:rPr>
        <w:t xml:space="preserve">the </w:t>
      </w:r>
      <w:r w:rsidR="001E67F3" w:rsidRPr="007760D0">
        <w:rPr>
          <w:rFonts w:ascii="Times New Roman" w:hAnsi="Times New Roman" w:cs="Times New Roman"/>
          <w:i/>
          <w:sz w:val="24"/>
          <w:szCs w:val="24"/>
          <w:lang w:val="en-US"/>
        </w:rPr>
        <w:t xml:space="preserve">PPS </w:t>
      </w:r>
      <w:r w:rsidRPr="007760D0">
        <w:rPr>
          <w:rFonts w:ascii="Times New Roman" w:hAnsi="Times New Roman" w:cs="Times New Roman"/>
          <w:i/>
          <w:sz w:val="24"/>
          <w:szCs w:val="24"/>
          <w:lang w:val="en-US"/>
        </w:rPr>
        <w:t xml:space="preserve">weight </w:t>
      </w:r>
      <w:r w:rsidR="001E67F3">
        <w:rPr>
          <w:rFonts w:ascii="Times New Roman" w:hAnsi="Times New Roman" w:cs="Times New Roman"/>
          <w:i/>
          <w:sz w:val="24"/>
          <w:szCs w:val="24"/>
          <w:lang w:val="en-US"/>
        </w:rPr>
        <w:t>varies</w:t>
      </w:r>
      <w:r w:rsidR="001E67F3" w:rsidRPr="007760D0">
        <w:rPr>
          <w:rFonts w:ascii="Times New Roman" w:hAnsi="Times New Roman" w:cs="Times New Roman"/>
          <w:i/>
          <w:sz w:val="24"/>
          <w:szCs w:val="24"/>
          <w:lang w:val="en-US"/>
        </w:rPr>
        <w:t xml:space="preserve"> </w:t>
      </w:r>
      <w:r w:rsidRPr="007760D0">
        <w:rPr>
          <w:rFonts w:ascii="Times New Roman" w:hAnsi="Times New Roman" w:cs="Times New Roman"/>
          <w:i/>
          <w:sz w:val="24"/>
          <w:szCs w:val="24"/>
          <w:lang w:val="en-US"/>
        </w:rPr>
        <w:t xml:space="preserve">is directly proportional to water </w:t>
      </w:r>
      <w:r>
        <w:rPr>
          <w:rFonts w:ascii="Times New Roman" w:hAnsi="Times New Roman" w:cs="Times New Roman"/>
          <w:i/>
          <w:sz w:val="24"/>
          <w:szCs w:val="24"/>
          <w:lang w:val="en-US"/>
        </w:rPr>
        <w:t>that can be evapotranspired for the PPS in this fraction of time</w:t>
      </w:r>
      <w:r w:rsidRPr="007760D0">
        <w:rPr>
          <w:rFonts w:ascii="Times New Roman" w:hAnsi="Times New Roman" w:cs="Times New Roman"/>
          <w:i/>
          <w:sz w:val="24"/>
          <w:szCs w:val="24"/>
          <w:lang w:val="en-US"/>
        </w:rPr>
        <w:t>”</w:t>
      </w:r>
      <w:r w:rsidRPr="007760D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7760D0">
        <w:rPr>
          <w:rFonts w:ascii="Times New Roman" w:hAnsi="Times New Roman" w:cs="Times New Roman"/>
          <w:sz w:val="24"/>
          <w:szCs w:val="24"/>
          <w:lang w:val="en-US"/>
        </w:rPr>
        <w:t xml:space="preserve">Supposition can be mathematically expressed through the </w:t>
      </w:r>
      <w:r w:rsidR="009342B4" w:rsidRPr="007760D0">
        <w:rPr>
          <w:rFonts w:ascii="Times New Roman" w:hAnsi="Times New Roman" w:cs="Times New Roman"/>
          <w:sz w:val="24"/>
          <w:szCs w:val="24"/>
          <w:lang w:val="en-US"/>
        </w:rPr>
        <w:t>following</w:t>
      </w:r>
      <w:r w:rsidR="009342B4">
        <w:rPr>
          <w:rFonts w:ascii="Times New Roman" w:hAnsi="Times New Roman" w:cs="Times New Roman"/>
          <w:sz w:val="24"/>
          <w:szCs w:val="24"/>
          <w:lang w:val="en-US"/>
        </w:rPr>
        <w:t xml:space="preserve"> </w:t>
      </w:r>
      <w:r w:rsidR="009342B4" w:rsidRPr="007760D0">
        <w:rPr>
          <w:rFonts w:ascii="Times New Roman" w:hAnsi="Times New Roman" w:cs="Times New Roman"/>
          <w:sz w:val="24"/>
          <w:szCs w:val="24"/>
          <w:lang w:val="en-US"/>
        </w:rPr>
        <w:t>differential</w:t>
      </w:r>
      <w:r>
        <w:rPr>
          <w:rFonts w:ascii="Times New Roman" w:hAnsi="Times New Roman" w:cs="Times New Roman"/>
          <w:sz w:val="24"/>
          <w:szCs w:val="24"/>
          <w:lang w:val="en-US"/>
        </w:rPr>
        <w:t xml:space="preserve"> equation</w:t>
      </w:r>
      <w:r w:rsidRPr="007760D0">
        <w:rPr>
          <w:rFonts w:ascii="Times New Roman" w:hAnsi="Times New Roman" w:cs="Times New Roman"/>
          <w:sz w:val="24"/>
          <w:szCs w:val="24"/>
          <w:lang w:val="en-US"/>
        </w:rPr>
        <w:t xml:space="preserve"> </w:t>
      </w:r>
    </w:p>
    <w:p w14:paraId="2C37CD0A" w14:textId="3CFFAEA3" w:rsidR="00135D65" w:rsidRPr="00135D65" w:rsidRDefault="00135D65" w:rsidP="00135D65">
      <w:pPr>
        <w:pStyle w:val="MTDisplayEquation"/>
        <w:rPr>
          <w:sz w:val="24"/>
          <w:szCs w:val="24"/>
          <w:lang w:val="en-US"/>
        </w:rPr>
      </w:pPr>
      <w:r w:rsidRPr="007760D0">
        <w:rPr>
          <w:sz w:val="24"/>
          <w:szCs w:val="24"/>
          <w:lang w:val="en-US"/>
        </w:rPr>
        <w:tab/>
      </w:r>
      <w:r w:rsidRPr="00A400C7">
        <w:rPr>
          <w:position w:val="-24"/>
          <w:sz w:val="24"/>
          <w:szCs w:val="24"/>
        </w:rPr>
        <w:object w:dxaOrig="1860" w:dyaOrig="660" w14:anchorId="68558A02">
          <v:shape id="_x0000_i1045" type="#_x0000_t75" style="width:96pt;height:36pt" o:ole="">
            <v:imagedata r:id="rId51" o:title=""/>
          </v:shape>
          <o:OLEObject Type="Embed" ProgID="Equation.DSMT4" ShapeID="_x0000_i1045" DrawAspect="Content" ObjectID="_1687784365" r:id="rId52"/>
        </w:object>
      </w:r>
      <w:r w:rsidRPr="007760D0">
        <w:rPr>
          <w:sz w:val="24"/>
          <w:szCs w:val="24"/>
          <w:lang w:val="en-US"/>
        </w:rPr>
        <w:t xml:space="preserve"> </w:t>
      </w:r>
      <w:r w:rsidRPr="007760D0">
        <w:rPr>
          <w:sz w:val="24"/>
          <w:szCs w:val="24"/>
          <w:lang w:val="en-US"/>
        </w:rPr>
        <w:tab/>
      </w:r>
      <w:r w:rsidRPr="00A400C7">
        <w:rPr>
          <w:sz w:val="24"/>
          <w:szCs w:val="24"/>
        </w:rPr>
        <w:fldChar w:fldCharType="begin"/>
      </w:r>
      <w:r w:rsidRPr="007760D0">
        <w:rPr>
          <w:sz w:val="24"/>
          <w:szCs w:val="24"/>
          <w:lang w:val="en-US"/>
        </w:rPr>
        <w:instrText xml:space="preserve"> MACROBUTTON MTPlaceRef \* MERGEFORMAT </w:instrText>
      </w:r>
      <w:r w:rsidRPr="00A400C7">
        <w:rPr>
          <w:sz w:val="24"/>
          <w:szCs w:val="24"/>
        </w:rPr>
        <w:fldChar w:fldCharType="begin"/>
      </w:r>
      <w:r w:rsidRPr="007760D0">
        <w:rPr>
          <w:sz w:val="24"/>
          <w:szCs w:val="24"/>
          <w:lang w:val="en-US"/>
        </w:rPr>
        <w:instrText xml:space="preserve"> SEQ MTEqn \h \* MERGEFORMAT </w:instrText>
      </w:r>
      <w:r w:rsidRPr="00A400C7">
        <w:rPr>
          <w:sz w:val="24"/>
          <w:szCs w:val="24"/>
        </w:rPr>
        <w:fldChar w:fldCharType="end"/>
      </w:r>
      <w:bookmarkStart w:id="8" w:name="ZEqnNum211274"/>
      <w:r w:rsidRPr="007760D0">
        <w:rPr>
          <w:sz w:val="24"/>
          <w:szCs w:val="24"/>
          <w:lang w:val="en-US"/>
        </w:rPr>
        <w:instrText>(</w:instrText>
      </w:r>
      <w:r w:rsidRPr="00A400C7">
        <w:rPr>
          <w:sz w:val="24"/>
          <w:szCs w:val="24"/>
        </w:rPr>
        <w:fldChar w:fldCharType="begin"/>
      </w:r>
      <w:r w:rsidRPr="007760D0">
        <w:rPr>
          <w:sz w:val="24"/>
          <w:szCs w:val="24"/>
          <w:lang w:val="en-US"/>
        </w:rPr>
        <w:instrText xml:space="preserve"> SEQ MTSec \c \* Arabic \* MERGEFORMAT </w:instrText>
      </w:r>
      <w:r w:rsidRPr="00A400C7">
        <w:rPr>
          <w:sz w:val="24"/>
          <w:szCs w:val="24"/>
        </w:rPr>
        <w:fldChar w:fldCharType="separate"/>
      </w:r>
      <w:r w:rsidR="009B57B8">
        <w:rPr>
          <w:noProof/>
          <w:sz w:val="24"/>
          <w:szCs w:val="24"/>
          <w:lang w:val="en-US"/>
        </w:rPr>
        <w:instrText>1</w:instrText>
      </w:r>
      <w:r w:rsidRPr="00A400C7">
        <w:rPr>
          <w:sz w:val="24"/>
          <w:szCs w:val="24"/>
        </w:rPr>
        <w:fldChar w:fldCharType="end"/>
      </w:r>
      <w:r w:rsidRPr="007760D0">
        <w:rPr>
          <w:sz w:val="24"/>
          <w:szCs w:val="24"/>
          <w:lang w:val="en-US"/>
        </w:rPr>
        <w:instrText>.</w:instrText>
      </w:r>
      <w:r w:rsidRPr="00A400C7">
        <w:rPr>
          <w:sz w:val="24"/>
          <w:szCs w:val="24"/>
        </w:rPr>
        <w:fldChar w:fldCharType="begin"/>
      </w:r>
      <w:r w:rsidRPr="007760D0">
        <w:rPr>
          <w:sz w:val="24"/>
          <w:szCs w:val="24"/>
          <w:lang w:val="en-US"/>
        </w:rPr>
        <w:instrText xml:space="preserve"> SEQ MTEqn \c \* Arabic \* MERGEFORMAT </w:instrText>
      </w:r>
      <w:r w:rsidRPr="00A400C7">
        <w:rPr>
          <w:sz w:val="24"/>
          <w:szCs w:val="24"/>
        </w:rPr>
        <w:fldChar w:fldCharType="separate"/>
      </w:r>
      <w:r w:rsidR="009B57B8">
        <w:rPr>
          <w:noProof/>
          <w:sz w:val="24"/>
          <w:szCs w:val="24"/>
          <w:lang w:val="en-US"/>
        </w:rPr>
        <w:instrText>2</w:instrText>
      </w:r>
      <w:r w:rsidRPr="00A400C7">
        <w:rPr>
          <w:sz w:val="24"/>
          <w:szCs w:val="24"/>
        </w:rPr>
        <w:fldChar w:fldCharType="end"/>
      </w:r>
      <w:r w:rsidRPr="007760D0">
        <w:rPr>
          <w:sz w:val="24"/>
          <w:szCs w:val="24"/>
          <w:lang w:val="en-US"/>
        </w:rPr>
        <w:instrText>)</w:instrText>
      </w:r>
      <w:bookmarkEnd w:id="8"/>
      <w:r w:rsidRPr="00A400C7">
        <w:rPr>
          <w:sz w:val="24"/>
          <w:szCs w:val="24"/>
        </w:rPr>
        <w:fldChar w:fldCharType="end"/>
      </w:r>
    </w:p>
    <w:p w14:paraId="73C1BD7D" w14:textId="7471A557" w:rsidR="00135D65" w:rsidRPr="00FC40EE" w:rsidRDefault="00135D65" w:rsidP="0098797F">
      <w:pPr>
        <w:spacing w:line="480" w:lineRule="auto"/>
        <w:jc w:val="both"/>
        <w:rPr>
          <w:rFonts w:ascii="Times New Roman" w:hAnsi="Times New Roman" w:cs="Times New Roman"/>
          <w:sz w:val="24"/>
          <w:szCs w:val="24"/>
          <w:lang w:val="en-US"/>
        </w:rPr>
      </w:pPr>
      <w:r w:rsidRPr="003F2A60">
        <w:rPr>
          <w:rFonts w:ascii="Times New Roman" w:hAnsi="Times New Roman" w:cs="Times New Roman"/>
          <w:sz w:val="24"/>
          <w:szCs w:val="24"/>
          <w:lang w:val="en-US"/>
        </w:rPr>
        <w:lastRenderedPageBreak/>
        <w:t>where</w:t>
      </w:r>
      <w:r>
        <w:rPr>
          <w:lang w:val="en-US"/>
        </w:rPr>
        <w:t xml:space="preserve"> </w:t>
      </w:r>
      <m:oMath>
        <m:r>
          <w:rPr>
            <w:rFonts w:ascii="Cambria Math" w:hAnsi="Cambria Math" w:cs="Times New Roman"/>
            <w:sz w:val="24"/>
            <w:szCs w:val="24"/>
          </w:rPr>
          <m:t>k</m:t>
        </m:r>
        <m:r>
          <w:rPr>
            <w:rFonts w:ascii="Cambria Math" w:hAnsi="Cambria Math" w:cs="Times New Roman"/>
            <w:sz w:val="24"/>
            <w:szCs w:val="24"/>
            <w:lang w:val="en-US"/>
          </w:rPr>
          <m:t>&gt;0</m:t>
        </m:r>
      </m:oMath>
      <w:r w:rsidRPr="00FC40EE">
        <w:rPr>
          <w:rFonts w:ascii="Times New Roman" w:hAnsi="Times New Roman" w:cs="Times New Roman"/>
          <w:sz w:val="24"/>
          <w:szCs w:val="24"/>
          <w:lang w:val="en-US"/>
        </w:rPr>
        <w:t xml:space="preserve"> is a constant of proportionality</w:t>
      </w:r>
      <w:r>
        <w:rPr>
          <w:rFonts w:ascii="Times New Roman" w:hAnsi="Times New Roman" w:cs="Times New Roman"/>
          <w:sz w:val="24"/>
          <w:szCs w:val="24"/>
          <w:lang w:val="en-US"/>
        </w:rPr>
        <w:t>.</w:t>
      </w:r>
      <w:r w:rsidRPr="00FC40EE">
        <w:rPr>
          <w:rFonts w:ascii="Times New Roman" w:hAnsi="Times New Roman" w:cs="Times New Roman"/>
          <w:sz w:val="24"/>
          <w:szCs w:val="24"/>
          <w:lang w:val="en-US"/>
        </w:rPr>
        <w:t xml:space="preserve"> Negative sign </w:t>
      </w:r>
      <w:r>
        <w:rPr>
          <w:rFonts w:ascii="Times New Roman" w:hAnsi="Times New Roman" w:cs="Times New Roman"/>
          <w:sz w:val="24"/>
          <w:szCs w:val="24"/>
          <w:lang w:val="en-US"/>
        </w:rPr>
        <w:t>o</w:t>
      </w:r>
      <w:r w:rsidRPr="00FC40EE">
        <w:rPr>
          <w:rFonts w:ascii="Times New Roman" w:hAnsi="Times New Roman" w:cs="Times New Roman"/>
          <w:sz w:val="24"/>
          <w:szCs w:val="24"/>
          <w:lang w:val="en-US"/>
        </w:rPr>
        <w:t>f the equation is due the w</w:t>
      </w:r>
      <w:r>
        <w:rPr>
          <w:rFonts w:ascii="Times New Roman" w:hAnsi="Times New Roman" w:cs="Times New Roman"/>
          <w:sz w:val="24"/>
          <w:szCs w:val="24"/>
          <w:lang w:val="en-US"/>
        </w:rPr>
        <w:t>e</w:t>
      </w:r>
      <w:r w:rsidRPr="00FC40EE">
        <w:rPr>
          <w:rFonts w:ascii="Times New Roman" w:hAnsi="Times New Roman" w:cs="Times New Roman"/>
          <w:sz w:val="24"/>
          <w:szCs w:val="24"/>
          <w:lang w:val="en-US"/>
        </w:rPr>
        <w:t>ight of</w:t>
      </w:r>
      <w:r w:rsidR="00E53702">
        <w:rPr>
          <w:rFonts w:ascii="Times New Roman" w:hAnsi="Times New Roman" w:cs="Times New Roman"/>
          <w:sz w:val="24"/>
          <w:szCs w:val="24"/>
          <w:lang w:val="en-US"/>
        </w:rPr>
        <w:t xml:space="preserve"> </w:t>
      </w:r>
      <w:r w:rsidRPr="00FC40EE">
        <w:rPr>
          <w:rFonts w:ascii="Times New Roman" w:hAnsi="Times New Roman" w:cs="Times New Roman"/>
          <w:sz w:val="24"/>
          <w:szCs w:val="24"/>
          <w:lang w:val="en-US"/>
        </w:rPr>
        <w:t xml:space="preserve"> PPS decrease </w:t>
      </w:r>
      <w:r>
        <w:rPr>
          <w:rFonts w:ascii="Times New Roman" w:hAnsi="Times New Roman" w:cs="Times New Roman"/>
          <w:sz w:val="24"/>
          <w:szCs w:val="24"/>
          <w:lang w:val="en-US"/>
        </w:rPr>
        <w:t>a</w:t>
      </w:r>
      <w:r w:rsidRPr="00FC40EE">
        <w:rPr>
          <w:rFonts w:ascii="Times New Roman" w:hAnsi="Times New Roman" w:cs="Times New Roman"/>
          <w:sz w:val="24"/>
          <w:szCs w:val="24"/>
          <w:lang w:val="en-US"/>
        </w:rPr>
        <w:t xml:space="preserve">long the time, because the assay was performed withdrawing the watering at </w:t>
      </w:r>
      <w:r w:rsidRPr="00FE6FEE">
        <w:rPr>
          <w:rFonts w:ascii="Times New Roman" w:hAnsi="Times New Roman" w:cs="Times New Roman"/>
          <w:position w:val="-6"/>
          <w:sz w:val="24"/>
          <w:szCs w:val="24"/>
        </w:rPr>
        <w:object w:dxaOrig="499" w:dyaOrig="279" w14:anchorId="349C505C">
          <v:shape id="_x0000_i1046" type="#_x0000_t75" style="width:24pt;height:12pt" o:ole="">
            <v:imagedata r:id="rId53" o:title=""/>
          </v:shape>
          <o:OLEObject Type="Embed" ProgID="Equation.DSMT4" ShapeID="_x0000_i1046" DrawAspect="Content" ObjectID="_1687784366" r:id="rId54"/>
        </w:object>
      </w:r>
      <w:r w:rsidRPr="00FC40EE">
        <w:rPr>
          <w:rFonts w:ascii="Times New Roman" w:hAnsi="Times New Roman" w:cs="Times New Roman"/>
          <w:sz w:val="24"/>
          <w:szCs w:val="24"/>
          <w:lang w:val="en-US"/>
        </w:rPr>
        <w:t xml:space="preserve">. </w:t>
      </w:r>
    </w:p>
    <w:p w14:paraId="6A8F61D6" w14:textId="13987F50" w:rsidR="00135D65" w:rsidRPr="00FC40EE" w:rsidRDefault="00135D65" w:rsidP="00135D65">
      <w:pPr>
        <w:jc w:val="both"/>
        <w:rPr>
          <w:rFonts w:ascii="Times New Roman" w:hAnsi="Times New Roman" w:cs="Times New Roman"/>
          <w:sz w:val="24"/>
          <w:szCs w:val="24"/>
          <w:lang w:val="en-US"/>
        </w:rPr>
      </w:pPr>
      <w:r w:rsidRPr="00FC40EE">
        <w:rPr>
          <w:rFonts w:ascii="Times New Roman" w:hAnsi="Times New Roman" w:cs="Times New Roman"/>
          <w:sz w:val="24"/>
          <w:szCs w:val="24"/>
          <w:lang w:val="en-US"/>
        </w:rPr>
        <w:t xml:space="preserve">Like </w:t>
      </w:r>
      <w:r w:rsidRPr="00A400C7">
        <w:rPr>
          <w:rFonts w:ascii="Times New Roman" w:hAnsi="Times New Roman" w:cs="Times New Roman"/>
          <w:position w:val="-12"/>
          <w:sz w:val="24"/>
          <w:szCs w:val="24"/>
          <w:lang w:val="en-US"/>
        </w:rPr>
        <w:object w:dxaOrig="320" w:dyaOrig="360" w14:anchorId="6BC3A6E5">
          <v:shape id="_x0000_i1047" type="#_x0000_t75" style="width:18.35pt;height:18.35pt" o:ole="">
            <v:imagedata r:id="rId37" o:title=""/>
          </v:shape>
          <o:OLEObject Type="Embed" ProgID="Equation.DSMT4" ShapeID="_x0000_i1047" DrawAspect="Content" ObjectID="_1687784367" r:id="rId55"/>
        </w:object>
      </w:r>
      <w:r w:rsidRPr="00FC40EE">
        <w:rPr>
          <w:rFonts w:ascii="Times New Roman" w:hAnsi="Times New Roman" w:cs="Times New Roman"/>
          <w:sz w:val="24"/>
          <w:szCs w:val="24"/>
          <w:lang w:val="en-US"/>
        </w:rPr>
        <w:t xml:space="preserve"> and </w:t>
      </w:r>
      <w:r w:rsidR="00E53702" w:rsidRPr="00B36D07">
        <w:rPr>
          <w:rFonts w:ascii="Times New Roman" w:hAnsi="Times New Roman" w:cs="Times New Roman"/>
          <w:i/>
          <w:position w:val="-6"/>
          <w:sz w:val="24"/>
          <w:szCs w:val="24"/>
          <w:lang w:val="en-US"/>
        </w:rPr>
        <w:object w:dxaOrig="220" w:dyaOrig="279" w14:anchorId="2F0F11F2">
          <v:shape id="_x0000_i1048" type="#_x0000_t75" style="width:11.3pt;height:14.1pt" o:ole="">
            <v:imagedata r:id="rId56" o:title=""/>
          </v:shape>
          <o:OLEObject Type="Embed" ProgID="Equation.DSMT4" ShapeID="_x0000_i1048" DrawAspect="Content" ObjectID="_1687784368" r:id="rId57"/>
        </w:object>
      </w:r>
      <w:r w:rsidRPr="00FC40EE">
        <w:rPr>
          <w:rFonts w:ascii="Times New Roman" w:hAnsi="Times New Roman" w:cs="Times New Roman"/>
          <w:sz w:val="24"/>
          <w:szCs w:val="24"/>
          <w:lang w:val="en-US"/>
        </w:rPr>
        <w:t xml:space="preserve"> are constant magnitude</w:t>
      </w:r>
      <w:r>
        <w:rPr>
          <w:rFonts w:ascii="Times New Roman" w:hAnsi="Times New Roman" w:cs="Times New Roman"/>
          <w:sz w:val="24"/>
          <w:szCs w:val="24"/>
          <w:lang w:val="en-US"/>
        </w:rPr>
        <w:t>s</w:t>
      </w:r>
      <w:r w:rsidRPr="00FC40EE">
        <w:rPr>
          <w:rFonts w:ascii="Times New Roman" w:hAnsi="Times New Roman" w:cs="Times New Roman"/>
          <w:sz w:val="24"/>
          <w:szCs w:val="24"/>
          <w:lang w:val="en-US"/>
        </w:rPr>
        <w:t xml:space="preserve"> along the time, derivation o</w:t>
      </w:r>
      <w:r>
        <w:rPr>
          <w:rFonts w:ascii="Times New Roman" w:hAnsi="Times New Roman" w:cs="Times New Roman"/>
          <w:sz w:val="24"/>
          <w:szCs w:val="24"/>
          <w:lang w:val="en-US"/>
        </w:rPr>
        <w:t xml:space="preserve">f </w:t>
      </w:r>
      <w:r w:rsidRPr="00FC40EE">
        <w:rPr>
          <w:rFonts w:ascii="Times New Roman" w:hAnsi="Times New Roman" w:cs="Times New Roman"/>
          <w:sz w:val="24"/>
          <w:szCs w:val="24"/>
          <w:lang w:val="en-US"/>
        </w:rPr>
        <w:t xml:space="preserve">the equality </w:t>
      </w:r>
      <w:r w:rsidRPr="00A400C7">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GOTOBUTTON ZEqnNum204251  \* MERGEFORMAT </w:instrText>
      </w:r>
      <w:r w:rsidRPr="00A400C7">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REF ZEqnNum204251 \* Charformat \! \* MERGEFORMAT </w:instrText>
      </w:r>
      <w:r w:rsidRPr="00A400C7">
        <w:rPr>
          <w:rFonts w:ascii="Times New Roman" w:hAnsi="Times New Roman" w:cs="Times New Roman"/>
          <w:sz w:val="24"/>
          <w:szCs w:val="24"/>
        </w:rPr>
        <w:fldChar w:fldCharType="separate"/>
      </w:r>
      <w:r w:rsidR="009B57B8" w:rsidRPr="00D46BF5">
        <w:rPr>
          <w:rFonts w:ascii="Times New Roman" w:hAnsi="Times New Roman" w:cs="Times New Roman"/>
          <w:sz w:val="24"/>
          <w:szCs w:val="24"/>
          <w:lang w:val="en-US"/>
        </w:rPr>
        <w:instrText>(1.1)</w:instrText>
      </w:r>
      <w:r w:rsidRPr="00A400C7">
        <w:rPr>
          <w:rFonts w:ascii="Times New Roman" w:hAnsi="Times New Roman" w:cs="Times New Roman"/>
          <w:sz w:val="24"/>
          <w:szCs w:val="24"/>
        </w:rPr>
        <w:fldChar w:fldCharType="end"/>
      </w:r>
      <w:r w:rsidRPr="00A400C7">
        <w:rPr>
          <w:rFonts w:ascii="Times New Roman" w:hAnsi="Times New Roman" w:cs="Times New Roman"/>
          <w:sz w:val="24"/>
          <w:szCs w:val="24"/>
        </w:rPr>
        <w:fldChar w:fldCharType="end"/>
      </w:r>
      <w:r w:rsidRPr="00FC40E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getting </w:t>
      </w:r>
      <w:r w:rsidRPr="00FC40EE">
        <w:rPr>
          <w:rFonts w:ascii="Times New Roman" w:hAnsi="Times New Roman" w:cs="Times New Roman"/>
          <w:sz w:val="24"/>
          <w:szCs w:val="24"/>
          <w:lang w:val="en-US"/>
        </w:rPr>
        <w:t xml:space="preserve"> </w:t>
      </w:r>
      <w:r w:rsidRPr="00A400C7">
        <w:rPr>
          <w:rFonts w:ascii="Times New Roman" w:hAnsi="Times New Roman" w:cs="Times New Roman"/>
          <w:position w:val="-24"/>
          <w:sz w:val="24"/>
          <w:szCs w:val="24"/>
        </w:rPr>
        <w:object w:dxaOrig="1780" w:dyaOrig="660" w14:anchorId="4BE6985A">
          <v:shape id="_x0000_i1049" type="#_x0000_t75" style="width:89.65pt;height:36pt" o:ole="">
            <v:imagedata r:id="rId58" o:title=""/>
          </v:shape>
          <o:OLEObject Type="Embed" ProgID="Equation.DSMT4" ShapeID="_x0000_i1049" DrawAspect="Content" ObjectID="_1687784369" r:id="rId59"/>
        </w:object>
      </w:r>
      <w:r w:rsidRPr="00FC40E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thus the equation </w:t>
      </w:r>
      <w:r w:rsidRPr="00A400C7">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GOTOBUTTON ZEqnNum211274  \* MERGEFORMAT </w:instrText>
      </w:r>
      <w:r w:rsidRPr="00A400C7">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REF ZEqnNum211274 \* Charformat \! \* MERGEFORMAT </w:instrText>
      </w:r>
      <w:r w:rsidRPr="00A400C7">
        <w:rPr>
          <w:rFonts w:ascii="Times New Roman" w:hAnsi="Times New Roman" w:cs="Times New Roman"/>
          <w:sz w:val="24"/>
          <w:szCs w:val="24"/>
        </w:rPr>
        <w:fldChar w:fldCharType="separate"/>
      </w:r>
      <w:r w:rsidR="009B57B8" w:rsidRPr="00D46BF5">
        <w:rPr>
          <w:rFonts w:ascii="Times New Roman" w:hAnsi="Times New Roman" w:cs="Times New Roman"/>
          <w:sz w:val="24"/>
          <w:szCs w:val="24"/>
          <w:lang w:val="en-US"/>
        </w:rPr>
        <w:instrText>(1.2)</w:instrText>
      </w:r>
      <w:r w:rsidRPr="00A400C7">
        <w:rPr>
          <w:rFonts w:ascii="Times New Roman" w:hAnsi="Times New Roman" w:cs="Times New Roman"/>
          <w:sz w:val="24"/>
          <w:szCs w:val="24"/>
        </w:rPr>
        <w:fldChar w:fldCharType="end"/>
      </w:r>
      <w:r w:rsidRPr="00A400C7">
        <w:rPr>
          <w:rFonts w:ascii="Times New Roman" w:hAnsi="Times New Roman" w:cs="Times New Roman"/>
          <w:sz w:val="24"/>
          <w:szCs w:val="24"/>
        </w:rPr>
        <w:fldChar w:fldCharType="end"/>
      </w:r>
      <w:r>
        <w:rPr>
          <w:rFonts w:ascii="Times New Roman" w:hAnsi="Times New Roman" w:cs="Times New Roman"/>
          <w:sz w:val="24"/>
          <w:szCs w:val="24"/>
          <w:lang w:val="en-US"/>
        </w:rPr>
        <w:t xml:space="preserve"> can be rewritten as</w:t>
      </w:r>
      <w:r w:rsidRPr="00FC40EE">
        <w:rPr>
          <w:rFonts w:ascii="Times New Roman" w:hAnsi="Times New Roman" w:cs="Times New Roman"/>
          <w:sz w:val="24"/>
          <w:szCs w:val="24"/>
          <w:lang w:val="en-US"/>
        </w:rPr>
        <w:t xml:space="preserve"> </w:t>
      </w:r>
    </w:p>
    <w:p w14:paraId="19A951A5" w14:textId="435A9CE9" w:rsidR="00135D65" w:rsidRPr="00135D65" w:rsidRDefault="00135D65" w:rsidP="00135D65">
      <w:pPr>
        <w:pStyle w:val="MTDisplayEquation"/>
        <w:rPr>
          <w:sz w:val="24"/>
          <w:szCs w:val="24"/>
          <w:lang w:val="en-US"/>
        </w:rPr>
      </w:pPr>
      <w:r w:rsidRPr="00FC40EE">
        <w:rPr>
          <w:sz w:val="24"/>
          <w:szCs w:val="24"/>
          <w:lang w:val="en-US"/>
        </w:rPr>
        <w:tab/>
      </w:r>
      <w:r w:rsidRPr="00A400C7">
        <w:rPr>
          <w:position w:val="-24"/>
          <w:sz w:val="24"/>
          <w:szCs w:val="24"/>
        </w:rPr>
        <w:object w:dxaOrig="1960" w:dyaOrig="660" w14:anchorId="686F8398">
          <v:shape id="_x0000_i1050" type="#_x0000_t75" style="width:96pt;height:36pt" o:ole="">
            <v:imagedata r:id="rId60" o:title=""/>
          </v:shape>
          <o:OLEObject Type="Embed" ProgID="Equation.DSMT4" ShapeID="_x0000_i1050" DrawAspect="Content" ObjectID="_1687784370" r:id="rId61"/>
        </w:object>
      </w:r>
      <w:r w:rsidRPr="00135D65">
        <w:rPr>
          <w:sz w:val="24"/>
          <w:szCs w:val="24"/>
          <w:lang w:val="en-US"/>
        </w:rPr>
        <w:t xml:space="preserve"> </w:t>
      </w:r>
      <w:r w:rsidRPr="00135D65">
        <w:rPr>
          <w:sz w:val="24"/>
          <w:szCs w:val="24"/>
          <w:lang w:val="en-US"/>
        </w:rPr>
        <w:tab/>
      </w:r>
      <w:r w:rsidRPr="00A400C7">
        <w:rPr>
          <w:sz w:val="24"/>
          <w:szCs w:val="24"/>
        </w:rPr>
        <w:fldChar w:fldCharType="begin"/>
      </w:r>
      <w:r w:rsidRPr="00135D65">
        <w:rPr>
          <w:sz w:val="24"/>
          <w:szCs w:val="24"/>
          <w:lang w:val="en-US"/>
        </w:rPr>
        <w:instrText xml:space="preserve"> MACROBUTTON MTPlaceRef \* MERGEFORMAT </w:instrText>
      </w:r>
      <w:r w:rsidRPr="00A400C7">
        <w:rPr>
          <w:sz w:val="24"/>
          <w:szCs w:val="24"/>
        </w:rPr>
        <w:fldChar w:fldCharType="begin"/>
      </w:r>
      <w:r w:rsidRPr="00135D65">
        <w:rPr>
          <w:sz w:val="24"/>
          <w:szCs w:val="24"/>
          <w:lang w:val="en-US"/>
        </w:rPr>
        <w:instrText xml:space="preserve"> SEQ MTEqn \h \* MERGEFORMAT </w:instrText>
      </w:r>
      <w:r w:rsidRPr="00A400C7">
        <w:rPr>
          <w:sz w:val="24"/>
          <w:szCs w:val="24"/>
        </w:rPr>
        <w:fldChar w:fldCharType="end"/>
      </w:r>
      <w:bookmarkStart w:id="9" w:name="ZEqnNum516048"/>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MTSec \c \* Arabic \* MERGEFORMAT </w:instrText>
      </w:r>
      <w:r w:rsidRPr="00A400C7">
        <w:rPr>
          <w:sz w:val="24"/>
          <w:szCs w:val="24"/>
        </w:rPr>
        <w:fldChar w:fldCharType="separate"/>
      </w:r>
      <w:r w:rsidR="009B57B8">
        <w:rPr>
          <w:noProof/>
          <w:sz w:val="24"/>
          <w:szCs w:val="24"/>
          <w:lang w:val="en-US"/>
        </w:rPr>
        <w:instrText>1</w:instrText>
      </w:r>
      <w:r w:rsidRPr="00A400C7">
        <w:rPr>
          <w:sz w:val="24"/>
          <w:szCs w:val="24"/>
        </w:rPr>
        <w:fldChar w:fldCharType="end"/>
      </w:r>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MTEqn \c \* Arabic \* MERGEFORMAT </w:instrText>
      </w:r>
      <w:r w:rsidRPr="00A400C7">
        <w:rPr>
          <w:sz w:val="24"/>
          <w:szCs w:val="24"/>
        </w:rPr>
        <w:fldChar w:fldCharType="separate"/>
      </w:r>
      <w:r w:rsidR="009B57B8">
        <w:rPr>
          <w:noProof/>
          <w:sz w:val="24"/>
          <w:szCs w:val="24"/>
          <w:lang w:val="en-US"/>
        </w:rPr>
        <w:instrText>3</w:instrText>
      </w:r>
      <w:r w:rsidRPr="00A400C7">
        <w:rPr>
          <w:sz w:val="24"/>
          <w:szCs w:val="24"/>
        </w:rPr>
        <w:fldChar w:fldCharType="end"/>
      </w:r>
      <w:r w:rsidRPr="00135D65">
        <w:rPr>
          <w:sz w:val="24"/>
          <w:szCs w:val="24"/>
          <w:lang w:val="en-US"/>
        </w:rPr>
        <w:instrText>)</w:instrText>
      </w:r>
      <w:bookmarkEnd w:id="9"/>
      <w:r w:rsidRPr="00A400C7">
        <w:rPr>
          <w:sz w:val="24"/>
          <w:szCs w:val="24"/>
        </w:rPr>
        <w:fldChar w:fldCharType="end"/>
      </w:r>
    </w:p>
    <w:p w14:paraId="0FADE6EF" w14:textId="77777777" w:rsidR="00135D65" w:rsidRPr="00FC40EE" w:rsidRDefault="00135D65" w:rsidP="00135D65">
      <w:pPr>
        <w:jc w:val="both"/>
        <w:rPr>
          <w:rFonts w:ascii="Times New Roman" w:hAnsi="Times New Roman" w:cs="Times New Roman"/>
          <w:sz w:val="24"/>
          <w:szCs w:val="24"/>
          <w:lang w:val="en-US"/>
        </w:rPr>
      </w:pPr>
      <w:r w:rsidRPr="00FC40EE">
        <w:rPr>
          <w:rFonts w:ascii="Times New Roman" w:hAnsi="Times New Roman" w:cs="Times New Roman"/>
          <w:sz w:val="24"/>
          <w:szCs w:val="24"/>
          <w:lang w:val="en-US"/>
        </w:rPr>
        <w:t>Obtai</w:t>
      </w:r>
      <w:r>
        <w:rPr>
          <w:rFonts w:ascii="Times New Roman" w:hAnsi="Times New Roman" w:cs="Times New Roman"/>
          <w:sz w:val="24"/>
          <w:szCs w:val="24"/>
          <w:lang w:val="en-US"/>
        </w:rPr>
        <w:t>ni</w:t>
      </w:r>
      <w:r w:rsidRPr="00FC40EE">
        <w:rPr>
          <w:rFonts w:ascii="Times New Roman" w:hAnsi="Times New Roman" w:cs="Times New Roman"/>
          <w:sz w:val="24"/>
          <w:szCs w:val="24"/>
          <w:lang w:val="en-US"/>
        </w:rPr>
        <w:t xml:space="preserve">ng the differential equation for the function </w:t>
      </w:r>
      <w:r w:rsidRPr="00036AE7">
        <w:rPr>
          <w:rFonts w:ascii="Times New Roman" w:hAnsi="Times New Roman" w:cs="Times New Roman"/>
          <w:position w:val="-14"/>
          <w:sz w:val="24"/>
          <w:szCs w:val="24"/>
        </w:rPr>
        <w:object w:dxaOrig="720" w:dyaOrig="400" w14:anchorId="19184253">
          <v:shape id="_x0000_i1051" type="#_x0000_t75" style="width:36pt;height:24pt" o:ole="">
            <v:imagedata r:id="rId62" o:title=""/>
          </v:shape>
          <o:OLEObject Type="Embed" ProgID="Equation.DSMT4" ShapeID="_x0000_i1051" DrawAspect="Content" ObjectID="_1687784371" r:id="rId63"/>
        </w:object>
      </w:r>
      <w:r w:rsidRPr="00FC40EE">
        <w:rPr>
          <w:rFonts w:ascii="Times New Roman" w:hAnsi="Times New Roman" w:cs="Times New Roman"/>
          <w:sz w:val="24"/>
          <w:szCs w:val="24"/>
          <w:lang w:val="en-US"/>
        </w:rPr>
        <w:t xml:space="preserve">. </w:t>
      </w:r>
    </w:p>
    <w:p w14:paraId="1D8116F3" w14:textId="55C2F77F" w:rsidR="00135D65" w:rsidRPr="00FC40EE" w:rsidRDefault="00135D65" w:rsidP="00135D65">
      <w:pPr>
        <w:jc w:val="both"/>
        <w:rPr>
          <w:rFonts w:ascii="Times New Roman" w:hAnsi="Times New Roman" w:cs="Times New Roman"/>
          <w:sz w:val="24"/>
          <w:szCs w:val="24"/>
          <w:lang w:val="en-US"/>
        </w:rPr>
      </w:pPr>
      <w:r w:rsidRPr="00FC40EE">
        <w:rPr>
          <w:rFonts w:ascii="Times New Roman" w:hAnsi="Times New Roman" w:cs="Times New Roman"/>
          <w:sz w:val="24"/>
          <w:szCs w:val="24"/>
          <w:lang w:val="en-US"/>
        </w:rPr>
        <w:t xml:space="preserve">Resolving the equation </w:t>
      </w:r>
      <w:r>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GOTOBUTTON ZEqnNum516048  \* MERGEFORMAT </w:instrText>
      </w:r>
      <w:r>
        <w:rPr>
          <w:rFonts w:ascii="Times New Roman" w:hAnsi="Times New Roman" w:cs="Times New Roman"/>
          <w:sz w:val="24"/>
          <w:szCs w:val="24"/>
        </w:rPr>
        <w:fldChar w:fldCharType="begin"/>
      </w:r>
      <w:r w:rsidRPr="00FC40EE">
        <w:rPr>
          <w:rFonts w:ascii="Times New Roman" w:hAnsi="Times New Roman" w:cs="Times New Roman"/>
          <w:sz w:val="24"/>
          <w:szCs w:val="24"/>
          <w:lang w:val="en-US"/>
        </w:rPr>
        <w:instrText xml:space="preserve"> REF ZEqnNum516048 \* Charformat \! \* MERGEFORMAT </w:instrText>
      </w:r>
      <w:r>
        <w:rPr>
          <w:rFonts w:ascii="Times New Roman" w:hAnsi="Times New Roman" w:cs="Times New Roman"/>
          <w:sz w:val="24"/>
          <w:szCs w:val="24"/>
        </w:rPr>
        <w:fldChar w:fldCharType="separate"/>
      </w:r>
      <w:r w:rsidR="009B57B8" w:rsidRPr="00D46BF5">
        <w:rPr>
          <w:rFonts w:ascii="Times New Roman" w:hAnsi="Times New Roman" w:cs="Times New Roman"/>
          <w:sz w:val="24"/>
          <w:szCs w:val="24"/>
          <w:lang w:val="en-US"/>
        </w:rPr>
        <w:instrText>(1.3)</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sidRPr="00FC40EE">
        <w:rPr>
          <w:rFonts w:ascii="Times New Roman" w:hAnsi="Times New Roman" w:cs="Times New Roman"/>
          <w:sz w:val="24"/>
          <w:szCs w:val="24"/>
          <w:lang w:val="en-US"/>
        </w:rPr>
        <w:t xml:space="preserve">  </w:t>
      </w:r>
      <w:r>
        <w:rPr>
          <w:rFonts w:ascii="Times New Roman" w:hAnsi="Times New Roman" w:cs="Times New Roman"/>
          <w:sz w:val="24"/>
          <w:szCs w:val="24"/>
          <w:lang w:val="en-US"/>
        </w:rPr>
        <w:t>get us</w:t>
      </w:r>
      <w:r w:rsidRPr="00FC40EE">
        <w:rPr>
          <w:rFonts w:ascii="Times New Roman" w:hAnsi="Times New Roman" w:cs="Times New Roman"/>
          <w:sz w:val="24"/>
          <w:szCs w:val="24"/>
          <w:lang w:val="en-US"/>
        </w:rPr>
        <w:t xml:space="preserve"> </w:t>
      </w:r>
    </w:p>
    <w:p w14:paraId="7C5A1D9F" w14:textId="5596C0F6" w:rsidR="00135D65" w:rsidRPr="00135D65" w:rsidRDefault="00135D65" w:rsidP="00135D65">
      <w:pPr>
        <w:pStyle w:val="MTDisplayEquation"/>
        <w:rPr>
          <w:sz w:val="24"/>
          <w:szCs w:val="24"/>
          <w:lang w:val="en-US"/>
        </w:rPr>
      </w:pPr>
      <w:r w:rsidRPr="00FC40EE">
        <w:rPr>
          <w:sz w:val="24"/>
          <w:szCs w:val="24"/>
          <w:lang w:val="en-US"/>
        </w:rPr>
        <w:tab/>
      </w:r>
      <w:r w:rsidRPr="00BF5C9A">
        <w:rPr>
          <w:position w:val="-14"/>
          <w:sz w:val="24"/>
          <w:szCs w:val="24"/>
        </w:rPr>
        <w:object w:dxaOrig="1420" w:dyaOrig="400" w14:anchorId="52B53767">
          <v:shape id="_x0000_i1052" type="#_x0000_t75" style="width:1in;height:24pt" o:ole="">
            <v:imagedata r:id="rId64" o:title=""/>
          </v:shape>
          <o:OLEObject Type="Embed" ProgID="Equation.DSMT4" ShapeID="_x0000_i1052" DrawAspect="Content" ObjectID="_1687784372" r:id="rId65"/>
        </w:object>
      </w:r>
      <w:r w:rsidRPr="00135D65">
        <w:rPr>
          <w:sz w:val="24"/>
          <w:szCs w:val="24"/>
          <w:lang w:val="en-US"/>
        </w:rPr>
        <w:t xml:space="preserve"> </w:t>
      </w:r>
      <w:r w:rsidRPr="00135D65">
        <w:rPr>
          <w:sz w:val="24"/>
          <w:szCs w:val="24"/>
          <w:lang w:val="en-US"/>
        </w:rPr>
        <w:tab/>
      </w:r>
      <w:r w:rsidRPr="00BF5C9A">
        <w:rPr>
          <w:sz w:val="24"/>
          <w:szCs w:val="24"/>
        </w:rPr>
        <w:fldChar w:fldCharType="begin"/>
      </w:r>
      <w:r w:rsidRPr="00135D65">
        <w:rPr>
          <w:sz w:val="24"/>
          <w:szCs w:val="24"/>
          <w:lang w:val="en-US"/>
        </w:rPr>
        <w:instrText xml:space="preserve"> MACROBUTTON MTPlaceRef \* MERGEFORMAT </w:instrText>
      </w:r>
      <w:r w:rsidRPr="00BF5C9A">
        <w:rPr>
          <w:sz w:val="24"/>
          <w:szCs w:val="24"/>
        </w:rPr>
        <w:fldChar w:fldCharType="begin"/>
      </w:r>
      <w:r w:rsidRPr="00135D65">
        <w:rPr>
          <w:sz w:val="24"/>
          <w:szCs w:val="24"/>
          <w:lang w:val="en-US"/>
        </w:rPr>
        <w:instrText xml:space="preserve"> SEQ MTEqn \h \* MERGEFORMAT </w:instrText>
      </w:r>
      <w:r w:rsidRPr="00BF5C9A">
        <w:rPr>
          <w:sz w:val="24"/>
          <w:szCs w:val="24"/>
        </w:rPr>
        <w:fldChar w:fldCharType="end"/>
      </w:r>
      <w:bookmarkStart w:id="10" w:name="ZEqnNum160366"/>
      <w:r w:rsidRPr="00135D65">
        <w:rPr>
          <w:sz w:val="24"/>
          <w:szCs w:val="24"/>
          <w:lang w:val="en-US"/>
        </w:rPr>
        <w:instrText>(</w:instrText>
      </w:r>
      <w:r w:rsidRPr="00BF5C9A">
        <w:rPr>
          <w:sz w:val="24"/>
          <w:szCs w:val="24"/>
        </w:rPr>
        <w:fldChar w:fldCharType="begin"/>
      </w:r>
      <w:r w:rsidRPr="00135D65">
        <w:rPr>
          <w:sz w:val="24"/>
          <w:szCs w:val="24"/>
          <w:lang w:val="en-US"/>
        </w:rPr>
        <w:instrText xml:space="preserve"> SEQ MTSec \c \* Arabic \* MERGEFORMAT </w:instrText>
      </w:r>
      <w:r w:rsidRPr="00BF5C9A">
        <w:rPr>
          <w:sz w:val="24"/>
          <w:szCs w:val="24"/>
        </w:rPr>
        <w:fldChar w:fldCharType="separate"/>
      </w:r>
      <w:r w:rsidR="009B57B8">
        <w:rPr>
          <w:noProof/>
          <w:sz w:val="24"/>
          <w:szCs w:val="24"/>
          <w:lang w:val="en-US"/>
        </w:rPr>
        <w:instrText>1</w:instrText>
      </w:r>
      <w:r w:rsidRPr="00BF5C9A">
        <w:rPr>
          <w:sz w:val="24"/>
          <w:szCs w:val="24"/>
        </w:rPr>
        <w:fldChar w:fldCharType="end"/>
      </w:r>
      <w:r w:rsidRPr="00135D65">
        <w:rPr>
          <w:sz w:val="24"/>
          <w:szCs w:val="24"/>
          <w:lang w:val="en-US"/>
        </w:rPr>
        <w:instrText>.</w:instrText>
      </w:r>
      <w:r w:rsidRPr="00BF5C9A">
        <w:rPr>
          <w:sz w:val="24"/>
          <w:szCs w:val="24"/>
        </w:rPr>
        <w:fldChar w:fldCharType="begin"/>
      </w:r>
      <w:r w:rsidRPr="00135D65">
        <w:rPr>
          <w:sz w:val="24"/>
          <w:szCs w:val="24"/>
          <w:lang w:val="en-US"/>
        </w:rPr>
        <w:instrText xml:space="preserve"> SEQ MTEqn \c \* Arabic \* MERGEFORMAT </w:instrText>
      </w:r>
      <w:r w:rsidRPr="00BF5C9A">
        <w:rPr>
          <w:sz w:val="24"/>
          <w:szCs w:val="24"/>
        </w:rPr>
        <w:fldChar w:fldCharType="separate"/>
      </w:r>
      <w:r w:rsidR="009B57B8">
        <w:rPr>
          <w:noProof/>
          <w:sz w:val="24"/>
          <w:szCs w:val="24"/>
          <w:lang w:val="en-US"/>
        </w:rPr>
        <w:instrText>4</w:instrText>
      </w:r>
      <w:r w:rsidRPr="00BF5C9A">
        <w:rPr>
          <w:sz w:val="24"/>
          <w:szCs w:val="24"/>
        </w:rPr>
        <w:fldChar w:fldCharType="end"/>
      </w:r>
      <w:r w:rsidRPr="00135D65">
        <w:rPr>
          <w:sz w:val="24"/>
          <w:szCs w:val="24"/>
          <w:lang w:val="en-US"/>
        </w:rPr>
        <w:instrText>)</w:instrText>
      </w:r>
      <w:bookmarkEnd w:id="10"/>
      <w:r w:rsidRPr="00BF5C9A">
        <w:rPr>
          <w:sz w:val="24"/>
          <w:szCs w:val="24"/>
        </w:rPr>
        <w:fldChar w:fldCharType="end"/>
      </w:r>
    </w:p>
    <w:p w14:paraId="282F698E" w14:textId="77777777" w:rsidR="00135D65" w:rsidRPr="00FC40EE" w:rsidRDefault="00135D65" w:rsidP="00135D65">
      <w:pPr>
        <w:jc w:val="both"/>
        <w:rPr>
          <w:rFonts w:ascii="Times New Roman" w:hAnsi="Times New Roman" w:cs="Times New Roman"/>
          <w:sz w:val="24"/>
          <w:szCs w:val="24"/>
          <w:lang w:val="en-US"/>
        </w:rPr>
      </w:pPr>
      <w:r w:rsidRPr="00FC40EE">
        <w:rPr>
          <w:rFonts w:ascii="Times New Roman" w:hAnsi="Times New Roman" w:cs="Times New Roman"/>
          <w:sz w:val="24"/>
          <w:szCs w:val="24"/>
          <w:lang w:val="en-US"/>
        </w:rPr>
        <w:t xml:space="preserve">Combination of (0.1) and (0.4) </w:t>
      </w:r>
      <w:r>
        <w:rPr>
          <w:rFonts w:ascii="Times New Roman" w:hAnsi="Times New Roman" w:cs="Times New Roman"/>
          <w:sz w:val="24"/>
          <w:szCs w:val="24"/>
          <w:lang w:val="en-US"/>
        </w:rPr>
        <w:t xml:space="preserve">the following equation </w:t>
      </w:r>
      <w:r w:rsidRPr="00FC40EE">
        <w:rPr>
          <w:rFonts w:ascii="Times New Roman" w:hAnsi="Times New Roman" w:cs="Times New Roman"/>
          <w:sz w:val="24"/>
          <w:szCs w:val="24"/>
          <w:lang w:val="en-US"/>
        </w:rPr>
        <w:t>i</w:t>
      </w:r>
      <w:r>
        <w:rPr>
          <w:rFonts w:ascii="Times New Roman" w:hAnsi="Times New Roman" w:cs="Times New Roman"/>
          <w:sz w:val="24"/>
          <w:szCs w:val="24"/>
          <w:lang w:val="en-US"/>
        </w:rPr>
        <w:t>s obtained</w:t>
      </w:r>
    </w:p>
    <w:p w14:paraId="3DF12BC0" w14:textId="5A4507CE" w:rsidR="00135D65" w:rsidRPr="00135D65" w:rsidRDefault="00135D65" w:rsidP="00135D65">
      <w:pPr>
        <w:pStyle w:val="MTDisplayEquation"/>
        <w:rPr>
          <w:sz w:val="24"/>
          <w:szCs w:val="24"/>
          <w:lang w:val="en-US"/>
        </w:rPr>
      </w:pPr>
      <w:r w:rsidRPr="00FC40EE">
        <w:rPr>
          <w:sz w:val="24"/>
          <w:szCs w:val="24"/>
          <w:lang w:val="en-US"/>
        </w:rPr>
        <w:tab/>
      </w:r>
      <w:r w:rsidRPr="00A400C7">
        <w:rPr>
          <w:position w:val="-14"/>
          <w:sz w:val="24"/>
          <w:szCs w:val="24"/>
        </w:rPr>
        <w:object w:dxaOrig="2140" w:dyaOrig="400" w14:anchorId="0D1B4EAD">
          <v:shape id="_x0000_i1053" type="#_x0000_t75" style="width:108pt;height:24pt" o:ole="">
            <v:imagedata r:id="rId66" o:title=""/>
          </v:shape>
          <o:OLEObject Type="Embed" ProgID="Equation.DSMT4" ShapeID="_x0000_i1053" DrawAspect="Content" ObjectID="_1687784373" r:id="rId67"/>
        </w:object>
      </w:r>
      <w:r w:rsidRPr="00135D65">
        <w:rPr>
          <w:sz w:val="24"/>
          <w:szCs w:val="24"/>
          <w:lang w:val="en-US"/>
        </w:rPr>
        <w:t xml:space="preserve"> </w:t>
      </w:r>
      <w:r w:rsidRPr="00135D65">
        <w:rPr>
          <w:sz w:val="24"/>
          <w:szCs w:val="24"/>
          <w:lang w:val="en-US"/>
        </w:rPr>
        <w:tab/>
      </w:r>
      <w:r w:rsidRPr="00A400C7">
        <w:rPr>
          <w:sz w:val="24"/>
          <w:szCs w:val="24"/>
        </w:rPr>
        <w:fldChar w:fldCharType="begin"/>
      </w:r>
      <w:r w:rsidRPr="00135D65">
        <w:rPr>
          <w:sz w:val="24"/>
          <w:szCs w:val="24"/>
          <w:lang w:val="en-US"/>
        </w:rPr>
        <w:instrText xml:space="preserve"> MACROBUTTON MTPlaceRef \* MERGEFORMAT </w:instrText>
      </w:r>
      <w:r w:rsidRPr="00A400C7">
        <w:rPr>
          <w:sz w:val="24"/>
          <w:szCs w:val="24"/>
        </w:rPr>
        <w:fldChar w:fldCharType="begin"/>
      </w:r>
      <w:r w:rsidRPr="00135D65">
        <w:rPr>
          <w:sz w:val="24"/>
          <w:szCs w:val="24"/>
          <w:lang w:val="en-US"/>
        </w:rPr>
        <w:instrText xml:space="preserve"> SEQ MTEqn \h \* MERGEFORMAT </w:instrText>
      </w:r>
      <w:r w:rsidRPr="00A400C7">
        <w:rPr>
          <w:sz w:val="24"/>
          <w:szCs w:val="24"/>
        </w:rPr>
        <w:fldChar w:fldCharType="end"/>
      </w:r>
      <w:bookmarkStart w:id="11" w:name="ZEqnNum639878"/>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MTSec \c \* Arabic \* MERGEFORMAT </w:instrText>
      </w:r>
      <w:r w:rsidRPr="00A400C7">
        <w:rPr>
          <w:sz w:val="24"/>
          <w:szCs w:val="24"/>
        </w:rPr>
        <w:fldChar w:fldCharType="separate"/>
      </w:r>
      <w:r w:rsidR="009B57B8">
        <w:rPr>
          <w:noProof/>
          <w:sz w:val="24"/>
          <w:szCs w:val="24"/>
          <w:lang w:val="en-US"/>
        </w:rPr>
        <w:instrText>1</w:instrText>
      </w:r>
      <w:r w:rsidRPr="00A400C7">
        <w:rPr>
          <w:sz w:val="24"/>
          <w:szCs w:val="24"/>
        </w:rPr>
        <w:fldChar w:fldCharType="end"/>
      </w:r>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MTEqn \c \* Arabic \* MERGEFORMAT </w:instrText>
      </w:r>
      <w:r w:rsidRPr="00A400C7">
        <w:rPr>
          <w:sz w:val="24"/>
          <w:szCs w:val="24"/>
        </w:rPr>
        <w:fldChar w:fldCharType="separate"/>
      </w:r>
      <w:r w:rsidR="009B57B8">
        <w:rPr>
          <w:noProof/>
          <w:sz w:val="24"/>
          <w:szCs w:val="24"/>
          <w:lang w:val="en-US"/>
        </w:rPr>
        <w:instrText>5</w:instrText>
      </w:r>
      <w:r w:rsidRPr="00A400C7">
        <w:rPr>
          <w:sz w:val="24"/>
          <w:szCs w:val="24"/>
        </w:rPr>
        <w:fldChar w:fldCharType="end"/>
      </w:r>
      <w:r w:rsidRPr="00135D65">
        <w:rPr>
          <w:sz w:val="24"/>
          <w:szCs w:val="24"/>
          <w:lang w:val="en-US"/>
        </w:rPr>
        <w:instrText>)</w:instrText>
      </w:r>
      <w:bookmarkEnd w:id="11"/>
      <w:r w:rsidRPr="00A400C7">
        <w:rPr>
          <w:sz w:val="24"/>
          <w:szCs w:val="24"/>
        </w:rPr>
        <w:fldChar w:fldCharType="end"/>
      </w:r>
    </w:p>
    <w:p w14:paraId="606C755F" w14:textId="5F40F533" w:rsidR="00E53702" w:rsidRPr="000D56ED" w:rsidRDefault="00135D65" w:rsidP="00655187">
      <w:pPr>
        <w:spacing w:after="428" w:line="360" w:lineRule="auto"/>
        <w:ind w:right="28" w:firstLine="708"/>
        <w:jc w:val="both"/>
        <w:rPr>
          <w:rFonts w:ascii="Times New Roman" w:hAnsi="Times New Roman" w:cs="Times New Roman"/>
          <w:sz w:val="24"/>
          <w:szCs w:val="24"/>
          <w:lang w:val="en-US"/>
        </w:rPr>
      </w:pPr>
      <w:r w:rsidRPr="000D56ED">
        <w:rPr>
          <w:rFonts w:ascii="Times New Roman" w:hAnsi="Times New Roman" w:cs="Times New Roman"/>
          <w:sz w:val="24"/>
          <w:szCs w:val="24"/>
          <w:lang w:val="en-US"/>
        </w:rPr>
        <w:t>Graphic representation and the expe</w:t>
      </w:r>
      <w:r>
        <w:rPr>
          <w:rFonts w:ascii="Times New Roman" w:hAnsi="Times New Roman" w:cs="Times New Roman"/>
          <w:sz w:val="24"/>
          <w:szCs w:val="24"/>
          <w:lang w:val="en-US"/>
        </w:rPr>
        <w:t>r</w:t>
      </w:r>
      <w:r w:rsidRPr="000D56ED">
        <w:rPr>
          <w:rFonts w:ascii="Times New Roman" w:hAnsi="Times New Roman" w:cs="Times New Roman"/>
          <w:sz w:val="24"/>
          <w:szCs w:val="24"/>
          <w:lang w:val="en-US"/>
        </w:rPr>
        <w:t>ime</w:t>
      </w:r>
      <w:r>
        <w:rPr>
          <w:rFonts w:ascii="Times New Roman" w:hAnsi="Times New Roman" w:cs="Times New Roman"/>
          <w:sz w:val="24"/>
          <w:szCs w:val="24"/>
          <w:lang w:val="en-US"/>
        </w:rPr>
        <w:t>nta</w:t>
      </w:r>
      <w:r w:rsidRPr="000D56ED">
        <w:rPr>
          <w:rFonts w:ascii="Times New Roman" w:hAnsi="Times New Roman" w:cs="Times New Roman"/>
          <w:sz w:val="24"/>
          <w:szCs w:val="24"/>
          <w:lang w:val="en-US"/>
        </w:rPr>
        <w:t xml:space="preserve">l data adjusting of </w:t>
      </w:r>
      <w:r>
        <w:rPr>
          <w:rFonts w:ascii="Times New Roman" w:hAnsi="Times New Roman" w:cs="Times New Roman"/>
          <w:sz w:val="24"/>
          <w:szCs w:val="24"/>
          <w:lang w:val="en-US"/>
        </w:rPr>
        <w:t>equation</w:t>
      </w:r>
      <w:r w:rsidRPr="000D56ED">
        <w:rPr>
          <w:rFonts w:ascii="Times New Roman" w:hAnsi="Times New Roman" w:cs="Times New Roman"/>
          <w:sz w:val="24"/>
          <w:szCs w:val="24"/>
          <w:lang w:val="en-US"/>
        </w:rPr>
        <w:t xml:space="preserve"> (0.5) </w:t>
      </w:r>
      <w:r>
        <w:rPr>
          <w:rFonts w:ascii="Times New Roman" w:hAnsi="Times New Roman" w:cs="Times New Roman"/>
          <w:sz w:val="24"/>
          <w:szCs w:val="24"/>
          <w:lang w:val="en-US"/>
        </w:rPr>
        <w:t xml:space="preserve">are showed in </w:t>
      </w:r>
      <w:r w:rsidR="00951120">
        <w:rPr>
          <w:rFonts w:ascii="Times New Roman" w:hAnsi="Times New Roman" w:cs="Times New Roman"/>
          <w:b/>
          <w:bCs/>
          <w:sz w:val="24"/>
          <w:szCs w:val="24"/>
          <w:highlight w:val="red"/>
          <w:lang w:val="en-US"/>
        </w:rPr>
        <w:t>F</w:t>
      </w:r>
      <w:r w:rsidRPr="00951120">
        <w:rPr>
          <w:rFonts w:ascii="Times New Roman" w:hAnsi="Times New Roman" w:cs="Times New Roman"/>
          <w:b/>
          <w:bCs/>
          <w:sz w:val="24"/>
          <w:szCs w:val="24"/>
          <w:highlight w:val="red"/>
          <w:lang w:val="en-US"/>
        </w:rPr>
        <w:t xml:space="preserve">igure </w:t>
      </w:r>
      <w:r w:rsidR="0089182E">
        <w:rPr>
          <w:rFonts w:ascii="Times New Roman" w:hAnsi="Times New Roman" w:cs="Times New Roman"/>
          <w:b/>
          <w:bCs/>
          <w:sz w:val="24"/>
          <w:szCs w:val="24"/>
          <w:highlight w:val="red"/>
          <w:lang w:val="en-US"/>
        </w:rPr>
        <w:t>2A</w:t>
      </w:r>
      <w:r w:rsidRPr="000D56ED">
        <w:rPr>
          <w:rFonts w:ascii="Times New Roman" w:hAnsi="Times New Roman" w:cs="Times New Roman"/>
          <w:sz w:val="24"/>
          <w:szCs w:val="24"/>
          <w:lang w:val="en-US"/>
        </w:rPr>
        <w:t>.</w:t>
      </w:r>
    </w:p>
    <w:p w14:paraId="6BAB1061" w14:textId="163E401A" w:rsidR="00135D65" w:rsidRPr="001B3DDE" w:rsidRDefault="00135D65" w:rsidP="00135D65">
      <w:pPr>
        <w:jc w:val="both"/>
        <w:rPr>
          <w:rFonts w:ascii="Times New Roman" w:hAnsi="Times New Roman" w:cs="Times New Roman"/>
          <w:b/>
          <w:i/>
          <w:sz w:val="24"/>
          <w:szCs w:val="24"/>
          <w:lang w:val="en-US"/>
        </w:rPr>
      </w:pPr>
      <w:r w:rsidRPr="001B3DDE">
        <w:rPr>
          <w:rFonts w:ascii="Times New Roman" w:hAnsi="Times New Roman" w:cs="Times New Roman"/>
          <w:b/>
          <w:i/>
          <w:sz w:val="24"/>
          <w:szCs w:val="24"/>
          <w:lang w:val="en-US"/>
        </w:rPr>
        <w:t>Modelling of evapotra</w:t>
      </w:r>
      <w:r>
        <w:rPr>
          <w:rFonts w:ascii="Times New Roman" w:hAnsi="Times New Roman" w:cs="Times New Roman"/>
          <w:b/>
          <w:i/>
          <w:sz w:val="24"/>
          <w:szCs w:val="24"/>
          <w:lang w:val="en-US"/>
        </w:rPr>
        <w:t>ns</w:t>
      </w:r>
      <w:r w:rsidRPr="001B3DDE">
        <w:rPr>
          <w:rFonts w:ascii="Times New Roman" w:hAnsi="Times New Roman" w:cs="Times New Roman"/>
          <w:b/>
          <w:i/>
          <w:sz w:val="24"/>
          <w:szCs w:val="24"/>
          <w:lang w:val="en-US"/>
        </w:rPr>
        <w:t xml:space="preserve">piration </w:t>
      </w:r>
      <w:r>
        <w:rPr>
          <w:rFonts w:ascii="Times New Roman" w:hAnsi="Times New Roman" w:cs="Times New Roman"/>
          <w:b/>
          <w:i/>
          <w:sz w:val="24"/>
          <w:szCs w:val="24"/>
          <w:lang w:val="en-US"/>
        </w:rPr>
        <w:t>as</w:t>
      </w:r>
      <w:r w:rsidR="00E53702">
        <w:rPr>
          <w:rFonts w:ascii="Times New Roman" w:hAnsi="Times New Roman" w:cs="Times New Roman"/>
          <w:b/>
          <w:i/>
          <w:sz w:val="24"/>
          <w:szCs w:val="24"/>
          <w:lang w:val="en-US"/>
        </w:rPr>
        <w:t xml:space="preserve"> </w:t>
      </w:r>
      <w:r w:rsidRPr="001B3DDE">
        <w:rPr>
          <w:rFonts w:ascii="Times New Roman" w:hAnsi="Times New Roman" w:cs="Times New Roman"/>
          <w:b/>
          <w:i/>
          <w:sz w:val="24"/>
          <w:szCs w:val="24"/>
          <w:lang w:val="en-US"/>
        </w:rPr>
        <w:t xml:space="preserve">function of time </w:t>
      </w:r>
    </w:p>
    <w:p w14:paraId="1CA03B8C" w14:textId="38EF70C1" w:rsidR="00135D65" w:rsidRPr="001B3DDE" w:rsidRDefault="00135D65" w:rsidP="00135D65">
      <w:pPr>
        <w:spacing w:after="428" w:line="360" w:lineRule="auto"/>
        <w:ind w:right="28" w:firstLine="708"/>
        <w:jc w:val="both"/>
        <w:rPr>
          <w:rFonts w:ascii="Times New Roman" w:hAnsi="Times New Roman" w:cs="Times New Roman"/>
          <w:sz w:val="24"/>
          <w:szCs w:val="24"/>
          <w:lang w:val="en-US"/>
        </w:rPr>
      </w:pPr>
      <w:r w:rsidRPr="001B3DDE">
        <w:rPr>
          <w:rFonts w:ascii="Times New Roman" w:hAnsi="Times New Roman" w:cs="Times New Roman"/>
          <w:sz w:val="24"/>
          <w:szCs w:val="24"/>
          <w:lang w:val="en-US"/>
        </w:rPr>
        <w:t xml:space="preserve">In order to quantify the </w:t>
      </w:r>
      <w:r w:rsidR="00BF7CFB">
        <w:rPr>
          <w:rFonts w:ascii="Times New Roman" w:hAnsi="Times New Roman" w:cs="Times New Roman"/>
          <w:sz w:val="24"/>
          <w:szCs w:val="24"/>
          <w:lang w:val="en-US"/>
        </w:rPr>
        <w:t xml:space="preserve">evapotranspiration </w:t>
      </w:r>
      <w:r w:rsidR="00BF7CFB" w:rsidRPr="00D46BF5">
        <w:rPr>
          <w:rFonts w:ascii="Times New Roman" w:hAnsi="Times New Roman" w:cs="Times New Roman"/>
          <w:sz w:val="24"/>
          <w:szCs w:val="24"/>
          <w:highlight w:val="red"/>
          <w:lang w:val="en-US"/>
        </w:rPr>
        <w:t>(Fig</w:t>
      </w:r>
      <w:r w:rsidR="0089182E" w:rsidRPr="00D46BF5">
        <w:rPr>
          <w:rFonts w:ascii="Times New Roman" w:hAnsi="Times New Roman" w:cs="Times New Roman"/>
          <w:sz w:val="24"/>
          <w:szCs w:val="24"/>
          <w:highlight w:val="red"/>
          <w:lang w:val="en-US"/>
        </w:rPr>
        <w:t>ure</w:t>
      </w:r>
      <w:r w:rsidR="001C612B" w:rsidRPr="00D46BF5">
        <w:rPr>
          <w:rFonts w:ascii="Times New Roman" w:hAnsi="Times New Roman" w:cs="Times New Roman"/>
          <w:sz w:val="24"/>
          <w:szCs w:val="24"/>
          <w:highlight w:val="red"/>
          <w:lang w:val="en-US"/>
        </w:rPr>
        <w:t xml:space="preserve"> 2B)</w:t>
      </w:r>
      <w:r w:rsidR="001C612B">
        <w:rPr>
          <w:rFonts w:ascii="Times New Roman" w:hAnsi="Times New Roman" w:cs="Times New Roman"/>
          <w:sz w:val="24"/>
          <w:szCs w:val="24"/>
          <w:lang w:val="en-US"/>
        </w:rPr>
        <w:t xml:space="preserve"> (</w:t>
      </w:r>
      <w:r w:rsidR="001C612B" w:rsidRPr="00B36D07">
        <w:rPr>
          <w:rFonts w:ascii="Times New Roman" w:hAnsi="Times New Roman" w:cs="Times New Roman"/>
          <w:position w:val="-14"/>
          <w:sz w:val="24"/>
          <w:szCs w:val="24"/>
          <w:lang w:val="en-US"/>
        </w:rPr>
        <w:object w:dxaOrig="680" w:dyaOrig="400" w14:anchorId="2C2DB078">
          <v:shape id="_x0000_i1054" type="#_x0000_t75" style="width:33.9pt;height:19.75pt" o:ole="">
            <v:imagedata r:id="rId68" o:title=""/>
          </v:shape>
          <o:OLEObject Type="Embed" ProgID="Equation.DSMT4" ShapeID="_x0000_i1054" DrawAspect="Content" ObjectID="_1687784374" r:id="rId69"/>
        </w:object>
      </w:r>
      <w:r w:rsidR="001C612B">
        <w:rPr>
          <w:rFonts w:ascii="Times New Roman" w:hAnsi="Times New Roman" w:cs="Times New Roman"/>
          <w:sz w:val="24"/>
          <w:szCs w:val="24"/>
          <w:lang w:val="en-US"/>
        </w:rPr>
        <w:t xml:space="preserve">) </w:t>
      </w:r>
      <w:r w:rsidR="009342B4">
        <w:rPr>
          <w:rFonts w:ascii="Times New Roman" w:hAnsi="Times New Roman" w:cs="Times New Roman"/>
          <w:sz w:val="24"/>
          <w:szCs w:val="24"/>
          <w:lang w:val="en-US"/>
        </w:rPr>
        <w:t>by</w:t>
      </w:r>
      <w:r w:rsidR="009342B4" w:rsidRPr="001B3DDE">
        <w:rPr>
          <w:rFonts w:ascii="Times New Roman" w:hAnsi="Times New Roman" w:cs="Times New Roman"/>
          <w:sz w:val="24"/>
          <w:szCs w:val="24"/>
          <w:lang w:val="en-US"/>
        </w:rPr>
        <w:t xml:space="preserve"> </w:t>
      </w:r>
      <w:r w:rsidRPr="001B3DDE">
        <w:rPr>
          <w:rFonts w:ascii="Times New Roman" w:hAnsi="Times New Roman" w:cs="Times New Roman"/>
          <w:sz w:val="24"/>
          <w:szCs w:val="24"/>
          <w:lang w:val="en-US"/>
        </w:rPr>
        <w:t>the PPS fr</w:t>
      </w:r>
      <w:r w:rsidR="009342B4">
        <w:rPr>
          <w:rFonts w:ascii="Times New Roman" w:hAnsi="Times New Roman" w:cs="Times New Roman"/>
          <w:sz w:val="24"/>
          <w:szCs w:val="24"/>
          <w:lang w:val="en-US"/>
        </w:rPr>
        <w:t>o</w:t>
      </w:r>
      <w:r w:rsidRPr="001B3DDE">
        <w:rPr>
          <w:rFonts w:ascii="Times New Roman" w:hAnsi="Times New Roman" w:cs="Times New Roman"/>
          <w:sz w:val="24"/>
          <w:szCs w:val="24"/>
          <w:lang w:val="en-US"/>
        </w:rPr>
        <w:t>m the precise moment</w:t>
      </w:r>
      <w:r w:rsidR="009342B4">
        <w:rPr>
          <w:rFonts w:ascii="Times New Roman" w:hAnsi="Times New Roman" w:cs="Times New Roman"/>
          <w:sz w:val="24"/>
          <w:szCs w:val="24"/>
          <w:lang w:val="en-US"/>
        </w:rPr>
        <w:t xml:space="preserve"> of</w:t>
      </w:r>
      <w:r w:rsidRPr="001B3DDE">
        <w:rPr>
          <w:rFonts w:ascii="Times New Roman" w:hAnsi="Times New Roman" w:cs="Times New Roman"/>
          <w:sz w:val="24"/>
          <w:szCs w:val="24"/>
          <w:lang w:val="en-US"/>
        </w:rPr>
        <w:t xml:space="preserve"> the watering was </w:t>
      </w:r>
      <w:r w:rsidR="009342B4" w:rsidRPr="001B3DDE">
        <w:rPr>
          <w:rFonts w:ascii="Times New Roman" w:hAnsi="Times New Roman" w:cs="Times New Roman"/>
          <w:sz w:val="24"/>
          <w:szCs w:val="24"/>
          <w:lang w:val="en-US"/>
        </w:rPr>
        <w:t>withdrawa</w:t>
      </w:r>
      <w:r w:rsidR="009342B4">
        <w:rPr>
          <w:rFonts w:ascii="Times New Roman" w:hAnsi="Times New Roman" w:cs="Times New Roman"/>
          <w:sz w:val="24"/>
          <w:szCs w:val="24"/>
          <w:lang w:val="en-US"/>
        </w:rPr>
        <w:t>l</w:t>
      </w:r>
      <w:r w:rsidRPr="001B3DDE">
        <w:rPr>
          <w:rFonts w:ascii="Times New Roman" w:hAnsi="Times New Roman" w:cs="Times New Roman"/>
          <w:sz w:val="24"/>
          <w:szCs w:val="24"/>
          <w:lang w:val="en-US"/>
        </w:rPr>
        <w:t xml:space="preserve"> </w:t>
      </w:r>
      <w:r w:rsidR="001C612B">
        <w:rPr>
          <w:rFonts w:ascii="Times New Roman" w:hAnsi="Times New Roman" w:cs="Times New Roman"/>
          <w:sz w:val="24"/>
          <w:szCs w:val="24"/>
          <w:lang w:val="en-US"/>
        </w:rPr>
        <w:t>(</w:t>
      </w:r>
      <w:r w:rsidR="001C612B" w:rsidRPr="00B36D07">
        <w:rPr>
          <w:rFonts w:ascii="Times New Roman" w:hAnsi="Times New Roman" w:cs="Times New Roman"/>
          <w:position w:val="-6"/>
          <w:sz w:val="24"/>
          <w:szCs w:val="24"/>
          <w:lang w:val="en-US"/>
        </w:rPr>
        <w:object w:dxaOrig="499" w:dyaOrig="279" w14:anchorId="4FD47BB1">
          <v:shape id="_x0000_i1055" type="#_x0000_t75" style="width:24.7pt;height:14.1pt" o:ole="">
            <v:imagedata r:id="rId70" o:title=""/>
          </v:shape>
          <o:OLEObject Type="Embed" ProgID="Equation.DSMT4" ShapeID="_x0000_i1055" DrawAspect="Content" ObjectID="_1687784375" r:id="rId71"/>
        </w:object>
      </w:r>
      <w:r w:rsidR="001C612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w:t>
      </w:r>
      <w:r w:rsidRPr="001B3DDE">
        <w:rPr>
          <w:rFonts w:ascii="Times New Roman" w:hAnsi="Times New Roman" w:cs="Times New Roman"/>
          <w:sz w:val="24"/>
          <w:szCs w:val="24"/>
          <w:lang w:val="en-US"/>
        </w:rPr>
        <w:t>ti</w:t>
      </w:r>
      <w:r>
        <w:rPr>
          <w:rFonts w:ascii="Times New Roman" w:hAnsi="Times New Roman" w:cs="Times New Roman"/>
          <w:sz w:val="24"/>
          <w:szCs w:val="24"/>
          <w:lang w:val="en-US"/>
        </w:rPr>
        <w:t xml:space="preserve">me </w:t>
      </w:r>
      <w:r w:rsidRPr="001B3DDE">
        <w:rPr>
          <w:rFonts w:ascii="Times New Roman" w:hAnsi="Times New Roman" w:cs="Times New Roman"/>
          <w:i/>
          <w:sz w:val="24"/>
          <w:szCs w:val="24"/>
          <w:lang w:val="en-US"/>
        </w:rPr>
        <w:t>t</w:t>
      </w:r>
      <w:r w:rsidRPr="001B3DDE">
        <w:rPr>
          <w:rFonts w:ascii="Times New Roman" w:hAnsi="Times New Roman" w:cs="Times New Roman"/>
          <w:sz w:val="24"/>
          <w:szCs w:val="24"/>
          <w:lang w:val="en-US"/>
        </w:rPr>
        <w:t xml:space="preserve">, </w:t>
      </w:r>
      <w:r>
        <w:rPr>
          <w:rFonts w:ascii="Times New Roman" w:hAnsi="Times New Roman" w:cs="Times New Roman"/>
          <w:sz w:val="24"/>
          <w:szCs w:val="24"/>
          <w:lang w:val="en-US"/>
        </w:rPr>
        <w:t>the differentia between the weight of PPS in both times</w:t>
      </w:r>
      <w:r w:rsidRPr="001B3DDE">
        <w:rPr>
          <w:rFonts w:ascii="Times New Roman" w:hAnsi="Times New Roman" w:cs="Times New Roman"/>
          <w:sz w:val="24"/>
          <w:szCs w:val="24"/>
          <w:lang w:val="en-US"/>
        </w:rPr>
        <w:t xml:space="preserve">, </w:t>
      </w:r>
      <w:r>
        <w:rPr>
          <w:rFonts w:ascii="Times New Roman" w:hAnsi="Times New Roman" w:cs="Times New Roman"/>
          <w:sz w:val="24"/>
          <w:szCs w:val="24"/>
          <w:lang w:val="en-US"/>
        </w:rPr>
        <w:t>that is</w:t>
      </w:r>
    </w:p>
    <w:p w14:paraId="4A192953" w14:textId="5A77D848" w:rsidR="00135D65" w:rsidRPr="00135D65" w:rsidRDefault="00135D65" w:rsidP="00135D65">
      <w:pPr>
        <w:pStyle w:val="MTDisplayEquation"/>
        <w:rPr>
          <w:sz w:val="24"/>
          <w:szCs w:val="24"/>
          <w:lang w:val="en-US"/>
        </w:rPr>
      </w:pPr>
      <w:r w:rsidRPr="001B3DDE">
        <w:rPr>
          <w:lang w:val="en-US"/>
        </w:rPr>
        <w:tab/>
      </w:r>
      <w:r w:rsidRPr="0040471B">
        <w:rPr>
          <w:position w:val="-14"/>
          <w:lang w:val="en-US"/>
        </w:rPr>
        <w:object w:dxaOrig="2180" w:dyaOrig="400" w14:anchorId="09DEAD14">
          <v:shape id="_x0000_i1056" type="#_x0000_t75" style="width:108pt;height:24pt" o:ole="">
            <v:imagedata r:id="rId72" o:title=""/>
          </v:shape>
          <o:OLEObject Type="Embed" ProgID="Equation.DSMT4" ShapeID="_x0000_i1056" DrawAspect="Content" ObjectID="_1687784376" r:id="rId73"/>
        </w:object>
      </w:r>
      <w:r w:rsidRPr="00135D65">
        <w:rPr>
          <w:lang w:val="en-US"/>
        </w:rPr>
        <w:t xml:space="preserve"> </w:t>
      </w:r>
      <w:r w:rsidRPr="00135D65">
        <w:rPr>
          <w:lang w:val="en-US"/>
        </w:rPr>
        <w:tab/>
      </w:r>
      <w:r w:rsidRPr="003B6F65">
        <w:rPr>
          <w:sz w:val="24"/>
          <w:szCs w:val="24"/>
        </w:rPr>
        <w:fldChar w:fldCharType="begin"/>
      </w:r>
      <w:r w:rsidRPr="00135D65">
        <w:rPr>
          <w:sz w:val="24"/>
          <w:szCs w:val="24"/>
          <w:lang w:val="en-US"/>
        </w:rPr>
        <w:instrText xml:space="preserve"> MACROBUTTON MTPlaceRef \* MERGEFORMAT </w:instrText>
      </w:r>
      <w:r w:rsidRPr="003B6F65">
        <w:rPr>
          <w:sz w:val="24"/>
          <w:szCs w:val="24"/>
        </w:rPr>
        <w:fldChar w:fldCharType="begin"/>
      </w:r>
      <w:r w:rsidRPr="00135D65">
        <w:rPr>
          <w:sz w:val="24"/>
          <w:szCs w:val="24"/>
          <w:lang w:val="en-US"/>
        </w:rPr>
        <w:instrText xml:space="preserve"> SEQ MTEqn \h \* MERGEFORMAT </w:instrText>
      </w:r>
      <w:r w:rsidRPr="003B6F65">
        <w:rPr>
          <w:sz w:val="24"/>
          <w:szCs w:val="24"/>
        </w:rPr>
        <w:fldChar w:fldCharType="end"/>
      </w:r>
      <w:r w:rsidRPr="00135D65">
        <w:rPr>
          <w:sz w:val="24"/>
          <w:szCs w:val="24"/>
          <w:lang w:val="en-US"/>
        </w:rPr>
        <w:instrText>(</w:instrText>
      </w:r>
      <w:r w:rsidRPr="003B6F65">
        <w:rPr>
          <w:sz w:val="24"/>
          <w:szCs w:val="24"/>
        </w:rPr>
        <w:fldChar w:fldCharType="begin"/>
      </w:r>
      <w:r w:rsidRPr="00135D65">
        <w:rPr>
          <w:sz w:val="24"/>
          <w:szCs w:val="24"/>
          <w:lang w:val="en-US"/>
        </w:rPr>
        <w:instrText xml:space="preserve"> SEQ MTSec \c \* Arabic \* MERGEFORMAT </w:instrText>
      </w:r>
      <w:r w:rsidRPr="003B6F65">
        <w:rPr>
          <w:sz w:val="24"/>
          <w:szCs w:val="24"/>
        </w:rPr>
        <w:fldChar w:fldCharType="separate"/>
      </w:r>
      <w:r w:rsidR="009B57B8">
        <w:rPr>
          <w:noProof/>
          <w:sz w:val="24"/>
          <w:szCs w:val="24"/>
          <w:lang w:val="en-US"/>
        </w:rPr>
        <w:instrText>1</w:instrText>
      </w:r>
      <w:r w:rsidRPr="003B6F65">
        <w:rPr>
          <w:sz w:val="24"/>
          <w:szCs w:val="24"/>
        </w:rPr>
        <w:fldChar w:fldCharType="end"/>
      </w:r>
      <w:r w:rsidRPr="00135D65">
        <w:rPr>
          <w:sz w:val="24"/>
          <w:szCs w:val="24"/>
          <w:lang w:val="en-US"/>
        </w:rPr>
        <w:instrText>.</w:instrText>
      </w:r>
      <w:r w:rsidRPr="003B6F65">
        <w:rPr>
          <w:sz w:val="24"/>
          <w:szCs w:val="24"/>
        </w:rPr>
        <w:fldChar w:fldCharType="begin"/>
      </w:r>
      <w:r w:rsidRPr="00135D65">
        <w:rPr>
          <w:sz w:val="24"/>
          <w:szCs w:val="24"/>
          <w:lang w:val="en-US"/>
        </w:rPr>
        <w:instrText xml:space="preserve"> SEQ MTEqn \c \* Arabic \* MERGEFORMAT </w:instrText>
      </w:r>
      <w:r w:rsidRPr="003B6F65">
        <w:rPr>
          <w:sz w:val="24"/>
          <w:szCs w:val="24"/>
        </w:rPr>
        <w:fldChar w:fldCharType="separate"/>
      </w:r>
      <w:r w:rsidR="009B57B8">
        <w:rPr>
          <w:noProof/>
          <w:sz w:val="24"/>
          <w:szCs w:val="24"/>
          <w:lang w:val="en-US"/>
        </w:rPr>
        <w:instrText>6</w:instrText>
      </w:r>
      <w:r w:rsidRPr="003B6F65">
        <w:rPr>
          <w:sz w:val="24"/>
          <w:szCs w:val="24"/>
        </w:rPr>
        <w:fldChar w:fldCharType="end"/>
      </w:r>
      <w:r w:rsidRPr="00135D65">
        <w:rPr>
          <w:sz w:val="24"/>
          <w:szCs w:val="24"/>
          <w:lang w:val="en-US"/>
        </w:rPr>
        <w:instrText>)</w:instrText>
      </w:r>
      <w:r w:rsidRPr="003B6F65">
        <w:rPr>
          <w:sz w:val="24"/>
          <w:szCs w:val="24"/>
        </w:rPr>
        <w:fldChar w:fldCharType="end"/>
      </w:r>
    </w:p>
    <w:p w14:paraId="42532939" w14:textId="789B3609" w:rsidR="00135D65" w:rsidRPr="00BC6755" w:rsidRDefault="00135D65" w:rsidP="00135D65">
      <w:pPr>
        <w:spacing w:after="428"/>
        <w:ind w:right="28"/>
        <w:rPr>
          <w:rFonts w:ascii="Times New Roman" w:hAnsi="Times New Roman" w:cs="Times New Roman"/>
          <w:sz w:val="24"/>
          <w:szCs w:val="24"/>
          <w:lang w:val="en-US"/>
        </w:rPr>
      </w:pPr>
      <w:r w:rsidRPr="00BC6755">
        <w:rPr>
          <w:rFonts w:ascii="Times New Roman" w:hAnsi="Times New Roman" w:cs="Times New Roman"/>
          <w:sz w:val="24"/>
          <w:szCs w:val="24"/>
          <w:lang w:val="en-US"/>
        </w:rPr>
        <w:t xml:space="preserve">Combining the equation </w:t>
      </w:r>
      <w:r>
        <w:rPr>
          <w:rFonts w:ascii="Times New Roman" w:hAnsi="Times New Roman" w:cs="Times New Roman"/>
          <w:sz w:val="24"/>
          <w:szCs w:val="24"/>
          <w:lang w:val="en-US"/>
        </w:rPr>
        <w:fldChar w:fldCharType="begin"/>
      </w:r>
      <w:r w:rsidRPr="00BC6755">
        <w:rPr>
          <w:rFonts w:ascii="Times New Roman" w:hAnsi="Times New Roman" w:cs="Times New Roman"/>
          <w:sz w:val="24"/>
          <w:szCs w:val="24"/>
          <w:lang w:val="en-US"/>
        </w:rPr>
        <w:instrText xml:space="preserve"> GOTOBUTTON ZEqnNum639878  \* MERGEFORMAT </w:instrText>
      </w:r>
      <w:r>
        <w:rPr>
          <w:rFonts w:ascii="Times New Roman" w:hAnsi="Times New Roman" w:cs="Times New Roman"/>
          <w:sz w:val="24"/>
          <w:szCs w:val="24"/>
          <w:lang w:val="en-US"/>
        </w:rPr>
        <w:fldChar w:fldCharType="begin"/>
      </w:r>
      <w:r w:rsidRPr="00BC6755">
        <w:rPr>
          <w:rFonts w:ascii="Times New Roman" w:hAnsi="Times New Roman" w:cs="Times New Roman"/>
          <w:sz w:val="24"/>
          <w:szCs w:val="24"/>
          <w:lang w:val="en-US"/>
        </w:rPr>
        <w:instrText xml:space="preserve"> REF ZEqnNum639878 \* Charformat \! \* MERGEFORMAT </w:instrText>
      </w:r>
      <w:r>
        <w:rPr>
          <w:rFonts w:ascii="Times New Roman" w:hAnsi="Times New Roman" w:cs="Times New Roman"/>
          <w:sz w:val="24"/>
          <w:szCs w:val="24"/>
          <w:lang w:val="en-US"/>
        </w:rPr>
        <w:fldChar w:fldCharType="separate"/>
      </w:r>
      <w:r w:rsidR="009B57B8" w:rsidRPr="00D46BF5">
        <w:rPr>
          <w:rFonts w:ascii="Times New Roman" w:hAnsi="Times New Roman" w:cs="Times New Roman"/>
          <w:sz w:val="24"/>
          <w:szCs w:val="24"/>
          <w:lang w:val="en-US"/>
        </w:rPr>
        <w:instrText>(1.5)</w:instrTex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end"/>
      </w:r>
      <w:r w:rsidRPr="00BC6755">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sidRPr="00BC6755">
        <w:rPr>
          <w:rFonts w:ascii="Times New Roman" w:hAnsi="Times New Roman" w:cs="Times New Roman"/>
          <w:sz w:val="24"/>
          <w:szCs w:val="24"/>
          <w:lang w:val="en-US"/>
        </w:rPr>
        <w:t xml:space="preserve"> (0.6) </w:t>
      </w:r>
      <w:r>
        <w:rPr>
          <w:rFonts w:ascii="Times New Roman" w:hAnsi="Times New Roman" w:cs="Times New Roman"/>
          <w:sz w:val="24"/>
          <w:szCs w:val="24"/>
          <w:lang w:val="en-US"/>
        </w:rPr>
        <w:t>we have that</w:t>
      </w:r>
      <w:r w:rsidR="009342B4">
        <w:rPr>
          <w:rFonts w:ascii="Times New Roman" w:hAnsi="Times New Roman" w:cs="Times New Roman"/>
          <w:sz w:val="24"/>
          <w:szCs w:val="24"/>
          <w:lang w:val="en-US"/>
        </w:rPr>
        <w:t>,</w:t>
      </w:r>
      <w:r w:rsidRPr="00BC6755">
        <w:rPr>
          <w:rFonts w:ascii="Times New Roman" w:hAnsi="Times New Roman" w:cs="Times New Roman"/>
          <w:sz w:val="24"/>
          <w:szCs w:val="24"/>
          <w:lang w:val="en-US"/>
        </w:rPr>
        <w:t xml:space="preserve"> </w:t>
      </w:r>
    </w:p>
    <w:p w14:paraId="0B6141E8" w14:textId="1ADC0DED" w:rsidR="00135D65" w:rsidRPr="00A400C7" w:rsidRDefault="001C612B" w:rsidP="00135D65">
      <w:pPr>
        <w:spacing w:after="428"/>
        <w:ind w:right="28"/>
        <w:jc w:val="center"/>
        <w:rPr>
          <w:rFonts w:ascii="Times New Roman" w:hAnsi="Times New Roman" w:cs="Times New Roman"/>
          <w:sz w:val="24"/>
          <w:szCs w:val="24"/>
          <w:lang w:val="en-US"/>
        </w:rPr>
      </w:pPr>
      <w:r w:rsidRPr="001C612B">
        <w:rPr>
          <w:rFonts w:ascii="Times New Roman" w:hAnsi="Times New Roman" w:cs="Times New Roman"/>
          <w:position w:val="-80"/>
          <w:sz w:val="24"/>
          <w:szCs w:val="24"/>
          <w:lang w:val="en-US"/>
        </w:rPr>
        <w:object w:dxaOrig="5820" w:dyaOrig="1719" w14:anchorId="3EA286DF">
          <v:shape id="_x0000_i1057" type="#_x0000_t75" style="width:291.55pt;height:83.3pt" o:ole="">
            <v:imagedata r:id="rId74" o:title=""/>
          </v:shape>
          <o:OLEObject Type="Embed" ProgID="Equation.DSMT4" ShapeID="_x0000_i1057" DrawAspect="Content" ObjectID="_1687784377" r:id="rId75"/>
        </w:object>
      </w:r>
    </w:p>
    <w:p w14:paraId="2D2A1EB9" w14:textId="77777777" w:rsidR="00135D65" w:rsidRPr="00135D65" w:rsidRDefault="00135D65" w:rsidP="00135D65">
      <w:pPr>
        <w:pStyle w:val="MTDisplayEquation"/>
        <w:rPr>
          <w:sz w:val="24"/>
          <w:szCs w:val="24"/>
          <w:lang w:val="en-US"/>
        </w:rPr>
      </w:pPr>
      <w:r w:rsidRPr="00135D65">
        <w:rPr>
          <w:sz w:val="24"/>
          <w:szCs w:val="24"/>
          <w:lang w:val="en-US"/>
        </w:rPr>
        <w:t>Therefore,</w:t>
      </w:r>
    </w:p>
    <w:p w14:paraId="43E976F3" w14:textId="3FBDEA2B" w:rsidR="00135D65" w:rsidRPr="00135D65" w:rsidRDefault="00135D65" w:rsidP="00135D65">
      <w:pPr>
        <w:pStyle w:val="MTDisplayEquation"/>
        <w:rPr>
          <w:sz w:val="24"/>
          <w:szCs w:val="24"/>
          <w:lang w:val="en-US"/>
        </w:rPr>
      </w:pPr>
      <w:r w:rsidRPr="00135D65">
        <w:rPr>
          <w:sz w:val="24"/>
          <w:szCs w:val="24"/>
          <w:lang w:val="en-US"/>
        </w:rPr>
        <w:tab/>
      </w:r>
      <w:r w:rsidRPr="00A400C7">
        <w:rPr>
          <w:position w:val="-16"/>
          <w:sz w:val="24"/>
          <w:szCs w:val="24"/>
        </w:rPr>
        <w:object w:dxaOrig="1920" w:dyaOrig="440" w14:anchorId="7C1CF219">
          <v:shape id="_x0000_i1058" type="#_x0000_t75" style="width:96pt;height:24pt" o:ole="">
            <v:imagedata r:id="rId76" o:title=""/>
          </v:shape>
          <o:OLEObject Type="Embed" ProgID="Equation.DSMT4" ShapeID="_x0000_i1058" DrawAspect="Content" ObjectID="_1687784378" r:id="rId77"/>
        </w:object>
      </w:r>
      <w:r w:rsidRPr="00135D65">
        <w:rPr>
          <w:sz w:val="24"/>
          <w:szCs w:val="24"/>
          <w:lang w:val="en-US"/>
        </w:rPr>
        <w:t xml:space="preserve"> </w:t>
      </w:r>
      <w:r w:rsidRPr="00135D65">
        <w:rPr>
          <w:sz w:val="24"/>
          <w:szCs w:val="24"/>
          <w:lang w:val="en-US"/>
        </w:rPr>
        <w:tab/>
      </w:r>
      <w:r w:rsidRPr="00A400C7">
        <w:rPr>
          <w:sz w:val="24"/>
          <w:szCs w:val="24"/>
        </w:rPr>
        <w:fldChar w:fldCharType="begin"/>
      </w:r>
      <w:r w:rsidRPr="00135D65">
        <w:rPr>
          <w:sz w:val="24"/>
          <w:szCs w:val="24"/>
          <w:lang w:val="en-US"/>
        </w:rPr>
        <w:instrText xml:space="preserve"> MACROBUTTON MTPlaceRef \* MERGEFORMAT </w:instrText>
      </w:r>
      <w:r w:rsidRPr="00A400C7">
        <w:rPr>
          <w:sz w:val="24"/>
          <w:szCs w:val="24"/>
        </w:rPr>
        <w:fldChar w:fldCharType="begin"/>
      </w:r>
      <w:r w:rsidRPr="00135D65">
        <w:rPr>
          <w:sz w:val="24"/>
          <w:szCs w:val="24"/>
          <w:lang w:val="en-US"/>
        </w:rPr>
        <w:instrText xml:space="preserve"> SEQ MTEqn \h \* MERGEFORMAT </w:instrText>
      </w:r>
      <w:r w:rsidRPr="00A400C7">
        <w:rPr>
          <w:sz w:val="24"/>
          <w:szCs w:val="24"/>
        </w:rPr>
        <w:fldChar w:fldCharType="end"/>
      </w:r>
      <w:bookmarkStart w:id="12" w:name="ZEqnNum548894"/>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MTSec \c \* Arabic \* MERGEFORMAT </w:instrText>
      </w:r>
      <w:r w:rsidRPr="00A400C7">
        <w:rPr>
          <w:sz w:val="24"/>
          <w:szCs w:val="24"/>
        </w:rPr>
        <w:fldChar w:fldCharType="separate"/>
      </w:r>
      <w:r w:rsidR="009B57B8">
        <w:rPr>
          <w:noProof/>
          <w:sz w:val="24"/>
          <w:szCs w:val="24"/>
          <w:lang w:val="en-US"/>
        </w:rPr>
        <w:instrText>1</w:instrText>
      </w:r>
      <w:r w:rsidRPr="00A400C7">
        <w:rPr>
          <w:sz w:val="24"/>
          <w:szCs w:val="24"/>
        </w:rPr>
        <w:fldChar w:fldCharType="end"/>
      </w:r>
      <w:r w:rsidRPr="00135D65">
        <w:rPr>
          <w:sz w:val="24"/>
          <w:szCs w:val="24"/>
          <w:lang w:val="en-US"/>
        </w:rPr>
        <w:instrText>.</w:instrText>
      </w:r>
      <w:r w:rsidRPr="00A400C7">
        <w:rPr>
          <w:sz w:val="24"/>
          <w:szCs w:val="24"/>
        </w:rPr>
        <w:fldChar w:fldCharType="begin"/>
      </w:r>
      <w:r w:rsidRPr="00135D65">
        <w:rPr>
          <w:sz w:val="24"/>
          <w:szCs w:val="24"/>
          <w:lang w:val="en-US"/>
        </w:rPr>
        <w:instrText xml:space="preserve"> SEQ MTEqn \c \* Arabic \* MERGEFORMAT </w:instrText>
      </w:r>
      <w:r w:rsidRPr="00A400C7">
        <w:rPr>
          <w:sz w:val="24"/>
          <w:szCs w:val="24"/>
        </w:rPr>
        <w:fldChar w:fldCharType="separate"/>
      </w:r>
      <w:r w:rsidR="009B57B8">
        <w:rPr>
          <w:noProof/>
          <w:sz w:val="24"/>
          <w:szCs w:val="24"/>
          <w:lang w:val="en-US"/>
        </w:rPr>
        <w:instrText>7</w:instrText>
      </w:r>
      <w:r w:rsidRPr="00A400C7">
        <w:rPr>
          <w:sz w:val="24"/>
          <w:szCs w:val="24"/>
        </w:rPr>
        <w:fldChar w:fldCharType="end"/>
      </w:r>
      <w:r w:rsidRPr="00135D65">
        <w:rPr>
          <w:sz w:val="24"/>
          <w:szCs w:val="24"/>
          <w:lang w:val="en-US"/>
        </w:rPr>
        <w:instrText>)</w:instrText>
      </w:r>
      <w:bookmarkEnd w:id="12"/>
      <w:r w:rsidRPr="00A400C7">
        <w:rPr>
          <w:sz w:val="24"/>
          <w:szCs w:val="24"/>
        </w:rPr>
        <w:fldChar w:fldCharType="end"/>
      </w:r>
    </w:p>
    <w:p w14:paraId="6E8516A6" w14:textId="0E9BA085" w:rsidR="00135D65" w:rsidRPr="00BF7CFB" w:rsidRDefault="00135D65" w:rsidP="00135D65">
      <w:pPr>
        <w:spacing w:after="428" w:line="360" w:lineRule="auto"/>
        <w:ind w:right="28" w:firstLine="708"/>
        <w:jc w:val="both"/>
        <w:rPr>
          <w:rFonts w:ascii="Times New Roman" w:hAnsi="Times New Roman" w:cs="Times New Roman"/>
          <w:b/>
          <w:bCs/>
          <w:sz w:val="24"/>
          <w:szCs w:val="24"/>
          <w:lang w:val="en-US"/>
        </w:rPr>
      </w:pPr>
      <w:r w:rsidRPr="000D56ED">
        <w:rPr>
          <w:rFonts w:ascii="Times New Roman" w:hAnsi="Times New Roman" w:cs="Times New Roman"/>
          <w:sz w:val="24"/>
          <w:szCs w:val="24"/>
          <w:lang w:val="en-US"/>
        </w:rPr>
        <w:t>Graphic representation and the expe</w:t>
      </w:r>
      <w:r>
        <w:rPr>
          <w:rFonts w:ascii="Times New Roman" w:hAnsi="Times New Roman" w:cs="Times New Roman"/>
          <w:sz w:val="24"/>
          <w:szCs w:val="24"/>
          <w:lang w:val="en-US"/>
        </w:rPr>
        <w:t>r</w:t>
      </w:r>
      <w:r w:rsidRPr="000D56ED">
        <w:rPr>
          <w:rFonts w:ascii="Times New Roman" w:hAnsi="Times New Roman" w:cs="Times New Roman"/>
          <w:sz w:val="24"/>
          <w:szCs w:val="24"/>
          <w:lang w:val="en-US"/>
        </w:rPr>
        <w:t>ime</w:t>
      </w:r>
      <w:r>
        <w:rPr>
          <w:rFonts w:ascii="Times New Roman" w:hAnsi="Times New Roman" w:cs="Times New Roman"/>
          <w:sz w:val="24"/>
          <w:szCs w:val="24"/>
          <w:lang w:val="en-US"/>
        </w:rPr>
        <w:t>nta</w:t>
      </w:r>
      <w:r w:rsidRPr="000D56ED">
        <w:rPr>
          <w:rFonts w:ascii="Times New Roman" w:hAnsi="Times New Roman" w:cs="Times New Roman"/>
          <w:sz w:val="24"/>
          <w:szCs w:val="24"/>
          <w:lang w:val="en-US"/>
        </w:rPr>
        <w:t xml:space="preserve">l data adjusting of </w:t>
      </w:r>
      <w:r>
        <w:rPr>
          <w:rFonts w:ascii="Times New Roman" w:hAnsi="Times New Roman" w:cs="Times New Roman"/>
          <w:sz w:val="24"/>
          <w:szCs w:val="24"/>
          <w:lang w:val="en-US"/>
        </w:rPr>
        <w:t>equation</w:t>
      </w:r>
      <w:r w:rsidRPr="000D56ED">
        <w:rPr>
          <w:rFonts w:ascii="Times New Roman" w:hAnsi="Times New Roman" w:cs="Times New Roman"/>
          <w:sz w:val="24"/>
          <w:szCs w:val="24"/>
          <w:lang w:val="en-US"/>
        </w:rPr>
        <w:t xml:space="preserve"> </w:t>
      </w:r>
      <w:r w:rsidR="00655187">
        <w:rPr>
          <w:rFonts w:ascii="Times New Roman" w:hAnsi="Times New Roman" w:cs="Times New Roman"/>
          <w:sz w:val="24"/>
          <w:szCs w:val="24"/>
          <w:lang w:val="en-US"/>
        </w:rPr>
        <w:fldChar w:fldCharType="begin"/>
      </w:r>
      <w:r w:rsidR="00655187">
        <w:rPr>
          <w:rFonts w:ascii="Times New Roman" w:hAnsi="Times New Roman" w:cs="Times New Roman"/>
          <w:sz w:val="24"/>
          <w:szCs w:val="24"/>
          <w:lang w:val="en-US"/>
        </w:rPr>
        <w:instrText xml:space="preserve"> GOTOBUTTON ZEqnNum548894  \* MERGEFORMAT </w:instrText>
      </w:r>
      <w:r w:rsidR="00655187">
        <w:rPr>
          <w:rFonts w:ascii="Times New Roman" w:hAnsi="Times New Roman" w:cs="Times New Roman"/>
          <w:sz w:val="24"/>
          <w:szCs w:val="24"/>
          <w:lang w:val="en-US"/>
        </w:rPr>
        <w:fldChar w:fldCharType="begin"/>
      </w:r>
      <w:r w:rsidR="00655187">
        <w:rPr>
          <w:rFonts w:ascii="Times New Roman" w:hAnsi="Times New Roman" w:cs="Times New Roman"/>
          <w:sz w:val="24"/>
          <w:szCs w:val="24"/>
          <w:lang w:val="en-US"/>
        </w:rPr>
        <w:instrText xml:space="preserve"> REF ZEqnNum548894 \* Charformat \! \* MERGEFORMAT </w:instrText>
      </w:r>
      <w:r w:rsidR="00655187">
        <w:rPr>
          <w:rFonts w:ascii="Times New Roman" w:hAnsi="Times New Roman" w:cs="Times New Roman"/>
          <w:sz w:val="24"/>
          <w:szCs w:val="24"/>
          <w:lang w:val="en-US"/>
        </w:rPr>
        <w:fldChar w:fldCharType="separate"/>
      </w:r>
      <w:r w:rsidR="009B57B8" w:rsidRPr="00D46BF5">
        <w:rPr>
          <w:rFonts w:ascii="Times New Roman" w:hAnsi="Times New Roman" w:cs="Times New Roman"/>
          <w:sz w:val="24"/>
          <w:szCs w:val="24"/>
          <w:lang w:val="en-US"/>
        </w:rPr>
        <w:instrText>(1.7)</w:instrText>
      </w:r>
      <w:r w:rsidR="00655187">
        <w:rPr>
          <w:rFonts w:ascii="Times New Roman" w:hAnsi="Times New Roman" w:cs="Times New Roman"/>
          <w:sz w:val="24"/>
          <w:szCs w:val="24"/>
          <w:lang w:val="en-US"/>
        </w:rPr>
        <w:fldChar w:fldCharType="end"/>
      </w:r>
      <w:r w:rsidR="00655187">
        <w:rPr>
          <w:rFonts w:ascii="Times New Roman" w:hAnsi="Times New Roman" w:cs="Times New Roman"/>
          <w:sz w:val="24"/>
          <w:szCs w:val="24"/>
          <w:lang w:val="en-US"/>
        </w:rPr>
        <w:fldChar w:fldCharType="end"/>
      </w:r>
      <w:r w:rsidRPr="000D56E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showed in </w:t>
      </w:r>
      <w:r w:rsidRPr="00BF7CFB">
        <w:rPr>
          <w:rFonts w:ascii="Times New Roman" w:hAnsi="Times New Roman" w:cs="Times New Roman"/>
          <w:b/>
          <w:bCs/>
          <w:sz w:val="24"/>
          <w:szCs w:val="24"/>
          <w:highlight w:val="red"/>
          <w:lang w:val="en-US"/>
        </w:rPr>
        <w:t xml:space="preserve">Figure </w:t>
      </w:r>
      <w:r w:rsidR="0089182E">
        <w:rPr>
          <w:rFonts w:ascii="Times New Roman" w:hAnsi="Times New Roman" w:cs="Times New Roman"/>
          <w:b/>
          <w:bCs/>
          <w:sz w:val="24"/>
          <w:szCs w:val="24"/>
          <w:highlight w:val="red"/>
          <w:lang w:val="en-US"/>
        </w:rPr>
        <w:t>2B</w:t>
      </w:r>
      <w:r w:rsidRPr="00BF7CFB">
        <w:rPr>
          <w:rFonts w:ascii="Times New Roman" w:hAnsi="Times New Roman" w:cs="Times New Roman"/>
          <w:b/>
          <w:bCs/>
          <w:sz w:val="24"/>
          <w:szCs w:val="24"/>
          <w:highlight w:val="red"/>
          <w:lang w:val="en-US"/>
        </w:rPr>
        <w:t>.</w:t>
      </w:r>
    </w:p>
    <w:p w14:paraId="08D9333C" w14:textId="6D9405C3" w:rsidR="00135D65" w:rsidRPr="00BC6755" w:rsidRDefault="00135D65" w:rsidP="00135D65">
      <w:pPr>
        <w:jc w:val="both"/>
        <w:rPr>
          <w:rFonts w:ascii="Times New Roman" w:hAnsi="Times New Roman" w:cs="Times New Roman"/>
          <w:b/>
          <w:i/>
          <w:sz w:val="24"/>
          <w:szCs w:val="24"/>
          <w:lang w:val="en-US"/>
        </w:rPr>
      </w:pPr>
      <w:r w:rsidRPr="00BC6755">
        <w:rPr>
          <w:rFonts w:ascii="Times New Roman" w:hAnsi="Times New Roman" w:cs="Times New Roman"/>
          <w:b/>
          <w:i/>
          <w:sz w:val="24"/>
          <w:szCs w:val="24"/>
          <w:lang w:val="en-US"/>
        </w:rPr>
        <w:t>Potential evapotranspiration estimated by the model</w:t>
      </w:r>
    </w:p>
    <w:p w14:paraId="0F8F470A" w14:textId="2A11A159" w:rsidR="00135D65" w:rsidRPr="00BC6755" w:rsidRDefault="001E67F3" w:rsidP="00135D6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w:t>
      </w:r>
      <w:r w:rsidRPr="00BC6755">
        <w:rPr>
          <w:rFonts w:ascii="Times New Roman" w:hAnsi="Times New Roman" w:cs="Times New Roman"/>
          <w:sz w:val="24"/>
          <w:szCs w:val="24"/>
          <w:lang w:val="en-US"/>
        </w:rPr>
        <w:t xml:space="preserve"> </w:t>
      </w:r>
      <w:r w:rsidR="00135D65" w:rsidRPr="00BC6755">
        <w:rPr>
          <w:rFonts w:ascii="Times New Roman" w:hAnsi="Times New Roman" w:cs="Times New Roman"/>
          <w:sz w:val="24"/>
          <w:szCs w:val="24"/>
          <w:lang w:val="en-US"/>
        </w:rPr>
        <w:t xml:space="preserve">the moment the watering is </w:t>
      </w:r>
      <w:r w:rsidR="00135D65">
        <w:rPr>
          <w:rFonts w:ascii="Times New Roman" w:hAnsi="Times New Roman" w:cs="Times New Roman"/>
          <w:sz w:val="24"/>
          <w:szCs w:val="24"/>
          <w:lang w:val="en-US"/>
        </w:rPr>
        <w:t>suspended</w:t>
      </w:r>
      <w:r w:rsidR="00135D65" w:rsidRPr="00BC6755">
        <w:rPr>
          <w:rFonts w:ascii="Times New Roman" w:hAnsi="Times New Roman" w:cs="Times New Roman"/>
          <w:sz w:val="24"/>
          <w:szCs w:val="24"/>
          <w:lang w:val="en-US"/>
        </w:rPr>
        <w:t xml:space="preserve"> </w:t>
      </w:r>
      <w:r w:rsidR="001C612B">
        <w:rPr>
          <w:rFonts w:ascii="Times New Roman" w:hAnsi="Times New Roman" w:cs="Times New Roman"/>
          <w:sz w:val="24"/>
          <w:szCs w:val="24"/>
          <w:lang w:val="en-US"/>
        </w:rPr>
        <w:t>(</w:t>
      </w:r>
      <w:r w:rsidR="001C612B" w:rsidRPr="00B36D07">
        <w:rPr>
          <w:rFonts w:ascii="Times New Roman" w:hAnsi="Times New Roman" w:cs="Times New Roman"/>
          <w:position w:val="-6"/>
          <w:sz w:val="24"/>
          <w:szCs w:val="24"/>
          <w:lang w:val="en-US"/>
        </w:rPr>
        <w:object w:dxaOrig="499" w:dyaOrig="279" w14:anchorId="5895FD40">
          <v:shape id="_x0000_i1059" type="#_x0000_t75" style="width:24.7pt;height:14.1pt" o:ole="">
            <v:imagedata r:id="rId78" o:title=""/>
          </v:shape>
          <o:OLEObject Type="Embed" ProgID="Equation.DSMT4" ShapeID="_x0000_i1059" DrawAspect="Content" ObjectID="_1687784379" r:id="rId79"/>
        </w:object>
      </w:r>
      <w:r w:rsidR="001C612B">
        <w:rPr>
          <w:rFonts w:ascii="Times New Roman" w:hAnsi="Times New Roman" w:cs="Times New Roman"/>
          <w:sz w:val="24"/>
          <w:szCs w:val="24"/>
          <w:lang w:val="en-US"/>
        </w:rPr>
        <w:t>)</w:t>
      </w:r>
      <w:r w:rsidR="00135D65" w:rsidRPr="00BC6755">
        <w:rPr>
          <w:rFonts w:ascii="Times New Roman" w:hAnsi="Times New Roman" w:cs="Times New Roman"/>
          <w:sz w:val="24"/>
          <w:szCs w:val="24"/>
          <w:lang w:val="en-US"/>
        </w:rPr>
        <w:t>, the PPS have</w:t>
      </w:r>
      <w:r w:rsidR="00135D65">
        <w:rPr>
          <w:rFonts w:ascii="Times New Roman" w:hAnsi="Times New Roman" w:cs="Times New Roman"/>
          <w:sz w:val="24"/>
          <w:szCs w:val="24"/>
          <w:lang w:val="en-US"/>
        </w:rPr>
        <w:t xml:space="preserve"> the maximum quantity of evapotranspirable water</w:t>
      </w:r>
      <w:r w:rsidR="00135D65" w:rsidRPr="00BC6755">
        <w:rPr>
          <w:rFonts w:ascii="Times New Roman" w:hAnsi="Times New Roman" w:cs="Times New Roman"/>
          <w:sz w:val="24"/>
          <w:szCs w:val="24"/>
          <w:lang w:val="en-US"/>
        </w:rPr>
        <w:t>. By definition</w:t>
      </w:r>
      <w:r w:rsidR="009342B4">
        <w:rPr>
          <w:rFonts w:ascii="Times New Roman" w:hAnsi="Times New Roman" w:cs="Times New Roman"/>
          <w:sz w:val="24"/>
          <w:szCs w:val="24"/>
          <w:lang w:val="en-US"/>
        </w:rPr>
        <w:t>,</w:t>
      </w:r>
      <w:r w:rsidR="00135D65" w:rsidRPr="00BC6755">
        <w:rPr>
          <w:rFonts w:ascii="Times New Roman" w:hAnsi="Times New Roman" w:cs="Times New Roman"/>
          <w:sz w:val="24"/>
          <w:szCs w:val="24"/>
          <w:lang w:val="en-US"/>
        </w:rPr>
        <w:t xml:space="preserve"> this quantity is </w:t>
      </w:r>
      <w:r w:rsidR="001C612B" w:rsidRPr="00B36D07">
        <w:rPr>
          <w:rFonts w:ascii="Times New Roman" w:hAnsi="Times New Roman" w:cs="Times New Roman"/>
          <w:position w:val="-14"/>
          <w:sz w:val="24"/>
          <w:szCs w:val="24"/>
          <w:lang w:val="en-US"/>
        </w:rPr>
        <w:object w:dxaOrig="1160" w:dyaOrig="400" w14:anchorId="6FB10E37">
          <v:shape id="_x0000_i1060" type="#_x0000_t75" style="width:57.9pt;height:19.75pt" o:ole="">
            <v:imagedata r:id="rId80" o:title=""/>
          </v:shape>
          <o:OLEObject Type="Embed" ProgID="Equation.DSMT4" ShapeID="_x0000_i1060" DrawAspect="Content" ObjectID="_1687784380" r:id="rId81"/>
        </w:object>
      </w:r>
      <w:r w:rsidR="00135D65" w:rsidRPr="00BC6755">
        <w:rPr>
          <w:rFonts w:ascii="Times New Roman" w:hAnsi="Times New Roman" w:cs="Times New Roman"/>
          <w:sz w:val="24"/>
          <w:szCs w:val="24"/>
          <w:lang w:val="en-US"/>
        </w:rPr>
        <w:t xml:space="preserve"> as is observed in </w:t>
      </w:r>
      <w:r w:rsidR="00BF7CFB" w:rsidRPr="00BF7CFB">
        <w:rPr>
          <w:rFonts w:ascii="Times New Roman" w:hAnsi="Times New Roman" w:cs="Times New Roman"/>
          <w:b/>
          <w:bCs/>
          <w:sz w:val="24"/>
          <w:szCs w:val="24"/>
          <w:highlight w:val="red"/>
          <w:lang w:val="en-US"/>
        </w:rPr>
        <w:t>F</w:t>
      </w:r>
      <w:r w:rsidR="00135D65" w:rsidRPr="00BF7CFB">
        <w:rPr>
          <w:rFonts w:ascii="Times New Roman" w:hAnsi="Times New Roman" w:cs="Times New Roman"/>
          <w:b/>
          <w:bCs/>
          <w:sz w:val="24"/>
          <w:szCs w:val="24"/>
          <w:highlight w:val="red"/>
          <w:lang w:val="en-US"/>
        </w:rPr>
        <w:t xml:space="preserve">igure </w:t>
      </w:r>
      <w:r w:rsidR="00120452">
        <w:rPr>
          <w:rFonts w:ascii="Times New Roman" w:hAnsi="Times New Roman" w:cs="Times New Roman"/>
          <w:b/>
          <w:bCs/>
          <w:sz w:val="24"/>
          <w:szCs w:val="24"/>
          <w:highlight w:val="red"/>
          <w:lang w:val="en-US"/>
        </w:rPr>
        <w:t>2A</w:t>
      </w:r>
      <w:r w:rsidR="00135D65" w:rsidRPr="00BC6755">
        <w:rPr>
          <w:rFonts w:ascii="Times New Roman" w:hAnsi="Times New Roman" w:cs="Times New Roman"/>
          <w:sz w:val="24"/>
          <w:szCs w:val="24"/>
          <w:lang w:val="en-US"/>
        </w:rPr>
        <w:t xml:space="preserve">. </w:t>
      </w:r>
    </w:p>
    <w:p w14:paraId="06A5049F" w14:textId="50647746" w:rsidR="00135D65" w:rsidRPr="00C47651" w:rsidRDefault="00135D65" w:rsidP="00135D65">
      <w:pPr>
        <w:spacing w:line="360" w:lineRule="auto"/>
        <w:jc w:val="both"/>
        <w:rPr>
          <w:rFonts w:ascii="Times New Roman" w:hAnsi="Times New Roman" w:cs="Times New Roman"/>
          <w:sz w:val="24"/>
          <w:szCs w:val="24"/>
          <w:lang w:val="en-US"/>
        </w:rPr>
      </w:pPr>
      <w:r w:rsidRPr="00C47651">
        <w:rPr>
          <w:rFonts w:ascii="Times New Roman" w:hAnsi="Times New Roman" w:cs="Times New Roman"/>
          <w:sz w:val="24"/>
          <w:szCs w:val="24"/>
          <w:lang w:val="en-US"/>
        </w:rPr>
        <w:t xml:space="preserve">On the other hand, because the constant </w:t>
      </w:r>
      <w:r>
        <w:rPr>
          <w:rFonts w:ascii="Times New Roman" w:hAnsi="Times New Roman" w:cs="Times New Roman"/>
          <w:sz w:val="24"/>
          <w:szCs w:val="24"/>
          <w:lang w:val="en-US"/>
        </w:rPr>
        <w:t>o</w:t>
      </w:r>
      <w:r w:rsidRPr="00C47651">
        <w:rPr>
          <w:rFonts w:ascii="Times New Roman" w:hAnsi="Times New Roman" w:cs="Times New Roman"/>
          <w:sz w:val="24"/>
          <w:szCs w:val="24"/>
          <w:lang w:val="en-US"/>
        </w:rPr>
        <w:t xml:space="preserve">f proportionality </w:t>
      </w:r>
      <w:r w:rsidR="001C612B" w:rsidRPr="00B36D07">
        <w:rPr>
          <w:rFonts w:ascii="Times New Roman" w:hAnsi="Times New Roman" w:cs="Times New Roman"/>
          <w:position w:val="-6"/>
          <w:sz w:val="24"/>
          <w:szCs w:val="24"/>
          <w:lang w:val="en-US"/>
        </w:rPr>
        <w:object w:dxaOrig="200" w:dyaOrig="279" w14:anchorId="478D3968">
          <v:shape id="_x0000_i1061" type="#_x0000_t75" style="width:9.9pt;height:14.1pt" o:ole="">
            <v:imagedata r:id="rId82" o:title=""/>
          </v:shape>
          <o:OLEObject Type="Embed" ProgID="Equation.DSMT4" ShapeID="_x0000_i1061" DrawAspect="Content" ObjectID="_1687784381" r:id="rId83"/>
        </w:object>
      </w:r>
      <w:r w:rsidR="001C612B">
        <w:rPr>
          <w:rFonts w:ascii="Times New Roman" w:hAnsi="Times New Roman" w:cs="Times New Roman"/>
          <w:sz w:val="24"/>
          <w:szCs w:val="24"/>
          <w:lang w:val="en-US"/>
        </w:rPr>
        <w:t xml:space="preserve"> </w:t>
      </w:r>
      <w:r>
        <w:rPr>
          <w:rFonts w:ascii="Times New Roman" w:hAnsi="Times New Roman" w:cs="Times New Roman"/>
          <w:sz w:val="24"/>
          <w:szCs w:val="24"/>
          <w:lang w:val="en-US"/>
        </w:rPr>
        <w:t>of the equation</w:t>
      </w:r>
      <w:r w:rsidRPr="00C47651">
        <w:rPr>
          <w:rFonts w:ascii="Times New Roman" w:hAnsi="Times New Roman" w:cs="Times New Roman"/>
          <w:sz w:val="24"/>
          <w:szCs w:val="24"/>
          <w:lang w:val="en-US"/>
        </w:rPr>
        <w:t xml:space="preserve"> </w:t>
      </w:r>
      <w:r w:rsidRPr="00EC0BA3">
        <w:rPr>
          <w:rFonts w:ascii="Times New Roman" w:hAnsi="Times New Roman" w:cs="Times New Roman"/>
          <w:sz w:val="24"/>
          <w:szCs w:val="24"/>
        </w:rPr>
        <w:fldChar w:fldCharType="begin"/>
      </w:r>
      <w:r w:rsidRPr="00C47651">
        <w:rPr>
          <w:rFonts w:ascii="Times New Roman" w:hAnsi="Times New Roman" w:cs="Times New Roman"/>
          <w:sz w:val="24"/>
          <w:szCs w:val="24"/>
          <w:lang w:val="en-US"/>
        </w:rPr>
        <w:instrText xml:space="preserve"> GOTOBUTTON ZEqnNum548894  \* MERGEFORMAT </w:instrText>
      </w:r>
      <w:r w:rsidRPr="00EC0BA3">
        <w:rPr>
          <w:rFonts w:ascii="Times New Roman" w:hAnsi="Times New Roman" w:cs="Times New Roman"/>
          <w:sz w:val="24"/>
          <w:szCs w:val="24"/>
        </w:rPr>
        <w:fldChar w:fldCharType="begin"/>
      </w:r>
      <w:r w:rsidRPr="00C47651">
        <w:rPr>
          <w:rFonts w:ascii="Times New Roman" w:hAnsi="Times New Roman" w:cs="Times New Roman"/>
          <w:sz w:val="24"/>
          <w:szCs w:val="24"/>
          <w:lang w:val="en-US"/>
        </w:rPr>
        <w:instrText xml:space="preserve"> REF ZEqnNum548894 \* Charformat \! \* MERGEFORMAT </w:instrText>
      </w:r>
      <w:r w:rsidRPr="00EC0BA3">
        <w:rPr>
          <w:rFonts w:ascii="Times New Roman" w:hAnsi="Times New Roman" w:cs="Times New Roman"/>
          <w:sz w:val="24"/>
          <w:szCs w:val="24"/>
        </w:rPr>
        <w:fldChar w:fldCharType="separate"/>
      </w:r>
      <w:r w:rsidR="009B57B8" w:rsidRPr="00D46BF5">
        <w:rPr>
          <w:rFonts w:ascii="Times New Roman" w:hAnsi="Times New Roman" w:cs="Times New Roman"/>
          <w:sz w:val="24"/>
          <w:szCs w:val="24"/>
          <w:lang w:val="en-US"/>
        </w:rPr>
        <w:instrText>(1.7)</w:instrText>
      </w:r>
      <w:r w:rsidRPr="00EC0BA3">
        <w:rPr>
          <w:rFonts w:ascii="Times New Roman" w:hAnsi="Times New Roman" w:cs="Times New Roman"/>
          <w:sz w:val="24"/>
          <w:szCs w:val="24"/>
        </w:rPr>
        <w:fldChar w:fldCharType="end"/>
      </w:r>
      <w:r w:rsidRPr="00EC0BA3">
        <w:rPr>
          <w:rFonts w:ascii="Times New Roman" w:hAnsi="Times New Roman" w:cs="Times New Roman"/>
          <w:sz w:val="24"/>
          <w:szCs w:val="24"/>
        </w:rPr>
        <w:fldChar w:fldCharType="end"/>
      </w:r>
      <w:r w:rsidRPr="00C47651">
        <w:rPr>
          <w:rFonts w:ascii="Times New Roman" w:hAnsi="Times New Roman" w:cs="Times New Roman"/>
          <w:sz w:val="24"/>
          <w:szCs w:val="24"/>
          <w:lang w:val="en-US"/>
        </w:rPr>
        <w:t xml:space="preserve"> </w:t>
      </w:r>
      <w:r>
        <w:rPr>
          <w:rFonts w:ascii="Times New Roman" w:hAnsi="Times New Roman" w:cs="Times New Roman"/>
          <w:sz w:val="24"/>
          <w:szCs w:val="24"/>
          <w:lang w:val="en-US"/>
        </w:rPr>
        <w:t>is positive</w:t>
      </w:r>
      <w:r w:rsidRPr="00C47651">
        <w:rPr>
          <w:rFonts w:ascii="Times New Roman" w:hAnsi="Times New Roman" w:cs="Times New Roman"/>
          <w:sz w:val="24"/>
          <w:szCs w:val="24"/>
          <w:lang w:val="en-US"/>
        </w:rPr>
        <w:t xml:space="preserve">, </w:t>
      </w:r>
      <w:r>
        <w:rPr>
          <w:rFonts w:ascii="Times New Roman" w:hAnsi="Times New Roman" w:cs="Times New Roman"/>
          <w:sz w:val="24"/>
          <w:szCs w:val="24"/>
          <w:lang w:val="en-US"/>
        </w:rPr>
        <w:t>we have that</w:t>
      </w:r>
    </w:p>
    <w:p w14:paraId="03AF029F" w14:textId="39DE0691" w:rsidR="00135D65" w:rsidRPr="00C47651" w:rsidRDefault="00135D65" w:rsidP="00135D65">
      <w:pPr>
        <w:pStyle w:val="MTDisplayEquation"/>
        <w:spacing w:line="360" w:lineRule="auto"/>
        <w:rPr>
          <w:sz w:val="24"/>
          <w:szCs w:val="24"/>
          <w:lang w:val="en-US"/>
        </w:rPr>
      </w:pPr>
      <w:r w:rsidRPr="00C47651">
        <w:rPr>
          <w:lang w:val="en-US"/>
        </w:rPr>
        <w:tab/>
      </w:r>
      <w:r w:rsidRPr="00EC0BA3">
        <w:rPr>
          <w:position w:val="-20"/>
        </w:rPr>
        <w:object w:dxaOrig="2960" w:dyaOrig="480" w14:anchorId="212B27E8">
          <v:shape id="_x0000_i1062" type="#_x0000_t75" style="width:150.35pt;height:24pt" o:ole="">
            <v:imagedata r:id="rId84" o:title=""/>
          </v:shape>
          <o:OLEObject Type="Embed" ProgID="Equation.DSMT4" ShapeID="_x0000_i1062" DrawAspect="Content" ObjectID="_1687784382" r:id="rId85"/>
        </w:object>
      </w:r>
      <w:r w:rsidRPr="00C47651">
        <w:rPr>
          <w:sz w:val="24"/>
          <w:szCs w:val="24"/>
          <w:lang w:val="en-US"/>
        </w:rPr>
        <w:t xml:space="preserve"> </w:t>
      </w:r>
      <w:r w:rsidRPr="00C47651">
        <w:rPr>
          <w:sz w:val="24"/>
          <w:szCs w:val="24"/>
          <w:lang w:val="en-US"/>
        </w:rPr>
        <w:tab/>
      </w:r>
      <w:r w:rsidRPr="00DC767E">
        <w:rPr>
          <w:sz w:val="24"/>
          <w:szCs w:val="24"/>
        </w:rPr>
        <w:fldChar w:fldCharType="begin"/>
      </w:r>
      <w:r w:rsidRPr="00C47651">
        <w:rPr>
          <w:sz w:val="24"/>
          <w:szCs w:val="24"/>
          <w:lang w:val="en-US"/>
        </w:rPr>
        <w:instrText xml:space="preserve"> MACROBUTTON MTPlaceRef \* MERGEFORMAT </w:instrText>
      </w:r>
      <w:r w:rsidRPr="00DC767E">
        <w:rPr>
          <w:sz w:val="24"/>
          <w:szCs w:val="24"/>
        </w:rPr>
        <w:fldChar w:fldCharType="begin"/>
      </w:r>
      <w:r w:rsidRPr="00C47651">
        <w:rPr>
          <w:sz w:val="24"/>
          <w:szCs w:val="24"/>
          <w:lang w:val="en-US"/>
        </w:rPr>
        <w:instrText xml:space="preserve"> SEQ MTEqn \h \* MERGEFORMAT </w:instrText>
      </w:r>
      <w:r w:rsidRPr="00DC767E">
        <w:rPr>
          <w:sz w:val="24"/>
          <w:szCs w:val="24"/>
        </w:rPr>
        <w:fldChar w:fldCharType="end"/>
      </w:r>
      <w:r w:rsidRPr="00C47651">
        <w:rPr>
          <w:sz w:val="24"/>
          <w:szCs w:val="24"/>
          <w:lang w:val="en-US"/>
        </w:rPr>
        <w:instrText>(</w:instrText>
      </w:r>
      <w:r w:rsidRPr="00DC767E">
        <w:rPr>
          <w:noProof/>
          <w:sz w:val="24"/>
          <w:szCs w:val="24"/>
        </w:rPr>
        <w:fldChar w:fldCharType="begin"/>
      </w:r>
      <w:r w:rsidRPr="00C47651">
        <w:rPr>
          <w:noProof/>
          <w:sz w:val="24"/>
          <w:szCs w:val="24"/>
          <w:lang w:val="en-US"/>
        </w:rPr>
        <w:instrText xml:space="preserve"> SEQ MTSec \c \* Arabic \* MERGEFORMAT </w:instrText>
      </w:r>
      <w:r w:rsidRPr="00DC767E">
        <w:rPr>
          <w:noProof/>
          <w:sz w:val="24"/>
          <w:szCs w:val="24"/>
        </w:rPr>
        <w:fldChar w:fldCharType="separate"/>
      </w:r>
      <w:r w:rsidR="009B57B8">
        <w:rPr>
          <w:noProof/>
          <w:sz w:val="24"/>
          <w:szCs w:val="24"/>
          <w:lang w:val="en-US"/>
        </w:rPr>
        <w:instrText>1</w:instrText>
      </w:r>
      <w:r w:rsidRPr="00DC767E">
        <w:rPr>
          <w:noProof/>
          <w:sz w:val="24"/>
          <w:szCs w:val="24"/>
        </w:rPr>
        <w:fldChar w:fldCharType="end"/>
      </w:r>
      <w:r w:rsidRPr="00C47651">
        <w:rPr>
          <w:sz w:val="24"/>
          <w:szCs w:val="24"/>
          <w:lang w:val="en-US"/>
        </w:rPr>
        <w:instrText>.</w:instrText>
      </w:r>
      <w:r w:rsidRPr="00DC767E">
        <w:rPr>
          <w:noProof/>
          <w:sz w:val="24"/>
          <w:szCs w:val="24"/>
        </w:rPr>
        <w:fldChar w:fldCharType="begin"/>
      </w:r>
      <w:r w:rsidRPr="00C47651">
        <w:rPr>
          <w:noProof/>
          <w:sz w:val="24"/>
          <w:szCs w:val="24"/>
          <w:lang w:val="en-US"/>
        </w:rPr>
        <w:instrText xml:space="preserve"> SEQ MTEqn \c \* Arabic \* MERGEFORMAT </w:instrText>
      </w:r>
      <w:r w:rsidRPr="00DC767E">
        <w:rPr>
          <w:noProof/>
          <w:sz w:val="24"/>
          <w:szCs w:val="24"/>
        </w:rPr>
        <w:fldChar w:fldCharType="separate"/>
      </w:r>
      <w:r w:rsidR="009B57B8">
        <w:rPr>
          <w:noProof/>
          <w:sz w:val="24"/>
          <w:szCs w:val="24"/>
          <w:lang w:val="en-US"/>
        </w:rPr>
        <w:instrText>8</w:instrText>
      </w:r>
      <w:r w:rsidRPr="00DC767E">
        <w:rPr>
          <w:noProof/>
          <w:sz w:val="24"/>
          <w:szCs w:val="24"/>
        </w:rPr>
        <w:fldChar w:fldCharType="end"/>
      </w:r>
      <w:r w:rsidRPr="00C47651">
        <w:rPr>
          <w:sz w:val="24"/>
          <w:szCs w:val="24"/>
          <w:lang w:val="en-US"/>
        </w:rPr>
        <w:instrText>)</w:instrText>
      </w:r>
      <w:r w:rsidRPr="00DC767E">
        <w:rPr>
          <w:sz w:val="24"/>
          <w:szCs w:val="24"/>
        </w:rPr>
        <w:fldChar w:fldCharType="end"/>
      </w:r>
    </w:p>
    <w:p w14:paraId="6C044817" w14:textId="5145E2E7" w:rsidR="00135D65" w:rsidRPr="00722398" w:rsidRDefault="00135D65" w:rsidP="00135D65">
      <w:pPr>
        <w:spacing w:after="347" w:line="360" w:lineRule="auto"/>
        <w:ind w:left="-5" w:right="28"/>
        <w:rPr>
          <w:rFonts w:ascii="Times New Roman" w:hAnsi="Times New Roman" w:cs="Times New Roman"/>
          <w:sz w:val="24"/>
          <w:szCs w:val="24"/>
          <w:lang w:val="en-US"/>
        </w:rPr>
      </w:pPr>
      <w:r w:rsidRPr="00722398">
        <w:rPr>
          <w:rFonts w:ascii="Times New Roman" w:hAnsi="Times New Roman" w:cs="Times New Roman"/>
          <w:sz w:val="24"/>
          <w:szCs w:val="24"/>
          <w:lang w:val="en-US"/>
        </w:rPr>
        <w:t>That is, the parameter</w:t>
      </w:r>
      <w:r w:rsidR="001C612B">
        <w:rPr>
          <w:rFonts w:ascii="Times New Roman" w:hAnsi="Times New Roman" w:cs="Times New Roman"/>
          <w:sz w:val="24"/>
          <w:szCs w:val="24"/>
          <w:lang w:val="en-US"/>
        </w:rPr>
        <w:t xml:space="preserve"> </w:t>
      </w:r>
      <w:r w:rsidR="001C612B" w:rsidRPr="00655187">
        <w:rPr>
          <w:rFonts w:ascii="Times New Roman" w:hAnsi="Times New Roman" w:cs="Times New Roman"/>
          <w:position w:val="-4"/>
          <w:sz w:val="24"/>
          <w:szCs w:val="24"/>
          <w:lang w:val="en-US"/>
        </w:rPr>
        <w:object w:dxaOrig="240" w:dyaOrig="260" w14:anchorId="0A960CB8">
          <v:shape id="_x0000_i1063" type="#_x0000_t75" style="width:12pt;height:12.7pt" o:ole="">
            <v:imagedata r:id="rId86" o:title=""/>
          </v:shape>
          <o:OLEObject Type="Embed" ProgID="Equation.DSMT4" ShapeID="_x0000_i1063" DrawAspect="Content" ObjectID="_1687784383" r:id="rId87"/>
        </w:object>
      </w:r>
      <w:r w:rsidRPr="00722398">
        <w:rPr>
          <w:rFonts w:ascii="Times New Roman" w:hAnsi="Times New Roman" w:cs="Times New Roman"/>
          <w:sz w:val="24"/>
          <w:szCs w:val="24"/>
          <w:lang w:val="en-US"/>
        </w:rPr>
        <w:t>is the horizontal asymptote of the function</w:t>
      </w:r>
      <w:r w:rsidR="001C612B">
        <w:rPr>
          <w:rFonts w:ascii="Times New Roman" w:hAnsi="Times New Roman" w:cs="Times New Roman"/>
          <w:sz w:val="24"/>
          <w:szCs w:val="24"/>
          <w:lang w:val="en-US"/>
        </w:rPr>
        <w:t xml:space="preserve"> </w:t>
      </w:r>
      <w:r w:rsidR="001C612B" w:rsidRPr="00B36D07">
        <w:rPr>
          <w:rFonts w:ascii="Times New Roman" w:hAnsi="Times New Roman" w:cs="Times New Roman"/>
          <w:position w:val="-14"/>
          <w:sz w:val="24"/>
          <w:szCs w:val="24"/>
          <w:lang w:val="en-US"/>
        </w:rPr>
        <w:object w:dxaOrig="680" w:dyaOrig="400" w14:anchorId="02995462">
          <v:shape id="_x0000_i1064" type="#_x0000_t75" style="width:33.9pt;height:19.75pt" o:ole="">
            <v:imagedata r:id="rId88" o:title=""/>
          </v:shape>
          <o:OLEObject Type="Embed" ProgID="Equation.DSMT4" ShapeID="_x0000_i1064" DrawAspect="Content" ObjectID="_1687784384" r:id="rId89"/>
        </w:object>
      </w:r>
      <w:r w:rsidR="001C612B">
        <w:rPr>
          <w:rFonts w:ascii="Times New Roman" w:hAnsi="Times New Roman" w:cs="Times New Roman"/>
          <w:sz w:val="24"/>
          <w:szCs w:val="24"/>
          <w:lang w:val="en-US"/>
        </w:rPr>
        <w:t>,</w:t>
      </w:r>
      <w:r w:rsidRPr="0072239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Pr="00722398">
        <w:rPr>
          <w:rFonts w:ascii="Times New Roman" w:hAnsi="Times New Roman" w:cs="Times New Roman"/>
          <w:sz w:val="24"/>
          <w:szCs w:val="24"/>
          <w:lang w:val="en-US"/>
        </w:rPr>
        <w:t>represent</w:t>
      </w:r>
      <w:r>
        <w:rPr>
          <w:rFonts w:ascii="Times New Roman" w:hAnsi="Times New Roman" w:cs="Times New Roman"/>
          <w:sz w:val="24"/>
          <w:szCs w:val="24"/>
          <w:lang w:val="en-US"/>
        </w:rPr>
        <w:t xml:space="preserve"> the potential </w:t>
      </w:r>
      <w:r w:rsidRPr="00722398">
        <w:rPr>
          <w:rFonts w:ascii="Times New Roman" w:hAnsi="Times New Roman" w:cs="Times New Roman"/>
          <w:sz w:val="24"/>
          <w:szCs w:val="24"/>
          <w:lang w:val="en-US"/>
        </w:rPr>
        <w:t>evapotranspira</w:t>
      </w:r>
      <w:r>
        <w:rPr>
          <w:rFonts w:ascii="Times New Roman" w:hAnsi="Times New Roman" w:cs="Times New Roman"/>
          <w:sz w:val="24"/>
          <w:szCs w:val="24"/>
          <w:lang w:val="en-US"/>
        </w:rPr>
        <w:t>tion</w:t>
      </w:r>
      <w:r w:rsidRPr="0072239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of </w:t>
      </w:r>
      <w:r w:rsidRPr="00722398">
        <w:rPr>
          <w:rFonts w:ascii="Times New Roman" w:hAnsi="Times New Roman" w:cs="Times New Roman"/>
          <w:sz w:val="24"/>
          <w:szCs w:val="24"/>
          <w:lang w:val="en-US"/>
        </w:rPr>
        <w:t>PPS</w:t>
      </w:r>
      <w:r>
        <w:rPr>
          <w:rFonts w:ascii="Times New Roman" w:hAnsi="Times New Roman" w:cs="Times New Roman"/>
          <w:sz w:val="24"/>
          <w:szCs w:val="24"/>
          <w:lang w:val="en-US"/>
        </w:rPr>
        <w:t xml:space="preserve">, </w:t>
      </w:r>
      <w:r w:rsidRPr="00722398">
        <w:rPr>
          <w:rFonts w:ascii="Times New Roman" w:hAnsi="Times New Roman" w:cs="Times New Roman"/>
          <w:sz w:val="24"/>
          <w:szCs w:val="24"/>
          <w:lang w:val="en-US"/>
        </w:rPr>
        <w:t>as</w:t>
      </w:r>
      <w:r>
        <w:rPr>
          <w:rFonts w:ascii="Times New Roman" w:hAnsi="Times New Roman" w:cs="Times New Roman"/>
          <w:sz w:val="24"/>
          <w:szCs w:val="24"/>
          <w:lang w:val="en-US"/>
        </w:rPr>
        <w:t xml:space="preserve"> can be observed in</w:t>
      </w:r>
      <w:r w:rsidRPr="00BF7CFB">
        <w:rPr>
          <w:rFonts w:ascii="Times New Roman" w:hAnsi="Times New Roman" w:cs="Times New Roman"/>
          <w:b/>
          <w:bCs/>
          <w:sz w:val="24"/>
          <w:szCs w:val="24"/>
          <w:lang w:val="en-US"/>
        </w:rPr>
        <w:t xml:space="preserve"> </w:t>
      </w:r>
      <w:r w:rsidRPr="00BF7CFB">
        <w:rPr>
          <w:rFonts w:ascii="Times New Roman" w:hAnsi="Times New Roman" w:cs="Times New Roman"/>
          <w:b/>
          <w:bCs/>
          <w:sz w:val="24"/>
          <w:szCs w:val="24"/>
          <w:highlight w:val="red"/>
          <w:lang w:val="en-US"/>
        </w:rPr>
        <w:t xml:space="preserve">Figure </w:t>
      </w:r>
      <w:r w:rsidR="00120452">
        <w:rPr>
          <w:rFonts w:ascii="Times New Roman" w:hAnsi="Times New Roman" w:cs="Times New Roman"/>
          <w:b/>
          <w:bCs/>
          <w:sz w:val="24"/>
          <w:szCs w:val="24"/>
          <w:highlight w:val="red"/>
          <w:lang w:val="en-US"/>
        </w:rPr>
        <w:t>2B</w:t>
      </w:r>
      <w:r w:rsidRPr="00BF7CFB">
        <w:rPr>
          <w:rFonts w:ascii="Times New Roman" w:hAnsi="Times New Roman" w:cs="Times New Roman"/>
          <w:b/>
          <w:bCs/>
          <w:sz w:val="24"/>
          <w:szCs w:val="24"/>
          <w:highlight w:val="red"/>
          <w:lang w:val="en-US"/>
        </w:rPr>
        <w:t>.</w:t>
      </w:r>
    </w:p>
    <w:p w14:paraId="66B5A79F" w14:textId="6D62A930" w:rsidR="00483EE7" w:rsidRDefault="005D714A" w:rsidP="00135D65">
      <w:pPr>
        <w:jc w:val="both"/>
        <w:rPr>
          <w:rFonts w:ascii="Times New Roman" w:hAnsi="Times New Roman" w:cs="Times New Roman"/>
          <w:b/>
          <w:i/>
          <w:sz w:val="24"/>
          <w:szCs w:val="24"/>
          <w:lang w:val="en-US"/>
        </w:rPr>
      </w:pPr>
      <w:r>
        <w:rPr>
          <w:rFonts w:ascii="Times New Roman" w:hAnsi="Times New Roman" w:cs="Times New Roman"/>
          <w:b/>
          <w:i/>
          <w:sz w:val="24"/>
          <w:szCs w:val="24"/>
          <w:lang w:val="en-US"/>
        </w:rPr>
        <w:t>Half-life</w:t>
      </w:r>
      <w:r w:rsidR="00135D65" w:rsidRPr="00135D65">
        <w:rPr>
          <w:rFonts w:ascii="Times New Roman" w:hAnsi="Times New Roman" w:cs="Times New Roman"/>
          <w:b/>
          <w:i/>
          <w:sz w:val="24"/>
          <w:szCs w:val="24"/>
          <w:lang w:val="en-US"/>
        </w:rPr>
        <w:t xml:space="preserve"> of ET</w:t>
      </w:r>
    </w:p>
    <w:p w14:paraId="1103A7CE" w14:textId="2BA0D54F" w:rsidR="00135D65" w:rsidRPr="00D45260" w:rsidRDefault="00483EE7" w:rsidP="00D46BF5">
      <w:pPr>
        <w:jc w:val="both"/>
        <w:rPr>
          <w:rFonts w:ascii="Times New Roman" w:hAnsi="Times New Roman" w:cs="Times New Roman"/>
          <w:sz w:val="24"/>
          <w:szCs w:val="24"/>
          <w:lang w:val="en-US"/>
        </w:rPr>
      </w:pPr>
      <w:r w:rsidRPr="00ED5C2B">
        <w:rPr>
          <w:rFonts w:ascii="Times New Roman" w:hAnsi="Times New Roman" w:cs="Times New Roman"/>
          <w:sz w:val="24"/>
          <w:szCs w:val="24"/>
          <w:lang w:val="en-US"/>
        </w:rPr>
        <w:t>Half-life</w:t>
      </w:r>
      <w:r>
        <w:rPr>
          <w:rFonts w:ascii="Times New Roman" w:hAnsi="Times New Roman" w:cs="Times New Roman"/>
          <w:sz w:val="24"/>
          <w:szCs w:val="24"/>
          <w:lang w:val="en-US"/>
        </w:rPr>
        <w:t xml:space="preserve"> </w:t>
      </w:r>
      <w:r w:rsidR="00135D65" w:rsidRPr="00D45260">
        <w:rPr>
          <w:rFonts w:ascii="Times New Roman" w:hAnsi="Times New Roman" w:cs="Times New Roman"/>
          <w:sz w:val="24"/>
          <w:szCs w:val="24"/>
          <w:lang w:val="en-US"/>
        </w:rPr>
        <w:t>is by definition, the time required for PPS</w:t>
      </w:r>
      <w:r w:rsidR="00933136">
        <w:rPr>
          <w:rFonts w:ascii="Times New Roman" w:hAnsi="Times New Roman" w:cs="Times New Roman"/>
          <w:sz w:val="24"/>
          <w:szCs w:val="24"/>
          <w:lang w:val="en-US"/>
        </w:rPr>
        <w:t xml:space="preserve"> to</w:t>
      </w:r>
      <w:r w:rsidR="00135D65" w:rsidRPr="00D45260">
        <w:rPr>
          <w:rFonts w:ascii="Times New Roman" w:hAnsi="Times New Roman" w:cs="Times New Roman"/>
          <w:sz w:val="24"/>
          <w:szCs w:val="24"/>
          <w:lang w:val="en-US"/>
        </w:rPr>
        <w:t xml:space="preserve"> </w:t>
      </w:r>
      <w:r w:rsidR="00933136" w:rsidRPr="00ED5C2B">
        <w:rPr>
          <w:rFonts w:ascii="Times New Roman" w:hAnsi="Times New Roman" w:cs="Times New Roman"/>
          <w:sz w:val="24"/>
          <w:szCs w:val="24"/>
          <w:lang w:val="en-US"/>
        </w:rPr>
        <w:t>reduce to half</w:t>
      </w:r>
      <w:r w:rsidR="00135D65" w:rsidRPr="00D45260">
        <w:rPr>
          <w:rFonts w:ascii="Times New Roman" w:hAnsi="Times New Roman" w:cs="Times New Roman"/>
          <w:sz w:val="24"/>
          <w:szCs w:val="24"/>
          <w:lang w:val="en-US"/>
        </w:rPr>
        <w:t xml:space="preserve"> of potential evapotra</w:t>
      </w:r>
      <w:r w:rsidR="00135D65">
        <w:rPr>
          <w:rFonts w:ascii="Times New Roman" w:hAnsi="Times New Roman" w:cs="Times New Roman"/>
          <w:sz w:val="24"/>
          <w:szCs w:val="24"/>
          <w:lang w:val="en-US"/>
        </w:rPr>
        <w:t>ns</w:t>
      </w:r>
      <w:r w:rsidR="00135D65" w:rsidRPr="00D45260">
        <w:rPr>
          <w:rFonts w:ascii="Times New Roman" w:hAnsi="Times New Roman" w:cs="Times New Roman"/>
          <w:sz w:val="24"/>
          <w:szCs w:val="24"/>
          <w:lang w:val="en-US"/>
        </w:rPr>
        <w:t>piration. Because the potential evapotra</w:t>
      </w:r>
      <w:r w:rsidR="00135D65">
        <w:rPr>
          <w:rFonts w:ascii="Times New Roman" w:hAnsi="Times New Roman" w:cs="Times New Roman"/>
          <w:sz w:val="24"/>
          <w:szCs w:val="24"/>
          <w:lang w:val="en-US"/>
        </w:rPr>
        <w:t>ns</w:t>
      </w:r>
      <w:r w:rsidR="00135D65" w:rsidRPr="00D45260">
        <w:rPr>
          <w:rFonts w:ascii="Times New Roman" w:hAnsi="Times New Roman" w:cs="Times New Roman"/>
          <w:sz w:val="24"/>
          <w:szCs w:val="24"/>
          <w:lang w:val="en-US"/>
        </w:rPr>
        <w:t>piration is</w:t>
      </w:r>
      <w:r>
        <w:rPr>
          <w:rFonts w:ascii="Times New Roman" w:hAnsi="Times New Roman" w:cs="Times New Roman"/>
          <w:i/>
          <w:sz w:val="24"/>
          <w:szCs w:val="24"/>
          <w:lang w:val="en-US"/>
        </w:rPr>
        <w:t xml:space="preserve"> </w:t>
      </w:r>
      <w:r w:rsidR="00F35E35" w:rsidRPr="00B36D07">
        <w:rPr>
          <w:rFonts w:ascii="Times New Roman" w:hAnsi="Times New Roman" w:cs="Times New Roman"/>
          <w:i/>
          <w:position w:val="-4"/>
          <w:sz w:val="24"/>
          <w:szCs w:val="24"/>
          <w:lang w:val="en-US"/>
        </w:rPr>
        <w:object w:dxaOrig="240" w:dyaOrig="260" w14:anchorId="1B428866">
          <v:shape id="_x0000_i1065" type="#_x0000_t75" style="width:12pt;height:12.7pt" o:ole="">
            <v:imagedata r:id="rId90" o:title=""/>
          </v:shape>
          <o:OLEObject Type="Embed" ProgID="Equation.DSMT4" ShapeID="_x0000_i1065" DrawAspect="Content" ObjectID="_1687784385" r:id="rId91"/>
        </w:object>
      </w:r>
      <w:r w:rsidR="00135D65" w:rsidRPr="00655187">
        <w:rPr>
          <w:rFonts w:ascii="Times New Roman" w:hAnsi="Times New Roman" w:cs="Times New Roman"/>
          <w:sz w:val="24"/>
          <w:szCs w:val="24"/>
          <w:lang w:val="en-US"/>
        </w:rPr>
        <w:t>,</w:t>
      </w:r>
      <w:r w:rsidR="00135D65" w:rsidRPr="00D45260">
        <w:rPr>
          <w:rFonts w:ascii="Times New Roman" w:hAnsi="Times New Roman" w:cs="Times New Roman"/>
          <w:sz w:val="24"/>
          <w:szCs w:val="24"/>
          <w:lang w:val="en-US"/>
        </w:rPr>
        <w:t xml:space="preserve"> we</w:t>
      </w:r>
      <w:r w:rsidR="00135D65">
        <w:rPr>
          <w:rFonts w:ascii="Times New Roman" w:hAnsi="Times New Roman" w:cs="Times New Roman"/>
          <w:sz w:val="24"/>
          <w:szCs w:val="24"/>
          <w:lang w:val="en-US"/>
        </w:rPr>
        <w:t xml:space="preserve"> have that the </w:t>
      </w:r>
      <w:r w:rsidR="00F35E35">
        <w:rPr>
          <w:rFonts w:ascii="Times New Roman" w:hAnsi="Times New Roman" w:cs="Times New Roman"/>
          <w:sz w:val="24"/>
          <w:szCs w:val="24"/>
          <w:lang w:val="en-US"/>
        </w:rPr>
        <w:t>h</w:t>
      </w:r>
      <w:r w:rsidR="00F35E35" w:rsidRPr="00ED5C2B">
        <w:rPr>
          <w:rFonts w:ascii="Times New Roman" w:hAnsi="Times New Roman" w:cs="Times New Roman"/>
          <w:sz w:val="24"/>
          <w:szCs w:val="24"/>
          <w:lang w:val="en-US"/>
        </w:rPr>
        <w:t>alf-life</w:t>
      </w:r>
      <w:r w:rsidR="00135D65" w:rsidRPr="00D45260">
        <w:rPr>
          <w:rFonts w:ascii="Times New Roman" w:hAnsi="Times New Roman" w:cs="Times New Roman"/>
          <w:sz w:val="24"/>
          <w:szCs w:val="24"/>
          <w:lang w:val="en-US"/>
        </w:rPr>
        <w:t xml:space="preserve">, </w:t>
      </w:r>
      <w:r w:rsidR="00135D65" w:rsidRPr="00302B34">
        <w:rPr>
          <w:rFonts w:ascii="Times New Roman" w:hAnsi="Times New Roman" w:cs="Times New Roman"/>
          <w:position w:val="-12"/>
          <w:sz w:val="24"/>
          <w:szCs w:val="24"/>
        </w:rPr>
        <w:object w:dxaOrig="320" w:dyaOrig="360" w14:anchorId="0AF4ADA8">
          <v:shape id="_x0000_i1066" type="#_x0000_t75" style="width:18.35pt;height:18.35pt" o:ole="">
            <v:imagedata r:id="rId92" o:title=""/>
          </v:shape>
          <o:OLEObject Type="Embed" ProgID="Equation.DSMT4" ShapeID="_x0000_i1066" DrawAspect="Content" ObjectID="_1687784386" r:id="rId93"/>
        </w:object>
      </w:r>
      <w:r w:rsidR="00135D65" w:rsidRPr="00D45260">
        <w:rPr>
          <w:rFonts w:ascii="Times New Roman" w:hAnsi="Times New Roman" w:cs="Times New Roman"/>
          <w:sz w:val="24"/>
          <w:szCs w:val="24"/>
          <w:lang w:val="en-US"/>
        </w:rPr>
        <w:t>, satisfice</w:t>
      </w:r>
    </w:p>
    <w:p w14:paraId="5449445B" w14:textId="5EEEAAA3" w:rsidR="00135D65" w:rsidRPr="00135D65" w:rsidRDefault="00135D65" w:rsidP="00135D65">
      <w:pPr>
        <w:pStyle w:val="MTDisplayEquation"/>
        <w:rPr>
          <w:lang w:val="en-US"/>
        </w:rPr>
      </w:pPr>
      <w:r w:rsidRPr="00D45260">
        <w:rPr>
          <w:lang w:val="en-US"/>
        </w:rPr>
        <w:tab/>
      </w:r>
      <w:r w:rsidRPr="004B4D9D">
        <w:rPr>
          <w:position w:val="-24"/>
        </w:rPr>
        <w:object w:dxaOrig="1300" w:dyaOrig="620" w14:anchorId="67B6AE31">
          <v:shape id="_x0000_i1067" type="#_x0000_t75" style="width:65.65pt;height:29.65pt" o:ole="">
            <v:imagedata r:id="rId94" o:title=""/>
          </v:shape>
          <o:OLEObject Type="Embed" ProgID="Equation.DSMT4" ShapeID="_x0000_i1067" DrawAspect="Content" ObjectID="_1687784387" r:id="rId95"/>
        </w:object>
      </w:r>
      <w:r w:rsidRPr="00135D65">
        <w:rPr>
          <w:lang w:val="en-US"/>
        </w:rPr>
        <w:t xml:space="preserve"> </w:t>
      </w:r>
      <w:r w:rsidRPr="00135D65">
        <w:rPr>
          <w:lang w:val="en-US"/>
        </w:rPr>
        <w:tab/>
      </w:r>
      <w:r w:rsidRPr="00934378">
        <w:rPr>
          <w:sz w:val="24"/>
          <w:szCs w:val="24"/>
        </w:rPr>
        <w:fldChar w:fldCharType="begin"/>
      </w:r>
      <w:r w:rsidRPr="00135D65">
        <w:rPr>
          <w:sz w:val="24"/>
          <w:szCs w:val="24"/>
          <w:lang w:val="en-US"/>
        </w:rPr>
        <w:instrText xml:space="preserve"> MACROBUTTON MTPlaceRef \* MERGEFORMAT </w:instrText>
      </w:r>
      <w:r w:rsidRPr="00934378">
        <w:rPr>
          <w:sz w:val="24"/>
          <w:szCs w:val="24"/>
        </w:rPr>
        <w:fldChar w:fldCharType="begin"/>
      </w:r>
      <w:r w:rsidRPr="00135D65">
        <w:rPr>
          <w:sz w:val="24"/>
          <w:szCs w:val="24"/>
          <w:lang w:val="en-US"/>
        </w:rPr>
        <w:instrText xml:space="preserve"> SEQ MTEqn \h \* MERGEFORMAT </w:instrText>
      </w:r>
      <w:r w:rsidRPr="00934378">
        <w:rPr>
          <w:sz w:val="24"/>
          <w:szCs w:val="24"/>
        </w:rPr>
        <w:fldChar w:fldCharType="end"/>
      </w:r>
      <w:r w:rsidRPr="00135D65">
        <w:rPr>
          <w:sz w:val="24"/>
          <w:szCs w:val="24"/>
          <w:lang w:val="en-US"/>
        </w:rPr>
        <w:instrText>(</w:instrText>
      </w:r>
      <w:r w:rsidRPr="00934378">
        <w:rPr>
          <w:sz w:val="24"/>
          <w:szCs w:val="24"/>
        </w:rPr>
        <w:fldChar w:fldCharType="begin"/>
      </w:r>
      <w:r w:rsidRPr="00135D65">
        <w:rPr>
          <w:sz w:val="24"/>
          <w:szCs w:val="24"/>
          <w:lang w:val="en-US"/>
        </w:rPr>
        <w:instrText xml:space="preserve"> SEQ MTSec \c \* Arabic \* MERGEFORMAT </w:instrText>
      </w:r>
      <w:r w:rsidRPr="00934378">
        <w:rPr>
          <w:sz w:val="24"/>
          <w:szCs w:val="24"/>
        </w:rPr>
        <w:fldChar w:fldCharType="separate"/>
      </w:r>
      <w:r w:rsidR="009B57B8">
        <w:rPr>
          <w:noProof/>
          <w:sz w:val="24"/>
          <w:szCs w:val="24"/>
          <w:lang w:val="en-US"/>
        </w:rPr>
        <w:instrText>1</w:instrText>
      </w:r>
      <w:r w:rsidRPr="00934378">
        <w:rPr>
          <w:sz w:val="24"/>
          <w:szCs w:val="24"/>
        </w:rPr>
        <w:fldChar w:fldCharType="end"/>
      </w:r>
      <w:r w:rsidRPr="00135D65">
        <w:rPr>
          <w:sz w:val="24"/>
          <w:szCs w:val="24"/>
          <w:lang w:val="en-US"/>
        </w:rPr>
        <w:instrText>.</w:instrText>
      </w:r>
      <w:r w:rsidRPr="00934378">
        <w:rPr>
          <w:sz w:val="24"/>
          <w:szCs w:val="24"/>
        </w:rPr>
        <w:fldChar w:fldCharType="begin"/>
      </w:r>
      <w:r w:rsidRPr="00135D65">
        <w:rPr>
          <w:sz w:val="24"/>
          <w:szCs w:val="24"/>
          <w:lang w:val="en-US"/>
        </w:rPr>
        <w:instrText xml:space="preserve"> SEQ MTEqn \c \* Arabic \* MERGEFORMAT </w:instrText>
      </w:r>
      <w:r w:rsidRPr="00934378">
        <w:rPr>
          <w:sz w:val="24"/>
          <w:szCs w:val="24"/>
        </w:rPr>
        <w:fldChar w:fldCharType="separate"/>
      </w:r>
      <w:r w:rsidR="009B57B8">
        <w:rPr>
          <w:noProof/>
          <w:sz w:val="24"/>
          <w:szCs w:val="24"/>
          <w:lang w:val="en-US"/>
        </w:rPr>
        <w:instrText>9</w:instrText>
      </w:r>
      <w:r w:rsidRPr="00934378">
        <w:rPr>
          <w:sz w:val="24"/>
          <w:szCs w:val="24"/>
        </w:rPr>
        <w:fldChar w:fldCharType="end"/>
      </w:r>
      <w:r w:rsidRPr="00135D65">
        <w:rPr>
          <w:sz w:val="24"/>
          <w:szCs w:val="24"/>
          <w:lang w:val="en-US"/>
        </w:rPr>
        <w:instrText>)</w:instrText>
      </w:r>
      <w:r w:rsidRPr="00934378">
        <w:rPr>
          <w:sz w:val="24"/>
          <w:szCs w:val="24"/>
        </w:rPr>
        <w:fldChar w:fldCharType="end"/>
      </w:r>
    </w:p>
    <w:p w14:paraId="19D02B95" w14:textId="6FB233CC" w:rsidR="00135D65" w:rsidRPr="00ED2B47" w:rsidRDefault="00135D65" w:rsidP="00135D65">
      <w:pPr>
        <w:spacing w:after="41"/>
        <w:ind w:left="-5" w:right="28"/>
        <w:rPr>
          <w:rFonts w:ascii="Times New Roman" w:hAnsi="Times New Roman" w:cs="Times New Roman"/>
          <w:sz w:val="24"/>
          <w:szCs w:val="24"/>
          <w:lang w:val="en-US"/>
        </w:rPr>
      </w:pPr>
      <w:r w:rsidRPr="00ED2B47">
        <w:rPr>
          <w:rFonts w:ascii="Times New Roman" w:hAnsi="Times New Roman" w:cs="Times New Roman"/>
          <w:sz w:val="24"/>
          <w:szCs w:val="24"/>
          <w:lang w:val="en-US"/>
        </w:rPr>
        <w:t xml:space="preserve">For calculating </w:t>
      </w:r>
      <w:r w:rsidR="00F35E35" w:rsidRPr="00B36D07">
        <w:rPr>
          <w:rFonts w:ascii="Times New Roman" w:hAnsi="Times New Roman" w:cs="Times New Roman"/>
          <w:position w:val="-12"/>
          <w:sz w:val="24"/>
          <w:szCs w:val="24"/>
          <w:lang w:val="en-US"/>
        </w:rPr>
        <w:object w:dxaOrig="320" w:dyaOrig="360" w14:anchorId="43AA0023">
          <v:shape id="_x0000_i1068" type="#_x0000_t75" style="width:15.55pt;height:18.35pt" o:ole="">
            <v:imagedata r:id="rId96" o:title=""/>
          </v:shape>
          <o:OLEObject Type="Embed" ProgID="Equation.DSMT4" ShapeID="_x0000_i1068" DrawAspect="Content" ObjectID="_1687784388" r:id="rId97"/>
        </w:object>
      </w:r>
      <w:r w:rsidRPr="00ED2B47">
        <w:rPr>
          <w:rFonts w:ascii="Times New Roman" w:hAnsi="Times New Roman" w:cs="Times New Roman"/>
          <w:sz w:val="24"/>
          <w:szCs w:val="24"/>
          <w:lang w:val="en-US"/>
        </w:rPr>
        <w:t xml:space="preserve">, equation </w:t>
      </w:r>
      <w:r w:rsidRPr="00ED2B47">
        <w:rPr>
          <w:rFonts w:ascii="Times New Roman" w:hAnsi="Times New Roman" w:cs="Times New Roman"/>
          <w:sz w:val="24"/>
          <w:szCs w:val="24"/>
          <w:lang w:val="en-US"/>
        </w:rPr>
        <w:fldChar w:fldCharType="begin"/>
      </w:r>
      <w:r w:rsidRPr="00ED2B47">
        <w:rPr>
          <w:rFonts w:ascii="Times New Roman" w:hAnsi="Times New Roman" w:cs="Times New Roman"/>
          <w:sz w:val="24"/>
          <w:szCs w:val="24"/>
          <w:lang w:val="en-US"/>
        </w:rPr>
        <w:instrText xml:space="preserve"> GOTOBUTTON ZEqnNum548894  \* MERGEFORMAT </w:instrText>
      </w:r>
      <w:r w:rsidRPr="00ED2B47">
        <w:rPr>
          <w:rFonts w:ascii="Times New Roman" w:hAnsi="Times New Roman" w:cs="Times New Roman"/>
          <w:sz w:val="24"/>
          <w:szCs w:val="24"/>
          <w:lang w:val="en-US"/>
        </w:rPr>
        <w:fldChar w:fldCharType="begin"/>
      </w:r>
      <w:r w:rsidRPr="00ED2B47">
        <w:rPr>
          <w:rFonts w:ascii="Times New Roman" w:hAnsi="Times New Roman" w:cs="Times New Roman"/>
          <w:sz w:val="24"/>
          <w:szCs w:val="24"/>
          <w:lang w:val="en-US"/>
        </w:rPr>
        <w:instrText xml:space="preserve"> REF ZEqnNum548894 \* Charformat \! \* MERGEFORMAT </w:instrText>
      </w:r>
      <w:r w:rsidRPr="00ED2B47">
        <w:rPr>
          <w:rFonts w:ascii="Times New Roman" w:hAnsi="Times New Roman" w:cs="Times New Roman"/>
          <w:sz w:val="24"/>
          <w:szCs w:val="24"/>
          <w:lang w:val="en-US"/>
        </w:rPr>
        <w:fldChar w:fldCharType="separate"/>
      </w:r>
      <w:r w:rsidR="009B57B8" w:rsidRPr="00D46BF5">
        <w:rPr>
          <w:rFonts w:ascii="Times New Roman" w:hAnsi="Times New Roman" w:cs="Times New Roman"/>
          <w:sz w:val="24"/>
          <w:szCs w:val="24"/>
          <w:lang w:val="en-US"/>
        </w:rPr>
        <w:instrText>(1.7)</w:instrText>
      </w:r>
      <w:r w:rsidRPr="00ED2B47">
        <w:rPr>
          <w:rFonts w:ascii="Times New Roman" w:hAnsi="Times New Roman" w:cs="Times New Roman"/>
          <w:sz w:val="24"/>
          <w:szCs w:val="24"/>
          <w:lang w:val="en-US"/>
        </w:rPr>
        <w:fldChar w:fldCharType="end"/>
      </w:r>
      <w:r w:rsidRPr="00ED2B47">
        <w:rPr>
          <w:rFonts w:ascii="Times New Roman" w:hAnsi="Times New Roman" w:cs="Times New Roman"/>
          <w:sz w:val="24"/>
          <w:szCs w:val="24"/>
          <w:lang w:val="en-US"/>
        </w:rPr>
        <w:fldChar w:fldCharType="end"/>
      </w:r>
      <w:r w:rsidRPr="00ED2B47">
        <w:rPr>
          <w:rFonts w:ascii="Times New Roman" w:hAnsi="Times New Roman" w:cs="Times New Roman"/>
          <w:sz w:val="24"/>
          <w:szCs w:val="24"/>
          <w:lang w:val="en-US"/>
        </w:rPr>
        <w:t xml:space="preserve"> is used and we have that </w:t>
      </w:r>
    </w:p>
    <w:p w14:paraId="6224A268" w14:textId="7279070B" w:rsidR="00135D65" w:rsidRPr="00CD14B9" w:rsidRDefault="00135D65" w:rsidP="00135D65">
      <w:pPr>
        <w:pStyle w:val="MTDisplayEquation"/>
        <w:rPr>
          <w:lang w:val="en-US"/>
        </w:rPr>
      </w:pPr>
      <w:r w:rsidRPr="00CD14B9">
        <w:rPr>
          <w:lang w:val="en-US"/>
        </w:rPr>
        <w:lastRenderedPageBreak/>
        <w:tab/>
      </w:r>
      <w:r w:rsidRPr="004B4D9D">
        <w:rPr>
          <w:position w:val="-24"/>
        </w:rPr>
        <w:object w:dxaOrig="1240" w:dyaOrig="620" w14:anchorId="11B6B875">
          <v:shape id="_x0000_i1069" type="#_x0000_t75" style="width:60pt;height:29.65pt" o:ole="">
            <v:imagedata r:id="rId98" o:title=""/>
          </v:shape>
          <o:OLEObject Type="Embed" ProgID="Equation.DSMT4" ShapeID="_x0000_i1069" DrawAspect="Content" ObjectID="_1687784389" r:id="rId99"/>
        </w:object>
      </w:r>
      <w:r w:rsidRPr="00CD14B9">
        <w:rPr>
          <w:lang w:val="en-US"/>
        </w:rPr>
        <w:t xml:space="preserve"> </w:t>
      </w:r>
      <w:r w:rsidRPr="00CD14B9">
        <w:rPr>
          <w:lang w:val="en-US"/>
        </w:rPr>
        <w:tab/>
      </w:r>
      <w:r w:rsidRPr="004A6606">
        <w:rPr>
          <w:sz w:val="24"/>
          <w:szCs w:val="24"/>
        </w:rPr>
        <w:fldChar w:fldCharType="begin"/>
      </w:r>
      <w:r w:rsidRPr="00CD14B9">
        <w:rPr>
          <w:sz w:val="24"/>
          <w:szCs w:val="24"/>
          <w:lang w:val="en-US"/>
        </w:rPr>
        <w:instrText xml:space="preserve"> MACROBUTTON MTPlaceRef \* MERGEFORMAT </w:instrText>
      </w:r>
      <w:r w:rsidRPr="004A6606">
        <w:rPr>
          <w:sz w:val="24"/>
          <w:szCs w:val="24"/>
        </w:rPr>
        <w:fldChar w:fldCharType="begin"/>
      </w:r>
      <w:r w:rsidRPr="00CD14B9">
        <w:rPr>
          <w:sz w:val="24"/>
          <w:szCs w:val="24"/>
          <w:lang w:val="en-US"/>
        </w:rPr>
        <w:instrText xml:space="preserve"> SEQ MTEqn \h \* MERGEFORMAT </w:instrText>
      </w:r>
      <w:r w:rsidRPr="004A6606">
        <w:rPr>
          <w:sz w:val="24"/>
          <w:szCs w:val="24"/>
        </w:rPr>
        <w:fldChar w:fldCharType="end"/>
      </w:r>
      <w:r w:rsidRPr="00CD14B9">
        <w:rPr>
          <w:sz w:val="24"/>
          <w:szCs w:val="24"/>
          <w:lang w:val="en-US"/>
        </w:rPr>
        <w:instrText>(</w:instrText>
      </w:r>
      <w:r w:rsidRPr="004A6606">
        <w:rPr>
          <w:sz w:val="24"/>
          <w:szCs w:val="24"/>
        </w:rPr>
        <w:fldChar w:fldCharType="begin"/>
      </w:r>
      <w:r w:rsidRPr="00CD14B9">
        <w:rPr>
          <w:sz w:val="24"/>
          <w:szCs w:val="24"/>
          <w:lang w:val="en-US"/>
        </w:rPr>
        <w:instrText xml:space="preserve"> SEQ MTSec \c \* Arabic \* MERGEFORMAT </w:instrText>
      </w:r>
      <w:r w:rsidRPr="004A6606">
        <w:rPr>
          <w:sz w:val="24"/>
          <w:szCs w:val="24"/>
        </w:rPr>
        <w:fldChar w:fldCharType="separate"/>
      </w:r>
      <w:r w:rsidR="009B57B8">
        <w:rPr>
          <w:noProof/>
          <w:sz w:val="24"/>
          <w:szCs w:val="24"/>
          <w:lang w:val="en-US"/>
        </w:rPr>
        <w:instrText>1</w:instrText>
      </w:r>
      <w:r w:rsidRPr="004A6606">
        <w:rPr>
          <w:sz w:val="24"/>
          <w:szCs w:val="24"/>
        </w:rPr>
        <w:fldChar w:fldCharType="end"/>
      </w:r>
      <w:r w:rsidRPr="00CD14B9">
        <w:rPr>
          <w:sz w:val="24"/>
          <w:szCs w:val="24"/>
          <w:lang w:val="en-US"/>
        </w:rPr>
        <w:instrText>.</w:instrText>
      </w:r>
      <w:r w:rsidRPr="004A6606">
        <w:rPr>
          <w:sz w:val="24"/>
          <w:szCs w:val="24"/>
        </w:rPr>
        <w:fldChar w:fldCharType="begin"/>
      </w:r>
      <w:r w:rsidRPr="00CD14B9">
        <w:rPr>
          <w:sz w:val="24"/>
          <w:szCs w:val="24"/>
          <w:lang w:val="en-US"/>
        </w:rPr>
        <w:instrText xml:space="preserve"> SEQ MTEqn \c \* Arabic \* MERGEFORMAT </w:instrText>
      </w:r>
      <w:r w:rsidRPr="004A6606">
        <w:rPr>
          <w:sz w:val="24"/>
          <w:szCs w:val="24"/>
        </w:rPr>
        <w:fldChar w:fldCharType="separate"/>
      </w:r>
      <w:r w:rsidR="009B57B8">
        <w:rPr>
          <w:noProof/>
          <w:sz w:val="24"/>
          <w:szCs w:val="24"/>
          <w:lang w:val="en-US"/>
        </w:rPr>
        <w:instrText>10</w:instrText>
      </w:r>
      <w:r w:rsidRPr="004A6606">
        <w:rPr>
          <w:sz w:val="24"/>
          <w:szCs w:val="24"/>
        </w:rPr>
        <w:fldChar w:fldCharType="end"/>
      </w:r>
      <w:r w:rsidRPr="00CD14B9">
        <w:rPr>
          <w:sz w:val="24"/>
          <w:szCs w:val="24"/>
          <w:lang w:val="en-US"/>
        </w:rPr>
        <w:instrText>)</w:instrText>
      </w:r>
      <w:r w:rsidRPr="004A6606">
        <w:rPr>
          <w:sz w:val="24"/>
          <w:szCs w:val="24"/>
        </w:rPr>
        <w:fldChar w:fldCharType="end"/>
      </w:r>
    </w:p>
    <w:p w14:paraId="32776139" w14:textId="643E0DAF" w:rsidR="00135D65" w:rsidRDefault="001E52D2" w:rsidP="00135D65">
      <w:pPr>
        <w:spacing w:line="360" w:lineRule="auto"/>
        <w:ind w:left="-15" w:right="28"/>
        <w:jc w:val="both"/>
        <w:rPr>
          <w:rFonts w:ascii="Times New Roman" w:hAnsi="Times New Roman" w:cs="Times New Roman"/>
          <w:sz w:val="24"/>
          <w:szCs w:val="24"/>
          <w:lang w:val="en-US"/>
        </w:rPr>
      </w:pPr>
      <w:r>
        <w:rPr>
          <w:rFonts w:ascii="Times New Roman" w:hAnsi="Times New Roman" w:cs="Times New Roman"/>
          <w:sz w:val="24"/>
          <w:szCs w:val="24"/>
          <w:lang w:val="en-US"/>
        </w:rPr>
        <w:t>Thus</w:t>
      </w:r>
      <w:r w:rsidRPr="00CD14B9">
        <w:rPr>
          <w:rFonts w:ascii="Times New Roman" w:hAnsi="Times New Roman" w:cs="Times New Roman"/>
          <w:sz w:val="24"/>
          <w:szCs w:val="24"/>
          <w:lang w:val="en-US"/>
        </w:rPr>
        <w:t xml:space="preserve"> </w:t>
      </w:r>
      <w:r w:rsidR="00135D65" w:rsidRPr="00CD14B9">
        <w:rPr>
          <w:rFonts w:ascii="Times New Roman" w:hAnsi="Times New Roman" w:cs="Times New Roman"/>
          <w:sz w:val="24"/>
          <w:szCs w:val="24"/>
          <w:lang w:val="en-US"/>
        </w:rPr>
        <w:t xml:space="preserve">the </w:t>
      </w:r>
      <w:r w:rsidR="00DA6AB0">
        <w:rPr>
          <w:rFonts w:ascii="Times New Roman" w:hAnsi="Times New Roman" w:cs="Times New Roman"/>
          <w:sz w:val="24"/>
          <w:szCs w:val="24"/>
          <w:lang w:val="en-US"/>
        </w:rPr>
        <w:t>half-life</w:t>
      </w:r>
      <w:r w:rsidR="00135D65" w:rsidRPr="00CD14B9">
        <w:rPr>
          <w:rFonts w:ascii="Times New Roman" w:hAnsi="Times New Roman" w:cs="Times New Roman"/>
          <w:sz w:val="24"/>
          <w:szCs w:val="24"/>
          <w:lang w:val="en-US"/>
        </w:rPr>
        <w:t xml:space="preserve"> is inversely proportional to the constant </w:t>
      </w:r>
      <w:r w:rsidR="004C5F4D" w:rsidRPr="00B36D07">
        <w:rPr>
          <w:rFonts w:ascii="Times New Roman" w:hAnsi="Times New Roman" w:cs="Times New Roman"/>
          <w:position w:val="-6"/>
          <w:sz w:val="24"/>
          <w:szCs w:val="24"/>
          <w:lang w:val="en-US"/>
        </w:rPr>
        <w:object w:dxaOrig="200" w:dyaOrig="279" w14:anchorId="3047DED8">
          <v:shape id="_x0000_i1070" type="#_x0000_t75" style="width:9.9pt;height:14.1pt" o:ole="">
            <v:imagedata r:id="rId100" o:title=""/>
          </v:shape>
          <o:OLEObject Type="Embed" ProgID="Equation.DSMT4" ShapeID="_x0000_i1070" DrawAspect="Content" ObjectID="_1687784390" r:id="rId101"/>
        </w:object>
      </w:r>
      <w:r w:rsidR="00135D65" w:rsidRPr="00CD14B9">
        <w:rPr>
          <w:rFonts w:ascii="Times New Roman" w:hAnsi="Times New Roman" w:cs="Times New Roman"/>
          <w:sz w:val="24"/>
          <w:szCs w:val="24"/>
          <w:lang w:val="en-US"/>
        </w:rPr>
        <w:t>and independ</w:t>
      </w:r>
      <w:r w:rsidR="00135D65">
        <w:rPr>
          <w:rFonts w:ascii="Times New Roman" w:hAnsi="Times New Roman" w:cs="Times New Roman"/>
          <w:sz w:val="24"/>
          <w:szCs w:val="24"/>
          <w:lang w:val="en-US"/>
        </w:rPr>
        <w:t>ent of</w:t>
      </w:r>
      <w:r w:rsidR="004C5F4D" w:rsidRPr="00655187">
        <w:rPr>
          <w:rFonts w:ascii="Times New Roman" w:hAnsi="Times New Roman" w:cs="Times New Roman"/>
          <w:i/>
          <w:position w:val="-4"/>
          <w:sz w:val="24"/>
          <w:szCs w:val="24"/>
          <w:lang w:val="en-US"/>
        </w:rPr>
        <w:object w:dxaOrig="240" w:dyaOrig="260" w14:anchorId="0943D79F">
          <v:shape id="_x0000_i1071" type="#_x0000_t75" style="width:12pt;height:12.7pt" o:ole="">
            <v:imagedata r:id="rId102" o:title=""/>
          </v:shape>
          <o:OLEObject Type="Embed" ProgID="Equation.DSMT4" ShapeID="_x0000_i1071" DrawAspect="Content" ObjectID="_1687784391" r:id="rId103"/>
        </w:object>
      </w:r>
      <w:r w:rsidR="00135D65" w:rsidRPr="00CD14B9">
        <w:rPr>
          <w:rFonts w:ascii="Times New Roman" w:hAnsi="Times New Roman" w:cs="Times New Roman"/>
          <w:sz w:val="24"/>
          <w:szCs w:val="24"/>
          <w:lang w:val="en-US"/>
        </w:rPr>
        <w:t xml:space="preserve">. </w:t>
      </w:r>
      <w:r w:rsidR="00135D65">
        <w:rPr>
          <w:rFonts w:ascii="Times New Roman" w:hAnsi="Times New Roman" w:cs="Times New Roman"/>
          <w:sz w:val="24"/>
          <w:szCs w:val="24"/>
          <w:lang w:val="en-US"/>
        </w:rPr>
        <w:t>Graphic representation of</w:t>
      </w:r>
      <w:r w:rsidR="00135D65" w:rsidRPr="00CD14B9">
        <w:rPr>
          <w:rFonts w:ascii="Times New Roman" w:hAnsi="Times New Roman" w:cs="Times New Roman"/>
          <w:sz w:val="24"/>
          <w:szCs w:val="24"/>
          <w:lang w:val="en-US"/>
        </w:rPr>
        <w:t xml:space="preserve"> </w:t>
      </w:r>
      <w:r w:rsidR="00135D65" w:rsidRPr="00302B34">
        <w:rPr>
          <w:rFonts w:ascii="Times New Roman" w:hAnsi="Times New Roman" w:cs="Times New Roman"/>
          <w:position w:val="-12"/>
          <w:sz w:val="24"/>
          <w:szCs w:val="24"/>
          <w:lang w:val="en-US"/>
        </w:rPr>
        <w:object w:dxaOrig="320" w:dyaOrig="360" w14:anchorId="29CF1C86">
          <v:shape id="_x0000_i1072" type="#_x0000_t75" style="width:18.35pt;height:18.35pt" o:ole="">
            <v:imagedata r:id="rId104" o:title=""/>
          </v:shape>
          <o:OLEObject Type="Embed" ProgID="Equation.DSMT4" ShapeID="_x0000_i1072" DrawAspect="Content" ObjectID="_1687784392" r:id="rId105"/>
        </w:object>
      </w:r>
      <w:r w:rsidR="00135D65" w:rsidRPr="00CD14B9">
        <w:rPr>
          <w:rFonts w:ascii="Times New Roman" w:hAnsi="Times New Roman" w:cs="Times New Roman"/>
          <w:sz w:val="24"/>
          <w:szCs w:val="24"/>
          <w:lang w:val="en-US"/>
        </w:rPr>
        <w:t xml:space="preserve"> </w:t>
      </w:r>
      <w:r w:rsidR="00135D65">
        <w:rPr>
          <w:rFonts w:ascii="Times New Roman" w:hAnsi="Times New Roman" w:cs="Times New Roman"/>
          <w:sz w:val="24"/>
          <w:szCs w:val="24"/>
          <w:lang w:val="en-US"/>
        </w:rPr>
        <w:t xml:space="preserve">is showed in </w:t>
      </w:r>
      <w:r w:rsidR="00135D65" w:rsidRPr="00BF7CFB">
        <w:rPr>
          <w:rFonts w:ascii="Times New Roman" w:hAnsi="Times New Roman" w:cs="Times New Roman"/>
          <w:sz w:val="24"/>
          <w:szCs w:val="24"/>
          <w:highlight w:val="red"/>
          <w:lang w:val="en-US"/>
        </w:rPr>
        <w:t xml:space="preserve">Figure </w:t>
      </w:r>
      <w:r w:rsidR="00120452">
        <w:rPr>
          <w:rFonts w:ascii="Times New Roman" w:hAnsi="Times New Roman" w:cs="Times New Roman"/>
          <w:sz w:val="24"/>
          <w:szCs w:val="24"/>
          <w:highlight w:val="red"/>
          <w:lang w:val="en-US"/>
        </w:rPr>
        <w:t>2B</w:t>
      </w:r>
      <w:r w:rsidR="00135D65" w:rsidRPr="00CD14B9">
        <w:rPr>
          <w:rFonts w:ascii="Times New Roman" w:hAnsi="Times New Roman" w:cs="Times New Roman"/>
          <w:sz w:val="24"/>
          <w:szCs w:val="24"/>
          <w:lang w:val="en-US"/>
        </w:rPr>
        <w:t>.</w:t>
      </w:r>
    </w:p>
    <w:p w14:paraId="07D4FA97" w14:textId="77777777" w:rsidR="00697E77" w:rsidRPr="008F438E" w:rsidRDefault="00697E77" w:rsidP="00135D65">
      <w:pPr>
        <w:spacing w:line="360" w:lineRule="auto"/>
        <w:ind w:left="-15" w:right="28"/>
        <w:jc w:val="both"/>
        <w:rPr>
          <w:rFonts w:ascii="Times New Roman" w:hAnsi="Times New Roman" w:cs="Times New Roman"/>
          <w:b/>
          <w:bCs/>
          <w:i/>
          <w:lang w:val="en-US"/>
        </w:rPr>
      </w:pPr>
    </w:p>
    <w:p w14:paraId="28D9A1B3" w14:textId="29848544" w:rsidR="00135D65" w:rsidRDefault="00135D65" w:rsidP="00135D65">
      <w:pPr>
        <w:jc w:val="both"/>
        <w:rPr>
          <w:rFonts w:ascii="Times New Roman" w:hAnsi="Times New Roman" w:cs="Times New Roman"/>
          <w:b/>
          <w:i/>
          <w:sz w:val="24"/>
          <w:szCs w:val="24"/>
          <w:lang w:val="en-US"/>
        </w:rPr>
      </w:pPr>
      <w:r w:rsidRPr="00C25EB9">
        <w:rPr>
          <w:rFonts w:ascii="Times New Roman" w:hAnsi="Times New Roman" w:cs="Times New Roman"/>
          <w:b/>
          <w:i/>
          <w:sz w:val="24"/>
          <w:szCs w:val="24"/>
          <w:lang w:val="en-US"/>
        </w:rPr>
        <w:t>Calculat</w:t>
      </w:r>
      <w:r>
        <w:rPr>
          <w:rFonts w:ascii="Times New Roman" w:hAnsi="Times New Roman" w:cs="Times New Roman"/>
          <w:b/>
          <w:i/>
          <w:sz w:val="24"/>
          <w:szCs w:val="24"/>
          <w:lang w:val="en-US"/>
        </w:rPr>
        <w:t>ion</w:t>
      </w:r>
      <w:r w:rsidRPr="00C25EB9">
        <w:rPr>
          <w:rFonts w:ascii="Times New Roman" w:hAnsi="Times New Roman" w:cs="Times New Roman"/>
          <w:b/>
          <w:i/>
          <w:sz w:val="24"/>
          <w:szCs w:val="24"/>
          <w:lang w:val="en-US"/>
        </w:rPr>
        <w:t xml:space="preserve"> of parameters of the ET model fr</w:t>
      </w:r>
      <w:r>
        <w:rPr>
          <w:rFonts w:ascii="Times New Roman" w:hAnsi="Times New Roman" w:cs="Times New Roman"/>
          <w:b/>
          <w:i/>
          <w:sz w:val="24"/>
          <w:szCs w:val="24"/>
          <w:lang w:val="en-US"/>
        </w:rPr>
        <w:t>o</w:t>
      </w:r>
      <w:r w:rsidRPr="00C25EB9">
        <w:rPr>
          <w:rFonts w:ascii="Times New Roman" w:hAnsi="Times New Roman" w:cs="Times New Roman"/>
          <w:b/>
          <w:i/>
          <w:sz w:val="24"/>
          <w:szCs w:val="24"/>
          <w:lang w:val="en-US"/>
        </w:rPr>
        <w:t xml:space="preserve">m the experiment data </w:t>
      </w:r>
    </w:p>
    <w:p w14:paraId="4A8A3008" w14:textId="0A833A97" w:rsidR="00D21784" w:rsidRDefault="00135D65" w:rsidP="0030552A">
      <w:pPr>
        <w:spacing w:after="347" w:line="480" w:lineRule="auto"/>
        <w:ind w:right="28"/>
        <w:jc w:val="both"/>
        <w:rPr>
          <w:rFonts w:ascii="Times New Roman" w:hAnsi="Times New Roman" w:cs="Times New Roman"/>
          <w:sz w:val="24"/>
          <w:szCs w:val="24"/>
          <w:lang w:val="en-US"/>
        </w:rPr>
      </w:pPr>
      <w:r w:rsidRPr="00DA00CA">
        <w:rPr>
          <w:rFonts w:ascii="Times New Roman" w:hAnsi="Times New Roman" w:cs="Times New Roman"/>
          <w:sz w:val="24"/>
          <w:szCs w:val="24"/>
          <w:lang w:val="en-US"/>
        </w:rPr>
        <w:t xml:space="preserve">If </w:t>
      </w:r>
      <w:r w:rsidRPr="00825814">
        <w:rPr>
          <w:rFonts w:ascii="Times New Roman" w:hAnsi="Times New Roman" w:cs="Times New Roman"/>
          <w:position w:val="-14"/>
          <w:sz w:val="24"/>
          <w:szCs w:val="24"/>
        </w:rPr>
        <w:object w:dxaOrig="320" w:dyaOrig="380" w14:anchorId="0986071E">
          <v:shape id="_x0000_i1073" type="#_x0000_t75" style="width:18.35pt;height:17.65pt" o:ole="">
            <v:imagedata r:id="rId106" o:title=""/>
          </v:shape>
          <o:OLEObject Type="Embed" ProgID="Equation.DSMT4" ShapeID="_x0000_i1073" DrawAspect="Content" ObjectID="_1687784393" r:id="rId107"/>
        </w:object>
      </w:r>
      <w:r w:rsidRPr="00DA00CA">
        <w:rPr>
          <w:rFonts w:ascii="Times New Roman" w:hAnsi="Times New Roman" w:cs="Times New Roman"/>
          <w:sz w:val="24"/>
          <w:szCs w:val="24"/>
          <w:lang w:val="en-US"/>
        </w:rPr>
        <w:t xml:space="preserve">is the weight of PPS registered in the </w:t>
      </w:r>
      <w:r w:rsidRPr="00DA00CA">
        <w:rPr>
          <w:rFonts w:ascii="Times New Roman" w:hAnsi="Times New Roman" w:cs="Times New Roman"/>
          <w:i/>
          <w:sz w:val="24"/>
          <w:szCs w:val="24"/>
          <w:lang w:val="en-US"/>
        </w:rPr>
        <w:t>j-</w:t>
      </w:r>
      <w:r w:rsidR="009342B4">
        <w:rPr>
          <w:rFonts w:ascii="Times New Roman" w:hAnsi="Times New Roman" w:cs="Times New Roman"/>
          <w:sz w:val="24"/>
          <w:szCs w:val="24"/>
          <w:lang w:val="en-US"/>
        </w:rPr>
        <w:t xml:space="preserve">th </w:t>
      </w:r>
      <w:r w:rsidRPr="00DA00CA">
        <w:rPr>
          <w:rFonts w:ascii="Times New Roman" w:hAnsi="Times New Roman" w:cs="Times New Roman"/>
          <w:sz w:val="24"/>
          <w:szCs w:val="24"/>
          <w:lang w:val="en-US"/>
        </w:rPr>
        <w:t xml:space="preserve">day since the water suspension, </w:t>
      </w:r>
      <w:r w:rsidRPr="00825814">
        <w:rPr>
          <w:rFonts w:ascii="Times New Roman" w:hAnsi="Times New Roman" w:cs="Times New Roman"/>
          <w:position w:val="-22"/>
          <w:sz w:val="24"/>
          <w:szCs w:val="24"/>
        </w:rPr>
        <w:object w:dxaOrig="1160" w:dyaOrig="560" w14:anchorId="75CBB37B">
          <v:shape id="_x0000_i1074" type="#_x0000_t75" style="width:60pt;height:29.65pt" o:ole="">
            <v:imagedata r:id="rId108" o:title=""/>
          </v:shape>
          <o:OLEObject Type="Embed" ProgID="Equation.DSMT4" ShapeID="_x0000_i1074" DrawAspect="Content" ObjectID="_1687784394" r:id="rId109"/>
        </w:object>
      </w:r>
      <w:r w:rsidRPr="00DA00CA">
        <w:rPr>
          <w:rFonts w:ascii="Times New Roman" w:hAnsi="Times New Roman" w:cs="Times New Roman"/>
          <w:sz w:val="24"/>
          <w:szCs w:val="24"/>
          <w:lang w:val="en-US"/>
        </w:rPr>
        <w:t>i</w:t>
      </w:r>
      <w:r>
        <w:rPr>
          <w:rFonts w:ascii="Times New Roman" w:hAnsi="Times New Roman" w:cs="Times New Roman"/>
          <w:sz w:val="24"/>
          <w:szCs w:val="24"/>
          <w:lang w:val="en-US"/>
        </w:rPr>
        <w:t>s the set of data obtained from de assa</w:t>
      </w:r>
      <w:r w:rsidRPr="00DA00CA">
        <w:rPr>
          <w:rFonts w:ascii="Times New Roman" w:hAnsi="Times New Roman" w:cs="Times New Roman"/>
          <w:sz w:val="24"/>
          <w:szCs w:val="24"/>
          <w:lang w:val="en-US"/>
        </w:rPr>
        <w:t>y (</w:t>
      </w:r>
      <w:r w:rsidRPr="0030552A">
        <w:rPr>
          <w:rFonts w:ascii="Times New Roman" w:hAnsi="Times New Roman" w:cs="Times New Roman"/>
          <w:b/>
          <w:bCs/>
          <w:sz w:val="24"/>
          <w:szCs w:val="24"/>
          <w:highlight w:val="red"/>
          <w:lang w:val="en-US"/>
        </w:rPr>
        <w:t xml:space="preserve">Figure </w:t>
      </w:r>
      <w:r w:rsidR="00120452">
        <w:rPr>
          <w:rFonts w:ascii="Times New Roman" w:hAnsi="Times New Roman" w:cs="Times New Roman"/>
          <w:b/>
          <w:bCs/>
          <w:sz w:val="24"/>
          <w:szCs w:val="24"/>
          <w:highlight w:val="red"/>
          <w:lang w:val="en-US"/>
        </w:rPr>
        <w:t>2A</w:t>
      </w:r>
      <w:r w:rsidRPr="00DA00CA">
        <w:rPr>
          <w:rFonts w:ascii="Times New Roman" w:hAnsi="Times New Roman" w:cs="Times New Roman"/>
          <w:sz w:val="24"/>
          <w:szCs w:val="24"/>
          <w:lang w:val="en-US"/>
        </w:rPr>
        <w:t xml:space="preserve">). </w:t>
      </w:r>
    </w:p>
    <w:p w14:paraId="34F99394" w14:textId="67A6CCBA" w:rsidR="00135D65" w:rsidRPr="00655187" w:rsidRDefault="00D21784" w:rsidP="0030552A">
      <w:pPr>
        <w:spacing w:after="347" w:line="480" w:lineRule="auto"/>
        <w:ind w:right="28"/>
        <w:jc w:val="both"/>
        <w:rPr>
          <w:rFonts w:ascii="Times New Roman" w:hAnsi="Times New Roman" w:cs="Times New Roman"/>
          <w:sz w:val="24"/>
          <w:szCs w:val="24"/>
          <w:lang w:val="en-US"/>
        </w:rPr>
      </w:pPr>
      <w:r w:rsidRPr="00D46BF5">
        <w:rPr>
          <w:rFonts w:ascii="Times New Roman" w:hAnsi="Times New Roman" w:cs="Times New Roman"/>
          <w:sz w:val="24"/>
          <w:szCs w:val="24"/>
          <w:highlight w:val="darkGray"/>
          <w:lang w:val="es-ES"/>
        </w:rPr>
        <w:t xml:space="preserve">Para </w:t>
      </w:r>
      <w:r w:rsidR="0034424B" w:rsidRPr="00D46BF5">
        <w:rPr>
          <w:rFonts w:ascii="Times New Roman" w:hAnsi="Times New Roman" w:cs="Times New Roman"/>
          <w:sz w:val="24"/>
          <w:szCs w:val="24"/>
          <w:highlight w:val="darkGray"/>
          <w:lang w:val="es-ES"/>
        </w:rPr>
        <w:t>determina</w:t>
      </w:r>
      <w:r w:rsidRPr="00D46BF5">
        <w:rPr>
          <w:rFonts w:ascii="Times New Roman" w:hAnsi="Times New Roman" w:cs="Times New Roman"/>
          <w:sz w:val="24"/>
          <w:szCs w:val="24"/>
          <w:highlight w:val="darkGray"/>
          <w:lang w:val="es-ES"/>
        </w:rPr>
        <w:t>r los parámetros de ET en funci</w:t>
      </w:r>
      <w:r w:rsidR="0034424B" w:rsidRPr="00D46BF5">
        <w:rPr>
          <w:rFonts w:ascii="Times New Roman" w:hAnsi="Times New Roman" w:cs="Times New Roman"/>
          <w:sz w:val="24"/>
          <w:szCs w:val="24"/>
          <w:highlight w:val="darkGray"/>
          <w:lang w:val="es-ES"/>
        </w:rPr>
        <w:t xml:space="preserve">ón del tiempo </w:t>
      </w:r>
      <w:r w:rsidR="0034424B" w:rsidRPr="00D46BF5">
        <w:rPr>
          <w:rFonts w:ascii="Times New Roman" w:hAnsi="Times New Roman" w:cs="Times New Roman"/>
          <w:sz w:val="24"/>
          <w:szCs w:val="24"/>
          <w:highlight w:val="red"/>
          <w:lang w:val="es-ES"/>
        </w:rPr>
        <w:t>(</w:t>
      </w:r>
      <w:r w:rsidR="0034424B" w:rsidRPr="00D46BF5">
        <w:rPr>
          <w:rFonts w:ascii="Times New Roman" w:hAnsi="Times New Roman" w:cs="Times New Roman"/>
          <w:b/>
          <w:bCs/>
          <w:sz w:val="24"/>
          <w:szCs w:val="24"/>
          <w:highlight w:val="red"/>
          <w:lang w:val="es-ES"/>
        </w:rPr>
        <w:t>Figure 2B</w:t>
      </w:r>
      <w:r w:rsidR="0034424B" w:rsidRPr="00D46BF5">
        <w:rPr>
          <w:rFonts w:ascii="Times New Roman" w:hAnsi="Times New Roman" w:cs="Times New Roman"/>
          <w:sz w:val="24"/>
          <w:szCs w:val="24"/>
          <w:highlight w:val="red"/>
          <w:lang w:val="es-ES"/>
        </w:rPr>
        <w:t>)</w:t>
      </w:r>
      <w:r w:rsidR="0034424B" w:rsidRPr="00D46BF5">
        <w:rPr>
          <w:rFonts w:ascii="Times New Roman" w:hAnsi="Times New Roman" w:cs="Times New Roman"/>
          <w:sz w:val="24"/>
          <w:szCs w:val="24"/>
          <w:highlight w:val="darkGray"/>
          <w:lang w:val="es-ES"/>
        </w:rPr>
        <w:t xml:space="preserve">, utilizando dicho conjunto de datos podemos </w:t>
      </w:r>
      <w:r w:rsidR="009B57B8" w:rsidRPr="00D46BF5">
        <w:rPr>
          <w:rFonts w:ascii="Times New Roman" w:hAnsi="Times New Roman" w:cs="Times New Roman"/>
          <w:sz w:val="24"/>
          <w:szCs w:val="24"/>
          <w:highlight w:val="darkGray"/>
          <w:lang w:val="es-ES"/>
        </w:rPr>
        <w:t xml:space="preserve">a partir de la ecuación </w:t>
      </w:r>
      <w:r w:rsidR="009B57B8" w:rsidRPr="00D46BF5">
        <w:rPr>
          <w:rFonts w:ascii="Times New Roman" w:hAnsi="Times New Roman" w:cs="Times New Roman"/>
          <w:sz w:val="24"/>
          <w:szCs w:val="24"/>
          <w:highlight w:val="darkGray"/>
          <w:lang w:val="es-ES"/>
        </w:rPr>
        <w:fldChar w:fldCharType="begin"/>
      </w:r>
      <w:r w:rsidR="009B57B8" w:rsidRPr="00D46BF5">
        <w:rPr>
          <w:rFonts w:ascii="Times New Roman" w:hAnsi="Times New Roman" w:cs="Times New Roman"/>
          <w:sz w:val="24"/>
          <w:szCs w:val="24"/>
          <w:highlight w:val="darkGray"/>
          <w:lang w:val="es-ES"/>
        </w:rPr>
        <w:instrText xml:space="preserve"> GOTOBUTTON ZEqnNum548894  \* MERGEFORMAT </w:instrText>
      </w:r>
      <w:r w:rsidR="009B57B8" w:rsidRPr="00D46BF5">
        <w:rPr>
          <w:rFonts w:ascii="Times New Roman" w:hAnsi="Times New Roman" w:cs="Times New Roman"/>
          <w:sz w:val="24"/>
          <w:szCs w:val="24"/>
          <w:highlight w:val="darkGray"/>
          <w:lang w:val="es-ES"/>
        </w:rPr>
        <w:fldChar w:fldCharType="begin"/>
      </w:r>
      <w:r w:rsidR="009B57B8" w:rsidRPr="00D46BF5">
        <w:rPr>
          <w:rFonts w:ascii="Times New Roman" w:hAnsi="Times New Roman" w:cs="Times New Roman"/>
          <w:sz w:val="24"/>
          <w:szCs w:val="24"/>
          <w:highlight w:val="darkGray"/>
          <w:lang w:val="es-ES"/>
        </w:rPr>
        <w:instrText xml:space="preserve"> REF ZEqnNum548894 \* Charformat \! \* MERGEFORMAT </w:instrText>
      </w:r>
      <w:r w:rsidR="009B57B8" w:rsidRPr="00D46BF5">
        <w:rPr>
          <w:rFonts w:ascii="Times New Roman" w:hAnsi="Times New Roman" w:cs="Times New Roman"/>
          <w:sz w:val="24"/>
          <w:szCs w:val="24"/>
          <w:highlight w:val="darkGray"/>
          <w:lang w:val="es-ES"/>
        </w:rPr>
        <w:fldChar w:fldCharType="separate"/>
      </w:r>
      <w:r w:rsidR="009B57B8" w:rsidRPr="00D46BF5">
        <w:rPr>
          <w:rFonts w:ascii="Times New Roman" w:hAnsi="Times New Roman" w:cs="Times New Roman"/>
          <w:sz w:val="24"/>
          <w:szCs w:val="24"/>
          <w:highlight w:val="darkGray"/>
          <w:lang w:val="es-ES"/>
        </w:rPr>
        <w:instrText>(1.7)</w:instrText>
      </w:r>
      <w:r w:rsidR="009B57B8" w:rsidRPr="00D46BF5">
        <w:rPr>
          <w:rFonts w:ascii="Times New Roman" w:hAnsi="Times New Roman" w:cs="Times New Roman"/>
          <w:sz w:val="24"/>
          <w:szCs w:val="24"/>
          <w:highlight w:val="darkGray"/>
          <w:lang w:val="es-ES"/>
        </w:rPr>
        <w:fldChar w:fldCharType="end"/>
      </w:r>
      <w:r w:rsidR="009B57B8" w:rsidRPr="00D46BF5">
        <w:rPr>
          <w:rFonts w:ascii="Times New Roman" w:hAnsi="Times New Roman" w:cs="Times New Roman"/>
          <w:sz w:val="24"/>
          <w:szCs w:val="24"/>
          <w:highlight w:val="darkGray"/>
          <w:lang w:val="es-ES"/>
        </w:rPr>
        <w:fldChar w:fldCharType="end"/>
      </w:r>
      <w:r w:rsidR="0034424B" w:rsidRPr="00D46BF5">
        <w:rPr>
          <w:rFonts w:ascii="Times New Roman" w:hAnsi="Times New Roman" w:cs="Times New Roman"/>
          <w:sz w:val="24"/>
          <w:szCs w:val="24"/>
          <w:highlight w:val="darkGray"/>
          <w:lang w:val="es-ES"/>
        </w:rPr>
        <w:t xml:space="preserve"> el método de cuadrados mínimos que necesita recursos computacionales o un método analítico.</w:t>
      </w:r>
      <w:r w:rsidR="0034424B">
        <w:rPr>
          <w:rFonts w:ascii="Times New Roman" w:hAnsi="Times New Roman" w:cs="Times New Roman"/>
          <w:sz w:val="24"/>
          <w:szCs w:val="24"/>
          <w:lang w:val="es-ES"/>
        </w:rPr>
        <w:t xml:space="preserve"> </w:t>
      </w:r>
      <w:r w:rsidR="00135D65" w:rsidRPr="00A362AA">
        <w:rPr>
          <w:rFonts w:ascii="Times New Roman" w:hAnsi="Times New Roman" w:cs="Times New Roman"/>
          <w:sz w:val="24"/>
          <w:szCs w:val="24"/>
          <w:lang w:val="en-US"/>
        </w:rPr>
        <w:t>For this last option we took th</w:t>
      </w:r>
      <w:r w:rsidR="00135D65">
        <w:rPr>
          <w:rFonts w:ascii="Times New Roman" w:hAnsi="Times New Roman" w:cs="Times New Roman"/>
          <w:sz w:val="24"/>
          <w:szCs w:val="24"/>
          <w:lang w:val="en-US"/>
        </w:rPr>
        <w:t>ree</w:t>
      </w:r>
      <w:r w:rsidR="00135D65" w:rsidRPr="00A362AA">
        <w:rPr>
          <w:rFonts w:ascii="Times New Roman" w:hAnsi="Times New Roman" w:cs="Times New Roman"/>
          <w:sz w:val="24"/>
          <w:szCs w:val="24"/>
          <w:lang w:val="en-US"/>
        </w:rPr>
        <w:t xml:space="preserve"> specific determinations,</w:t>
      </w:r>
      <w:r w:rsidR="0034424B">
        <w:rPr>
          <w:rFonts w:ascii="Times New Roman" w:hAnsi="Times New Roman" w:cs="Times New Roman"/>
          <w:sz w:val="24"/>
          <w:szCs w:val="24"/>
          <w:lang w:val="en-US"/>
        </w:rPr>
        <w:t xml:space="preserve"> </w:t>
      </w:r>
      <w:r w:rsidR="0034424B" w:rsidRPr="00B36D07">
        <w:rPr>
          <w:rFonts w:ascii="Times New Roman" w:hAnsi="Times New Roman" w:cs="Times New Roman"/>
          <w:position w:val="-12"/>
          <w:sz w:val="24"/>
          <w:szCs w:val="24"/>
          <w:lang w:val="en-US"/>
        </w:rPr>
        <w:object w:dxaOrig="320" w:dyaOrig="360" w14:anchorId="719D0CC0">
          <v:shape id="_x0000_i1075" type="#_x0000_t75" style="width:15.55pt;height:18.35pt" o:ole="">
            <v:imagedata r:id="rId110" o:title=""/>
          </v:shape>
          <o:OLEObject Type="Embed" ProgID="Equation.DSMT4" ShapeID="_x0000_i1075" DrawAspect="Content" ObjectID="_1687784395" r:id="rId111"/>
        </w:object>
      </w:r>
      <w:r w:rsidR="0034424B">
        <w:rPr>
          <w:rFonts w:ascii="Times New Roman" w:hAnsi="Times New Roman" w:cs="Times New Roman"/>
          <w:sz w:val="24"/>
          <w:szCs w:val="24"/>
          <w:lang w:val="en-US"/>
        </w:rPr>
        <w:t xml:space="preserve">, </w:t>
      </w:r>
      <w:r w:rsidR="0034424B" w:rsidRPr="00B36D07">
        <w:rPr>
          <w:rFonts w:ascii="Times New Roman" w:hAnsi="Times New Roman" w:cs="Times New Roman"/>
          <w:position w:val="-12"/>
          <w:sz w:val="24"/>
          <w:szCs w:val="24"/>
          <w:lang w:val="en-US"/>
        </w:rPr>
        <w:object w:dxaOrig="320" w:dyaOrig="360" w14:anchorId="5AA7DF52">
          <v:shape id="_x0000_i1076" type="#_x0000_t75" style="width:15.55pt;height:18.35pt" o:ole="">
            <v:imagedata r:id="rId112" o:title=""/>
          </v:shape>
          <o:OLEObject Type="Embed" ProgID="Equation.DSMT4" ShapeID="_x0000_i1076" DrawAspect="Content" ObjectID="_1687784396" r:id="rId113"/>
        </w:object>
      </w:r>
      <w:r w:rsidR="0034424B">
        <w:rPr>
          <w:rFonts w:ascii="Times New Roman" w:hAnsi="Times New Roman" w:cs="Times New Roman"/>
          <w:sz w:val="24"/>
          <w:szCs w:val="24"/>
          <w:lang w:val="en-US"/>
        </w:rPr>
        <w:t xml:space="preserve"> </w:t>
      </w:r>
      <w:r w:rsidR="0034424B" w:rsidRPr="009B57B8">
        <w:rPr>
          <w:rFonts w:ascii="Times New Roman" w:hAnsi="Times New Roman" w:cs="Times New Roman"/>
          <w:sz w:val="24"/>
          <w:szCs w:val="24"/>
          <w:lang w:val="en-US"/>
        </w:rPr>
        <w:t xml:space="preserve">and </w:t>
      </w:r>
      <w:r w:rsidR="0034424B" w:rsidRPr="00B36D07">
        <w:rPr>
          <w:rFonts w:ascii="Times New Roman" w:hAnsi="Times New Roman" w:cs="Times New Roman"/>
          <w:position w:val="-12"/>
          <w:sz w:val="24"/>
          <w:szCs w:val="24"/>
          <w:lang w:val="en-US"/>
        </w:rPr>
        <w:object w:dxaOrig="400" w:dyaOrig="360" w14:anchorId="3DA0A25F">
          <v:shape id="_x0000_i1077" type="#_x0000_t75" style="width:19.75pt;height:18.35pt" o:ole="">
            <v:imagedata r:id="rId114" o:title=""/>
          </v:shape>
          <o:OLEObject Type="Embed" ProgID="Equation.DSMT4" ShapeID="_x0000_i1077" DrawAspect="Content" ObjectID="_1687784397" r:id="rId115"/>
        </w:object>
      </w:r>
      <w:r w:rsidR="00135D65" w:rsidRPr="009B57B8">
        <w:rPr>
          <w:rFonts w:ascii="Times New Roman" w:hAnsi="Times New Roman" w:cs="Times New Roman"/>
          <w:sz w:val="24"/>
          <w:szCs w:val="24"/>
          <w:lang w:val="en-US"/>
        </w:rPr>
        <w:t xml:space="preserve">, performed in the days </w:t>
      </w:r>
      <w:r w:rsidR="00135D65" w:rsidRPr="009B57B8">
        <w:rPr>
          <w:rFonts w:ascii="Times New Roman" w:hAnsi="Times New Roman" w:cs="Times New Roman"/>
          <w:i/>
          <w:sz w:val="24"/>
          <w:szCs w:val="24"/>
          <w:lang w:val="en-US"/>
        </w:rPr>
        <w:t>0, n</w:t>
      </w:r>
      <w:r w:rsidR="00135D65" w:rsidRPr="009B57B8">
        <w:rPr>
          <w:rFonts w:ascii="Times New Roman" w:hAnsi="Times New Roman" w:cs="Times New Roman"/>
          <w:sz w:val="24"/>
          <w:szCs w:val="24"/>
          <w:lang w:val="en-US"/>
        </w:rPr>
        <w:t xml:space="preserve"> and </w:t>
      </w:r>
      <w:r w:rsidR="00135D65" w:rsidRPr="009B57B8">
        <w:rPr>
          <w:rFonts w:ascii="Times New Roman" w:hAnsi="Times New Roman" w:cs="Times New Roman"/>
          <w:i/>
          <w:sz w:val="24"/>
          <w:szCs w:val="24"/>
          <w:lang w:val="en-US"/>
        </w:rPr>
        <w:t>2n</w:t>
      </w:r>
      <w:r w:rsidR="00135D65" w:rsidRPr="009B57B8">
        <w:rPr>
          <w:rFonts w:ascii="Times New Roman" w:hAnsi="Times New Roman" w:cs="Times New Roman"/>
          <w:sz w:val="24"/>
          <w:szCs w:val="24"/>
          <w:lang w:val="en-US"/>
        </w:rPr>
        <w:t xml:space="preserve"> respectively. </w:t>
      </w:r>
      <w:r w:rsidR="0034424B" w:rsidRPr="009B57B8">
        <w:rPr>
          <w:rFonts w:ascii="Times New Roman" w:hAnsi="Times New Roman" w:cs="Times New Roman"/>
          <w:sz w:val="24"/>
          <w:szCs w:val="24"/>
          <w:lang w:val="en-US"/>
        </w:rPr>
        <w:t>Replacing</w:t>
      </w:r>
      <w:r w:rsidR="009B57B8" w:rsidRPr="009B57B8">
        <w:rPr>
          <w:rFonts w:ascii="Times New Roman" w:hAnsi="Times New Roman" w:cs="Times New Roman"/>
          <w:sz w:val="24"/>
          <w:szCs w:val="24"/>
          <w:lang w:val="en-US"/>
        </w:rPr>
        <w:t xml:space="preserve"> this data on the equation </w:t>
      </w:r>
      <w:r w:rsidR="009B57B8" w:rsidRPr="00D46BF5">
        <w:rPr>
          <w:rFonts w:ascii="Times New Roman" w:hAnsi="Times New Roman" w:cs="Times New Roman"/>
          <w:sz w:val="24"/>
          <w:szCs w:val="24"/>
          <w:lang w:val="es-ES"/>
        </w:rPr>
        <w:fldChar w:fldCharType="begin"/>
      </w:r>
      <w:r w:rsidR="009B57B8" w:rsidRPr="00D46BF5">
        <w:rPr>
          <w:rFonts w:ascii="Times New Roman" w:hAnsi="Times New Roman" w:cs="Times New Roman"/>
          <w:sz w:val="24"/>
          <w:szCs w:val="24"/>
          <w:lang w:val="en-US"/>
        </w:rPr>
        <w:instrText xml:space="preserve"> GOTOBUTTON ZEqnNum548894  \* MERGEFORMAT </w:instrText>
      </w:r>
      <w:r w:rsidR="009B57B8" w:rsidRPr="00D46BF5">
        <w:rPr>
          <w:rFonts w:ascii="Times New Roman" w:hAnsi="Times New Roman" w:cs="Times New Roman"/>
          <w:sz w:val="24"/>
          <w:szCs w:val="24"/>
          <w:lang w:val="es-ES"/>
        </w:rPr>
        <w:fldChar w:fldCharType="begin"/>
      </w:r>
      <w:r w:rsidR="009B57B8" w:rsidRPr="00D46BF5">
        <w:rPr>
          <w:rFonts w:ascii="Times New Roman" w:hAnsi="Times New Roman" w:cs="Times New Roman"/>
          <w:sz w:val="24"/>
          <w:szCs w:val="24"/>
          <w:lang w:val="en-US"/>
        </w:rPr>
        <w:instrText xml:space="preserve"> REF ZEqnNum548894 \* Charformat \! \* MERGEFORMAT </w:instrText>
      </w:r>
      <w:r w:rsidR="009B57B8" w:rsidRPr="00D46BF5">
        <w:rPr>
          <w:rFonts w:ascii="Times New Roman" w:hAnsi="Times New Roman" w:cs="Times New Roman"/>
          <w:sz w:val="24"/>
          <w:szCs w:val="24"/>
          <w:lang w:val="es-ES"/>
        </w:rPr>
        <w:fldChar w:fldCharType="separate"/>
      </w:r>
      <w:r w:rsidR="009B57B8" w:rsidRPr="00D46BF5">
        <w:rPr>
          <w:rFonts w:ascii="Times New Roman" w:hAnsi="Times New Roman" w:cs="Times New Roman"/>
          <w:sz w:val="24"/>
          <w:szCs w:val="24"/>
          <w:lang w:val="en-US"/>
        </w:rPr>
        <w:instrText>(1.7)</w:instrText>
      </w:r>
      <w:r w:rsidR="009B57B8" w:rsidRPr="00D46BF5">
        <w:rPr>
          <w:rFonts w:ascii="Times New Roman" w:hAnsi="Times New Roman" w:cs="Times New Roman"/>
          <w:sz w:val="24"/>
          <w:szCs w:val="24"/>
          <w:lang w:val="es-ES"/>
        </w:rPr>
        <w:fldChar w:fldCharType="end"/>
      </w:r>
      <w:r w:rsidR="009B57B8" w:rsidRPr="00D46BF5">
        <w:rPr>
          <w:rFonts w:ascii="Times New Roman" w:hAnsi="Times New Roman" w:cs="Times New Roman"/>
          <w:sz w:val="24"/>
          <w:szCs w:val="24"/>
          <w:lang w:val="es-ES"/>
        </w:rPr>
        <w:fldChar w:fldCharType="end"/>
      </w:r>
      <w:r w:rsidR="009B57B8" w:rsidRPr="00D46BF5">
        <w:rPr>
          <w:rFonts w:ascii="Times New Roman" w:hAnsi="Times New Roman" w:cs="Times New Roman"/>
          <w:sz w:val="24"/>
          <w:szCs w:val="24"/>
          <w:lang w:val="en-US"/>
        </w:rPr>
        <w:t xml:space="preserve"> </w:t>
      </w:r>
      <w:r w:rsidR="0034424B" w:rsidRPr="009B57B8">
        <w:rPr>
          <w:rFonts w:ascii="Times New Roman" w:hAnsi="Times New Roman" w:cs="Times New Roman"/>
          <w:sz w:val="24"/>
          <w:szCs w:val="24"/>
          <w:lang w:val="en-US"/>
        </w:rPr>
        <w:t xml:space="preserve"> we</w:t>
      </w:r>
      <w:r w:rsidR="0034424B" w:rsidRPr="0034424B">
        <w:rPr>
          <w:rFonts w:ascii="Times New Roman" w:hAnsi="Times New Roman" w:cs="Times New Roman"/>
          <w:sz w:val="24"/>
          <w:szCs w:val="24"/>
          <w:lang w:val="en-US"/>
        </w:rPr>
        <w:t xml:space="preserve"> can find directly the parameters, obtaining</w:t>
      </w:r>
      <w:r w:rsidR="00135D65" w:rsidRPr="00C713A8">
        <w:rPr>
          <w:rFonts w:ascii="Times New Roman" w:hAnsi="Times New Roman" w:cs="Times New Roman"/>
          <w:sz w:val="24"/>
          <w:szCs w:val="24"/>
          <w:lang w:val="en-US"/>
        </w:rPr>
        <w:t xml:space="preserve"> </w:t>
      </w:r>
    </w:p>
    <w:p w14:paraId="659F63BD" w14:textId="30BE0A32" w:rsidR="00135D65" w:rsidRPr="00135D65" w:rsidRDefault="00135D65" w:rsidP="00135D65">
      <w:pPr>
        <w:pStyle w:val="MTDisplayEquation"/>
        <w:rPr>
          <w:lang w:val="en-US"/>
        </w:rPr>
      </w:pPr>
      <w:r w:rsidRPr="00C713A8">
        <w:rPr>
          <w:lang w:val="en-US"/>
        </w:rPr>
        <w:tab/>
      </w:r>
      <w:r w:rsidRPr="00DC6175">
        <w:rPr>
          <w:position w:val="-48"/>
        </w:rPr>
        <w:object w:dxaOrig="1939" w:dyaOrig="1080" w14:anchorId="12795126">
          <v:shape id="_x0000_i1078" type="#_x0000_t75" style="width:96pt;height:53.65pt" o:ole="">
            <v:imagedata r:id="rId116" o:title=""/>
          </v:shape>
          <o:OLEObject Type="Embed" ProgID="Equation.DSMT4" ShapeID="_x0000_i1078" DrawAspect="Content" ObjectID="_1687784398" r:id="rId117"/>
        </w:object>
      </w:r>
      <w:r w:rsidRPr="00135D65">
        <w:rPr>
          <w:lang w:val="en-US"/>
        </w:rPr>
        <w:t xml:space="preserve"> </w:t>
      </w:r>
      <w:r w:rsidRPr="00135D65">
        <w:rPr>
          <w:lang w:val="en-US"/>
        </w:rPr>
        <w:tab/>
      </w:r>
      <w:r w:rsidRPr="005D40C9">
        <w:rPr>
          <w:sz w:val="24"/>
          <w:szCs w:val="24"/>
        </w:rPr>
        <w:fldChar w:fldCharType="begin"/>
      </w:r>
      <w:r w:rsidRPr="00135D65">
        <w:rPr>
          <w:sz w:val="24"/>
          <w:szCs w:val="24"/>
          <w:lang w:val="en-US"/>
        </w:rPr>
        <w:instrText xml:space="preserve"> MACROBUTTON MTPlaceRef \* MERGEFORMAT </w:instrText>
      </w:r>
      <w:r w:rsidRPr="005D40C9">
        <w:rPr>
          <w:sz w:val="24"/>
          <w:szCs w:val="24"/>
        </w:rPr>
        <w:fldChar w:fldCharType="begin"/>
      </w:r>
      <w:r w:rsidRPr="00135D65">
        <w:rPr>
          <w:sz w:val="24"/>
          <w:szCs w:val="24"/>
          <w:lang w:val="en-US"/>
        </w:rPr>
        <w:instrText xml:space="preserve"> SEQ MTEqn \h \* MERGEFORMAT </w:instrText>
      </w:r>
      <w:r w:rsidRPr="005D40C9">
        <w:rPr>
          <w:sz w:val="24"/>
          <w:szCs w:val="24"/>
        </w:rPr>
        <w:fldChar w:fldCharType="end"/>
      </w:r>
      <w:bookmarkStart w:id="13" w:name="ZEqnNum775558"/>
      <w:r w:rsidRPr="00135D65">
        <w:rPr>
          <w:sz w:val="24"/>
          <w:szCs w:val="24"/>
          <w:lang w:val="en-US"/>
        </w:rPr>
        <w:instrText>(</w:instrText>
      </w:r>
      <w:r w:rsidRPr="005D40C9">
        <w:rPr>
          <w:sz w:val="24"/>
          <w:szCs w:val="24"/>
        </w:rPr>
        <w:fldChar w:fldCharType="begin"/>
      </w:r>
      <w:r w:rsidRPr="00135D65">
        <w:rPr>
          <w:sz w:val="24"/>
          <w:szCs w:val="24"/>
          <w:lang w:val="en-US"/>
        </w:rPr>
        <w:instrText xml:space="preserve"> SEQ MTSec \c \* Arabic \* MERGEFORMAT </w:instrText>
      </w:r>
      <w:r w:rsidRPr="005D40C9">
        <w:rPr>
          <w:sz w:val="24"/>
          <w:szCs w:val="24"/>
        </w:rPr>
        <w:fldChar w:fldCharType="separate"/>
      </w:r>
      <w:r w:rsidR="009B57B8">
        <w:rPr>
          <w:noProof/>
          <w:sz w:val="24"/>
          <w:szCs w:val="24"/>
          <w:lang w:val="en-US"/>
        </w:rPr>
        <w:instrText>1</w:instrText>
      </w:r>
      <w:r w:rsidRPr="005D40C9">
        <w:rPr>
          <w:sz w:val="24"/>
          <w:szCs w:val="24"/>
        </w:rPr>
        <w:fldChar w:fldCharType="end"/>
      </w:r>
      <w:r w:rsidRPr="00135D65">
        <w:rPr>
          <w:sz w:val="24"/>
          <w:szCs w:val="24"/>
          <w:lang w:val="en-US"/>
        </w:rPr>
        <w:instrText>.</w:instrText>
      </w:r>
      <w:r w:rsidRPr="005D40C9">
        <w:rPr>
          <w:sz w:val="24"/>
          <w:szCs w:val="24"/>
        </w:rPr>
        <w:fldChar w:fldCharType="begin"/>
      </w:r>
      <w:r w:rsidRPr="00135D65">
        <w:rPr>
          <w:sz w:val="24"/>
          <w:szCs w:val="24"/>
          <w:lang w:val="en-US"/>
        </w:rPr>
        <w:instrText xml:space="preserve"> SEQ MTEqn \c \* Arabic \* MERGEFORMAT </w:instrText>
      </w:r>
      <w:r w:rsidRPr="005D40C9">
        <w:rPr>
          <w:sz w:val="24"/>
          <w:szCs w:val="24"/>
        </w:rPr>
        <w:fldChar w:fldCharType="separate"/>
      </w:r>
      <w:r w:rsidR="009B57B8">
        <w:rPr>
          <w:noProof/>
          <w:sz w:val="24"/>
          <w:szCs w:val="24"/>
          <w:lang w:val="en-US"/>
        </w:rPr>
        <w:instrText>11</w:instrText>
      </w:r>
      <w:r w:rsidRPr="005D40C9">
        <w:rPr>
          <w:sz w:val="24"/>
          <w:szCs w:val="24"/>
        </w:rPr>
        <w:fldChar w:fldCharType="end"/>
      </w:r>
      <w:r w:rsidRPr="00135D65">
        <w:rPr>
          <w:sz w:val="24"/>
          <w:szCs w:val="24"/>
          <w:lang w:val="en-US"/>
        </w:rPr>
        <w:instrText>)</w:instrText>
      </w:r>
      <w:bookmarkEnd w:id="13"/>
      <w:r w:rsidRPr="005D40C9">
        <w:rPr>
          <w:sz w:val="24"/>
          <w:szCs w:val="24"/>
        </w:rPr>
        <w:fldChar w:fldCharType="end"/>
      </w:r>
      <w:r w:rsidRPr="00135D65">
        <w:rPr>
          <w:lang w:val="en-US"/>
        </w:rPr>
        <w:t xml:space="preserve">. </w:t>
      </w:r>
    </w:p>
    <w:p w14:paraId="2EC234BC" w14:textId="42E810D6" w:rsidR="00135D65" w:rsidRPr="00135D65" w:rsidRDefault="00135D65" w:rsidP="00135D65">
      <w:pPr>
        <w:pStyle w:val="MTDisplayEquation"/>
        <w:rPr>
          <w:lang w:val="en-US"/>
        </w:rPr>
      </w:pPr>
      <w:r w:rsidRPr="00135D65">
        <w:rPr>
          <w:lang w:val="en-US"/>
        </w:rPr>
        <w:tab/>
      </w:r>
      <w:r w:rsidRPr="00DC6175">
        <w:rPr>
          <w:position w:val="-32"/>
        </w:rPr>
        <w:object w:dxaOrig="2120" w:dyaOrig="760" w14:anchorId="532AE7A2">
          <v:shape id="_x0000_i1079" type="#_x0000_t75" style="width:108pt;height:36pt" o:ole="">
            <v:imagedata r:id="rId118" o:title=""/>
          </v:shape>
          <o:OLEObject Type="Embed" ProgID="Equation.DSMT4" ShapeID="_x0000_i1079" DrawAspect="Content" ObjectID="_1687784399" r:id="rId119"/>
        </w:object>
      </w:r>
      <w:r w:rsidRPr="00135D65">
        <w:rPr>
          <w:lang w:val="en-US"/>
        </w:rPr>
        <w:t xml:space="preserve"> </w:t>
      </w:r>
      <w:r w:rsidRPr="00135D65">
        <w:rPr>
          <w:lang w:val="en-US"/>
        </w:rPr>
        <w:tab/>
      </w:r>
      <w:r w:rsidRPr="00DC6175">
        <w:rPr>
          <w:sz w:val="24"/>
          <w:szCs w:val="24"/>
        </w:rPr>
        <w:fldChar w:fldCharType="begin"/>
      </w:r>
      <w:r w:rsidRPr="00135D65">
        <w:rPr>
          <w:sz w:val="24"/>
          <w:szCs w:val="24"/>
          <w:lang w:val="en-US"/>
        </w:rPr>
        <w:instrText xml:space="preserve"> MACROBUTTON MTPlaceRef \* MERGEFORMAT </w:instrText>
      </w:r>
      <w:r w:rsidRPr="00DC6175">
        <w:rPr>
          <w:sz w:val="24"/>
          <w:szCs w:val="24"/>
        </w:rPr>
        <w:fldChar w:fldCharType="begin"/>
      </w:r>
      <w:r w:rsidRPr="00135D65">
        <w:rPr>
          <w:sz w:val="24"/>
          <w:szCs w:val="24"/>
          <w:lang w:val="en-US"/>
        </w:rPr>
        <w:instrText xml:space="preserve"> SEQ MTEqn \h \* MERGEFORMAT </w:instrText>
      </w:r>
      <w:r w:rsidRPr="00DC6175">
        <w:rPr>
          <w:sz w:val="24"/>
          <w:szCs w:val="24"/>
        </w:rPr>
        <w:fldChar w:fldCharType="end"/>
      </w:r>
      <w:r w:rsidRPr="00135D65">
        <w:rPr>
          <w:sz w:val="24"/>
          <w:szCs w:val="24"/>
          <w:lang w:val="en-US"/>
        </w:rPr>
        <w:instrText>(</w:instrText>
      </w:r>
      <w:r w:rsidRPr="00DC6175">
        <w:rPr>
          <w:sz w:val="24"/>
          <w:szCs w:val="24"/>
        </w:rPr>
        <w:fldChar w:fldCharType="begin"/>
      </w:r>
      <w:r w:rsidRPr="00135D65">
        <w:rPr>
          <w:sz w:val="24"/>
          <w:szCs w:val="24"/>
          <w:lang w:val="en-US"/>
        </w:rPr>
        <w:instrText xml:space="preserve"> SEQ MTSec \c \* Arabic \* MERGEFORMAT </w:instrText>
      </w:r>
      <w:r w:rsidRPr="00DC6175">
        <w:rPr>
          <w:sz w:val="24"/>
          <w:szCs w:val="24"/>
        </w:rPr>
        <w:fldChar w:fldCharType="separate"/>
      </w:r>
      <w:r w:rsidR="009B57B8">
        <w:rPr>
          <w:noProof/>
          <w:sz w:val="24"/>
          <w:szCs w:val="24"/>
          <w:lang w:val="en-US"/>
        </w:rPr>
        <w:instrText>1</w:instrText>
      </w:r>
      <w:r w:rsidRPr="00DC6175">
        <w:rPr>
          <w:sz w:val="24"/>
          <w:szCs w:val="24"/>
        </w:rPr>
        <w:fldChar w:fldCharType="end"/>
      </w:r>
      <w:r w:rsidRPr="00135D65">
        <w:rPr>
          <w:sz w:val="24"/>
          <w:szCs w:val="24"/>
          <w:lang w:val="en-US"/>
        </w:rPr>
        <w:instrText>.</w:instrText>
      </w:r>
      <w:r w:rsidRPr="00DC6175">
        <w:rPr>
          <w:sz w:val="24"/>
          <w:szCs w:val="24"/>
        </w:rPr>
        <w:fldChar w:fldCharType="begin"/>
      </w:r>
      <w:r w:rsidRPr="00135D65">
        <w:rPr>
          <w:sz w:val="24"/>
          <w:szCs w:val="24"/>
          <w:lang w:val="en-US"/>
        </w:rPr>
        <w:instrText xml:space="preserve"> SEQ MTEqn \c \* Arabic \* MERGEFORMAT </w:instrText>
      </w:r>
      <w:r w:rsidRPr="00DC6175">
        <w:rPr>
          <w:sz w:val="24"/>
          <w:szCs w:val="24"/>
        </w:rPr>
        <w:fldChar w:fldCharType="separate"/>
      </w:r>
      <w:r w:rsidR="009B57B8">
        <w:rPr>
          <w:noProof/>
          <w:sz w:val="24"/>
          <w:szCs w:val="24"/>
          <w:lang w:val="en-US"/>
        </w:rPr>
        <w:instrText>12</w:instrText>
      </w:r>
      <w:r w:rsidRPr="00DC6175">
        <w:rPr>
          <w:sz w:val="24"/>
          <w:szCs w:val="24"/>
        </w:rPr>
        <w:fldChar w:fldCharType="end"/>
      </w:r>
      <w:r w:rsidRPr="00135D65">
        <w:rPr>
          <w:sz w:val="24"/>
          <w:szCs w:val="24"/>
          <w:lang w:val="en-US"/>
        </w:rPr>
        <w:instrText>)</w:instrText>
      </w:r>
      <w:r w:rsidRPr="00DC6175">
        <w:rPr>
          <w:sz w:val="24"/>
          <w:szCs w:val="24"/>
        </w:rPr>
        <w:fldChar w:fldCharType="end"/>
      </w:r>
    </w:p>
    <w:p w14:paraId="6B6DD96D" w14:textId="07B65B98" w:rsidR="00135D65" w:rsidRPr="001C4F0B" w:rsidRDefault="00135D65" w:rsidP="00135D65">
      <w:pPr>
        <w:pStyle w:val="MTDisplayEquation"/>
        <w:spacing w:line="360" w:lineRule="auto"/>
        <w:rPr>
          <w:sz w:val="24"/>
          <w:szCs w:val="24"/>
          <w:lang w:val="en-US"/>
        </w:rPr>
      </w:pPr>
      <w:r w:rsidRPr="00873B56">
        <w:rPr>
          <w:sz w:val="24"/>
          <w:szCs w:val="24"/>
          <w:highlight w:val="yellow"/>
          <w:lang w:val="en-US"/>
        </w:rPr>
        <w:t xml:space="preserve">Comparison between the results obtained by both methods is showed in </w:t>
      </w:r>
      <w:r w:rsidR="001425D0" w:rsidRPr="00D46BF5">
        <w:rPr>
          <w:sz w:val="24"/>
          <w:szCs w:val="24"/>
          <w:highlight w:val="red"/>
          <w:lang w:val="en-US"/>
        </w:rPr>
        <w:t xml:space="preserve">Figure </w:t>
      </w:r>
      <w:r w:rsidR="00E0294A" w:rsidRPr="00D46BF5">
        <w:rPr>
          <w:sz w:val="24"/>
          <w:szCs w:val="24"/>
          <w:highlight w:val="red"/>
          <w:lang w:val="en-US"/>
        </w:rPr>
        <w:t>3</w:t>
      </w:r>
    </w:p>
    <w:p w14:paraId="29E5AF4C" w14:textId="383C1C6F" w:rsidR="001425D0" w:rsidRDefault="001425D0" w:rsidP="00873B56">
      <w:pPr>
        <w:ind w:right="28"/>
        <w:rPr>
          <w:rFonts w:ascii="Times New Roman" w:hAnsi="Times New Roman" w:cs="Times New Roman"/>
          <w:b/>
          <w:lang w:val="en-US"/>
        </w:rPr>
      </w:pPr>
    </w:p>
    <w:p w14:paraId="751BA4F0" w14:textId="243559F0" w:rsidR="00E0294A" w:rsidRDefault="00E0294A" w:rsidP="00873B56">
      <w:pPr>
        <w:ind w:right="28"/>
        <w:rPr>
          <w:rFonts w:ascii="Times New Roman" w:hAnsi="Times New Roman" w:cs="Times New Roman"/>
          <w:b/>
          <w:lang w:val="en-US"/>
        </w:rPr>
      </w:pPr>
    </w:p>
    <w:p w14:paraId="2DC80223" w14:textId="77777777" w:rsidR="00E0294A" w:rsidRPr="001C4F0B" w:rsidRDefault="00E0294A" w:rsidP="00873B56">
      <w:pPr>
        <w:ind w:right="28"/>
        <w:rPr>
          <w:rFonts w:ascii="Times New Roman" w:hAnsi="Times New Roman" w:cs="Times New Roman"/>
          <w:b/>
          <w:lang w:val="en-US"/>
        </w:rPr>
      </w:pPr>
    </w:p>
    <w:p w14:paraId="545238BF" w14:textId="35F14E36" w:rsidR="00135D65" w:rsidRPr="00D46BF5" w:rsidRDefault="00135D65" w:rsidP="00D46BF5">
      <w:pPr>
        <w:spacing w:line="360" w:lineRule="auto"/>
        <w:jc w:val="both"/>
        <w:rPr>
          <w:rFonts w:ascii="Times New Roman" w:hAnsi="Times New Roman" w:cs="Times New Roman"/>
          <w:b/>
          <w:i/>
          <w:sz w:val="24"/>
          <w:szCs w:val="24"/>
          <w:lang w:val="en-US"/>
        </w:rPr>
      </w:pPr>
      <w:r w:rsidRPr="00D46BF5">
        <w:rPr>
          <w:rFonts w:ascii="Times New Roman" w:hAnsi="Times New Roman" w:cs="Times New Roman"/>
          <w:b/>
          <w:i/>
          <w:sz w:val="24"/>
          <w:szCs w:val="24"/>
          <w:lang w:val="en-US"/>
        </w:rPr>
        <w:lastRenderedPageBreak/>
        <w:t xml:space="preserve">Stomatal conductance as function of time </w:t>
      </w:r>
    </w:p>
    <w:p w14:paraId="455752B3" w14:textId="5F5E2BE7" w:rsidR="00E0294A" w:rsidRDefault="00135D65" w:rsidP="00F6728D">
      <w:pPr>
        <w:tabs>
          <w:tab w:val="left" w:pos="3544"/>
        </w:tabs>
        <w:spacing w:line="480" w:lineRule="auto"/>
        <w:jc w:val="both"/>
        <w:rPr>
          <w:lang w:val="en-US"/>
        </w:rPr>
      </w:pPr>
      <w:r w:rsidRPr="00696A4D">
        <w:rPr>
          <w:rFonts w:ascii="Times New Roman" w:hAnsi="Times New Roman" w:cs="Times New Roman"/>
          <w:sz w:val="24"/>
          <w:szCs w:val="24"/>
          <w:lang w:val="en-US"/>
        </w:rPr>
        <w:t>By definition, stomata</w:t>
      </w:r>
      <w:r w:rsidR="00873B56">
        <w:rPr>
          <w:rFonts w:ascii="Times New Roman" w:hAnsi="Times New Roman" w:cs="Times New Roman"/>
          <w:sz w:val="24"/>
          <w:szCs w:val="24"/>
          <w:lang w:val="en-US"/>
        </w:rPr>
        <w:t xml:space="preserve">l </w:t>
      </w:r>
      <w:r w:rsidR="002E0B21" w:rsidRPr="00696A4D">
        <w:rPr>
          <w:rFonts w:ascii="Times New Roman" w:hAnsi="Times New Roman" w:cs="Times New Roman"/>
          <w:sz w:val="24"/>
          <w:szCs w:val="24"/>
          <w:lang w:val="en-US"/>
        </w:rPr>
        <w:t>conductance (</w:t>
      </w:r>
      <w:r w:rsidR="002E0B21" w:rsidRPr="00940B45">
        <w:rPr>
          <w:rFonts w:ascii="Times New Roman" w:hAnsi="Times New Roman" w:cs="Times New Roman"/>
          <w:position w:val="-12"/>
          <w:sz w:val="24"/>
          <w:szCs w:val="24"/>
          <w:highlight w:val="cyan"/>
        </w:rPr>
        <w:object w:dxaOrig="340" w:dyaOrig="360" w14:anchorId="1A32B48A">
          <v:shape id="_x0000_i1080" type="#_x0000_t75" style="width:18.35pt;height:18.35pt" o:ole="">
            <v:imagedata r:id="rId120" o:title=""/>
          </v:shape>
          <o:OLEObject Type="Embed" ProgID="Equation.DSMT4" ShapeID="_x0000_i1080" DrawAspect="Content" ObjectID="_1687784400" r:id="rId121"/>
        </w:object>
      </w:r>
      <w:r w:rsidR="002E0B21" w:rsidRPr="000546B0">
        <w:rPr>
          <w:rFonts w:ascii="Times New Roman" w:hAnsi="Times New Roman" w:cs="Times New Roman"/>
          <w:sz w:val="24"/>
          <w:szCs w:val="24"/>
          <w:highlight w:val="cyan"/>
          <w:lang w:val="en-US"/>
        </w:rPr>
        <w:t>)</w:t>
      </w:r>
      <w:r w:rsidR="002E0B21" w:rsidRPr="00696A4D">
        <w:rPr>
          <w:rFonts w:ascii="Times New Roman" w:hAnsi="Times New Roman" w:cs="Times New Roman"/>
          <w:sz w:val="24"/>
          <w:szCs w:val="24"/>
          <w:lang w:val="en-US"/>
        </w:rPr>
        <w:t xml:space="preserve"> </w:t>
      </w:r>
      <w:r w:rsidRPr="00696A4D">
        <w:rPr>
          <w:rFonts w:ascii="Times New Roman" w:hAnsi="Times New Roman" w:cs="Times New Roman"/>
          <w:sz w:val="24"/>
          <w:szCs w:val="24"/>
          <w:lang w:val="en-US"/>
        </w:rPr>
        <w:t xml:space="preserve"> is the measurement of velocity CO</w:t>
      </w:r>
      <w:r w:rsidRPr="00696A4D">
        <w:rPr>
          <w:rFonts w:ascii="Times New Roman" w:hAnsi="Times New Roman" w:cs="Times New Roman"/>
          <w:sz w:val="24"/>
          <w:szCs w:val="24"/>
          <w:vertAlign w:val="subscript"/>
          <w:lang w:val="en-US"/>
        </w:rPr>
        <w:t>2</w:t>
      </w:r>
      <w:r w:rsidRPr="00696A4D">
        <w:rPr>
          <w:rFonts w:ascii="Times New Roman" w:hAnsi="Times New Roman" w:cs="Times New Roman"/>
          <w:sz w:val="24"/>
          <w:szCs w:val="24"/>
          <w:lang w:val="en-US"/>
        </w:rPr>
        <w:t xml:space="preserve"> entering to the substomatal chamber, and the water vapor exiting through the stomata pore of the lea</w:t>
      </w:r>
      <w:r>
        <w:rPr>
          <w:rFonts w:ascii="Times New Roman" w:hAnsi="Times New Roman" w:cs="Times New Roman"/>
          <w:sz w:val="24"/>
          <w:szCs w:val="24"/>
          <w:lang w:val="en-US"/>
        </w:rPr>
        <w:t>f</w:t>
      </w:r>
      <w:r w:rsidRPr="00696A4D">
        <w:rPr>
          <w:rFonts w:ascii="Times New Roman" w:hAnsi="Times New Roman" w:cs="Times New Roman"/>
          <w:sz w:val="24"/>
          <w:szCs w:val="24"/>
          <w:lang w:val="en-US"/>
        </w:rPr>
        <w:t>. Since the big part the water loosed by the PPS is from the stomat</w:t>
      </w:r>
      <w:r w:rsidR="001E52D2">
        <w:rPr>
          <w:rFonts w:ascii="Times New Roman" w:hAnsi="Times New Roman" w:cs="Times New Roman"/>
          <w:sz w:val="24"/>
          <w:szCs w:val="24"/>
          <w:lang w:val="en-US"/>
        </w:rPr>
        <w:t>al</w:t>
      </w:r>
      <w:r w:rsidRPr="00696A4D">
        <w:rPr>
          <w:rFonts w:ascii="Times New Roman" w:hAnsi="Times New Roman" w:cs="Times New Roman"/>
          <w:sz w:val="24"/>
          <w:szCs w:val="24"/>
          <w:lang w:val="en-US"/>
        </w:rPr>
        <w:t xml:space="preserve"> tra</w:t>
      </w:r>
      <w:r>
        <w:rPr>
          <w:rFonts w:ascii="Times New Roman" w:hAnsi="Times New Roman" w:cs="Times New Roman"/>
          <w:sz w:val="24"/>
          <w:szCs w:val="24"/>
          <w:lang w:val="en-US"/>
        </w:rPr>
        <w:t>ns</w:t>
      </w:r>
      <w:r w:rsidRPr="00696A4D">
        <w:rPr>
          <w:rFonts w:ascii="Times New Roman" w:hAnsi="Times New Roman" w:cs="Times New Roman"/>
          <w:sz w:val="24"/>
          <w:szCs w:val="24"/>
          <w:lang w:val="en-US"/>
        </w:rPr>
        <w:t>p</w:t>
      </w:r>
      <w:r w:rsidR="001E52D2">
        <w:rPr>
          <w:rFonts w:ascii="Times New Roman" w:hAnsi="Times New Roman" w:cs="Times New Roman"/>
          <w:sz w:val="24"/>
          <w:szCs w:val="24"/>
          <w:lang w:val="en-US"/>
        </w:rPr>
        <w:t>iration</w:t>
      </w:r>
      <w:r w:rsidRPr="00696A4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is </w:t>
      </w:r>
      <w:r w:rsidRPr="00696A4D">
        <w:rPr>
          <w:rFonts w:ascii="Times New Roman" w:hAnsi="Times New Roman" w:cs="Times New Roman"/>
          <w:sz w:val="24"/>
          <w:szCs w:val="24"/>
          <w:lang w:val="en-US"/>
        </w:rPr>
        <w:t>possible suppose that the evaporation is</w:t>
      </w:r>
      <w:r w:rsidRPr="00696A4D">
        <w:rPr>
          <w:lang w:val="en-US"/>
        </w:rPr>
        <w:t xml:space="preserve"> </w:t>
      </w:r>
      <w:r w:rsidRPr="00696A4D">
        <w:rPr>
          <w:rFonts w:ascii="Times New Roman" w:hAnsi="Times New Roman" w:cs="Times New Roman"/>
          <w:sz w:val="24"/>
          <w:szCs w:val="24"/>
          <w:lang w:val="en-US"/>
        </w:rPr>
        <w:t xml:space="preserve">negligible, </w:t>
      </w:r>
      <w:r>
        <w:rPr>
          <w:rFonts w:ascii="Times New Roman" w:hAnsi="Times New Roman" w:cs="Times New Roman"/>
          <w:sz w:val="24"/>
          <w:szCs w:val="24"/>
          <w:lang w:val="en-US"/>
        </w:rPr>
        <w:t>thus the variation of the weight can be assigned only to the transpiration</w:t>
      </w:r>
      <w:r w:rsidRPr="00696A4D">
        <w:rPr>
          <w:rFonts w:ascii="Times New Roman" w:hAnsi="Times New Roman" w:cs="Times New Roman"/>
          <w:sz w:val="24"/>
          <w:szCs w:val="24"/>
          <w:lang w:val="en-US"/>
        </w:rPr>
        <w:t xml:space="preserve">, </w:t>
      </w:r>
      <w:r w:rsidR="002E0B21">
        <w:rPr>
          <w:rFonts w:ascii="Times New Roman" w:hAnsi="Times New Roman" w:cs="Times New Roman"/>
          <w:sz w:val="24"/>
          <w:szCs w:val="24"/>
          <w:lang w:val="en-US"/>
        </w:rPr>
        <w:t>that is</w:t>
      </w:r>
      <w:r w:rsidR="002E0B21" w:rsidRPr="00696A4D">
        <w:rPr>
          <w:lang w:val="en-US"/>
        </w:rPr>
        <w:tab/>
      </w:r>
    </w:p>
    <w:p w14:paraId="0BC5994A" w14:textId="4CB13750" w:rsidR="00E0294A" w:rsidRDefault="00E0294A" w:rsidP="00D46BF5">
      <w:pPr>
        <w:pStyle w:val="MTDisplayEquation"/>
      </w:pPr>
      <w:r w:rsidRPr="00D46BF5">
        <w:rPr>
          <w:lang w:val="en-US"/>
        </w:rPr>
        <w:tab/>
      </w:r>
      <w:r w:rsidRPr="00D46BF5">
        <w:rPr>
          <w:position w:val="-24"/>
        </w:rPr>
        <w:object w:dxaOrig="1820" w:dyaOrig="660" w14:anchorId="44D0E6DF">
          <v:shape id="_x0000_i1081" type="#_x0000_t75" style="width:91.05pt;height:33.2pt" o:ole="">
            <v:imagedata r:id="rId122" o:title=""/>
          </v:shape>
          <o:OLEObject Type="Embed" ProgID="Equation.DSMT4" ShapeID="_x0000_i1081" DrawAspect="Content" ObjectID="_1687784401" r:id="rId12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874464"/>
      <w:r>
        <w:instrText>(</w:instrText>
      </w:r>
      <w:fldSimple w:instr=" SEQ MTSec \c \* Arabic \* MERGEFORMAT ">
        <w:r w:rsidR="009B57B8">
          <w:rPr>
            <w:noProof/>
          </w:rPr>
          <w:instrText>1</w:instrText>
        </w:r>
      </w:fldSimple>
      <w:r>
        <w:instrText>.</w:instrText>
      </w:r>
      <w:fldSimple w:instr=" SEQ MTEqn \c \* Arabic \* MERGEFORMAT ">
        <w:r w:rsidR="009B57B8">
          <w:rPr>
            <w:noProof/>
          </w:rPr>
          <w:instrText>13</w:instrText>
        </w:r>
      </w:fldSimple>
      <w:r>
        <w:instrText>)</w:instrText>
      </w:r>
      <w:bookmarkEnd w:id="14"/>
      <w:r>
        <w:fldChar w:fldCharType="end"/>
      </w:r>
    </w:p>
    <w:p w14:paraId="69726294" w14:textId="790CB1EC" w:rsidR="00135D65" w:rsidRPr="00F42B9A" w:rsidRDefault="00135D65" w:rsidP="00135D65">
      <w:pPr>
        <w:spacing w:line="360" w:lineRule="auto"/>
        <w:ind w:right="28"/>
        <w:rPr>
          <w:rFonts w:ascii="Times New Roman" w:hAnsi="Times New Roman" w:cs="Times New Roman"/>
          <w:sz w:val="24"/>
          <w:szCs w:val="24"/>
          <w:lang w:val="en-US"/>
        </w:rPr>
      </w:pPr>
      <w:r w:rsidRPr="00F42B9A">
        <w:rPr>
          <w:rFonts w:ascii="Times New Roman" w:hAnsi="Times New Roman" w:cs="Times New Roman"/>
          <w:sz w:val="24"/>
          <w:szCs w:val="24"/>
          <w:lang w:val="en-US"/>
        </w:rPr>
        <w:t xml:space="preserve">Deriving </w:t>
      </w:r>
      <w:r w:rsidR="008E7CD0">
        <w:rPr>
          <w:rFonts w:ascii="Times New Roman" w:hAnsi="Times New Roman" w:cs="Times New Roman"/>
          <w:sz w:val="24"/>
          <w:szCs w:val="24"/>
          <w:lang w:val="en-US"/>
        </w:rPr>
        <w:fldChar w:fldCharType="begin"/>
      </w:r>
      <w:r w:rsidR="008E7CD0">
        <w:rPr>
          <w:rFonts w:ascii="Times New Roman" w:hAnsi="Times New Roman" w:cs="Times New Roman"/>
          <w:sz w:val="24"/>
          <w:szCs w:val="24"/>
          <w:lang w:val="en-US"/>
        </w:rPr>
        <w:instrText xml:space="preserve"> GOTOBUTTON ZEqnNum639878  \* MERGEFORMAT </w:instrText>
      </w:r>
      <w:r w:rsidR="008E7CD0">
        <w:rPr>
          <w:rFonts w:ascii="Times New Roman" w:hAnsi="Times New Roman" w:cs="Times New Roman"/>
          <w:sz w:val="24"/>
          <w:szCs w:val="24"/>
          <w:lang w:val="en-US"/>
        </w:rPr>
        <w:fldChar w:fldCharType="begin"/>
      </w:r>
      <w:r w:rsidR="008E7CD0">
        <w:rPr>
          <w:rFonts w:ascii="Times New Roman" w:hAnsi="Times New Roman" w:cs="Times New Roman"/>
          <w:sz w:val="24"/>
          <w:szCs w:val="24"/>
          <w:lang w:val="en-US"/>
        </w:rPr>
        <w:instrText xml:space="preserve"> REF ZEqnNum639878 \* Charformat \! \* MERGEFORMAT </w:instrText>
      </w:r>
      <w:r w:rsidR="008E7CD0">
        <w:rPr>
          <w:rFonts w:ascii="Times New Roman" w:hAnsi="Times New Roman" w:cs="Times New Roman"/>
          <w:sz w:val="24"/>
          <w:szCs w:val="24"/>
          <w:lang w:val="en-US"/>
        </w:rPr>
        <w:fldChar w:fldCharType="separate"/>
      </w:r>
      <w:r w:rsidR="009B57B8" w:rsidRPr="00D46BF5">
        <w:rPr>
          <w:rFonts w:ascii="Times New Roman" w:hAnsi="Times New Roman" w:cs="Times New Roman"/>
          <w:sz w:val="24"/>
          <w:szCs w:val="24"/>
          <w:lang w:val="en-US"/>
        </w:rPr>
        <w:instrText>(1.5)</w:instrText>
      </w:r>
      <w:r w:rsidR="008E7CD0">
        <w:rPr>
          <w:rFonts w:ascii="Times New Roman" w:hAnsi="Times New Roman" w:cs="Times New Roman"/>
          <w:sz w:val="24"/>
          <w:szCs w:val="24"/>
          <w:lang w:val="en-US"/>
        </w:rPr>
        <w:fldChar w:fldCharType="end"/>
      </w:r>
      <w:r w:rsidR="008E7CD0">
        <w:rPr>
          <w:rFonts w:ascii="Times New Roman" w:hAnsi="Times New Roman" w:cs="Times New Roman"/>
          <w:sz w:val="24"/>
          <w:szCs w:val="24"/>
          <w:lang w:val="en-US"/>
        </w:rPr>
        <w:fldChar w:fldCharType="end"/>
      </w:r>
      <w:r w:rsidRPr="00F42B9A">
        <w:rPr>
          <w:rFonts w:ascii="Times New Roman" w:hAnsi="Times New Roman" w:cs="Times New Roman"/>
          <w:sz w:val="24"/>
          <w:szCs w:val="24"/>
          <w:lang w:val="en-US"/>
        </w:rPr>
        <w:t xml:space="preserve"> and replacing in</w:t>
      </w:r>
      <w:r w:rsidR="00E0294A">
        <w:rPr>
          <w:rFonts w:ascii="Times New Roman" w:hAnsi="Times New Roman" w:cs="Times New Roman"/>
          <w:sz w:val="24"/>
          <w:szCs w:val="24"/>
          <w:lang w:val="en-US"/>
        </w:rPr>
        <w:t xml:space="preserve"> </w:t>
      </w:r>
      <w:r w:rsidR="00E0294A">
        <w:rPr>
          <w:rFonts w:ascii="Times New Roman" w:hAnsi="Times New Roman" w:cs="Times New Roman"/>
          <w:sz w:val="24"/>
          <w:szCs w:val="24"/>
          <w:lang w:val="en-US"/>
        </w:rPr>
        <w:fldChar w:fldCharType="begin"/>
      </w:r>
      <w:r w:rsidR="00E0294A">
        <w:rPr>
          <w:rFonts w:ascii="Times New Roman" w:hAnsi="Times New Roman" w:cs="Times New Roman"/>
          <w:sz w:val="24"/>
          <w:szCs w:val="24"/>
          <w:lang w:val="en-US"/>
        </w:rPr>
        <w:instrText xml:space="preserve"> GOTOBUTTON ZEqnNum874464  \* MERGEFORMAT </w:instrText>
      </w:r>
      <w:r w:rsidR="00E0294A">
        <w:rPr>
          <w:rFonts w:ascii="Times New Roman" w:hAnsi="Times New Roman" w:cs="Times New Roman"/>
          <w:sz w:val="24"/>
          <w:szCs w:val="24"/>
          <w:lang w:val="en-US"/>
        </w:rPr>
        <w:fldChar w:fldCharType="begin"/>
      </w:r>
      <w:r w:rsidR="00E0294A">
        <w:rPr>
          <w:rFonts w:ascii="Times New Roman" w:hAnsi="Times New Roman" w:cs="Times New Roman"/>
          <w:sz w:val="24"/>
          <w:szCs w:val="24"/>
          <w:lang w:val="en-US"/>
        </w:rPr>
        <w:instrText xml:space="preserve"> REF ZEqnNum874464 \* Charformat \! \* MERGEFORMAT </w:instrText>
      </w:r>
      <w:r w:rsidR="00E0294A">
        <w:rPr>
          <w:rFonts w:ascii="Times New Roman" w:hAnsi="Times New Roman" w:cs="Times New Roman"/>
          <w:sz w:val="24"/>
          <w:szCs w:val="24"/>
          <w:lang w:val="en-US"/>
        </w:rPr>
        <w:fldChar w:fldCharType="separate"/>
      </w:r>
      <w:r w:rsidR="009B57B8" w:rsidRPr="00D46BF5">
        <w:rPr>
          <w:rFonts w:ascii="Times New Roman" w:hAnsi="Times New Roman" w:cs="Times New Roman"/>
          <w:sz w:val="24"/>
          <w:szCs w:val="24"/>
          <w:lang w:val="en-US"/>
        </w:rPr>
        <w:instrText>(1.13)</w:instrText>
      </w:r>
      <w:r w:rsidR="00E0294A">
        <w:rPr>
          <w:rFonts w:ascii="Times New Roman" w:hAnsi="Times New Roman" w:cs="Times New Roman"/>
          <w:sz w:val="24"/>
          <w:szCs w:val="24"/>
          <w:lang w:val="en-US"/>
        </w:rPr>
        <w:fldChar w:fldCharType="end"/>
      </w:r>
      <w:r w:rsidR="00E0294A">
        <w:rPr>
          <w:rFonts w:ascii="Times New Roman" w:hAnsi="Times New Roman" w:cs="Times New Roman"/>
          <w:sz w:val="24"/>
          <w:szCs w:val="24"/>
          <w:lang w:val="en-US"/>
        </w:rPr>
        <w:fldChar w:fldCharType="end"/>
      </w:r>
      <w:r w:rsidRPr="00F42B9A">
        <w:rPr>
          <w:rFonts w:ascii="Times New Roman" w:hAnsi="Times New Roman" w:cs="Times New Roman"/>
          <w:sz w:val="24"/>
          <w:szCs w:val="24"/>
          <w:lang w:val="en-US"/>
        </w:rPr>
        <w:t xml:space="preserve"> </w:t>
      </w:r>
      <w:r>
        <w:rPr>
          <w:rFonts w:ascii="Times New Roman" w:hAnsi="Times New Roman" w:cs="Times New Roman"/>
          <w:sz w:val="24"/>
          <w:szCs w:val="24"/>
          <w:lang w:val="en-US"/>
        </w:rPr>
        <w:t>we have that,</w:t>
      </w:r>
    </w:p>
    <w:p w14:paraId="643CBED3" w14:textId="7F110D03" w:rsidR="00135D65" w:rsidRDefault="00135D65" w:rsidP="00135D65">
      <w:pPr>
        <w:pStyle w:val="MTDisplayEquation"/>
        <w:rPr>
          <w:sz w:val="24"/>
          <w:szCs w:val="24"/>
        </w:rPr>
      </w:pPr>
      <w:r w:rsidRPr="00F42B9A">
        <w:rPr>
          <w:lang w:val="en-US"/>
        </w:rPr>
        <w:tab/>
      </w:r>
      <w:r w:rsidRPr="00E90A4B">
        <w:rPr>
          <w:position w:val="-24"/>
        </w:rPr>
        <w:object w:dxaOrig="1540" w:dyaOrig="620" w14:anchorId="4798E0CB">
          <v:shape id="_x0000_i1082" type="#_x0000_t75" style="width:78.35pt;height:29.65pt" o:ole="">
            <v:imagedata r:id="rId124" o:title=""/>
          </v:shape>
          <o:OLEObject Type="Embed" ProgID="Equation.DSMT4" ShapeID="_x0000_i1082" DrawAspect="Content" ObjectID="_1687784402" r:id="rId125"/>
        </w:object>
      </w:r>
      <w:r>
        <w:tab/>
      </w:r>
      <w:r w:rsidRPr="00EC129C">
        <w:rPr>
          <w:sz w:val="24"/>
          <w:szCs w:val="24"/>
        </w:rPr>
        <w:fldChar w:fldCharType="begin"/>
      </w:r>
      <w:r w:rsidRPr="00EC129C">
        <w:rPr>
          <w:sz w:val="24"/>
          <w:szCs w:val="24"/>
        </w:rPr>
        <w:instrText xml:space="preserve"> MACROBUTTON MTPlaceRef \* MERGEFORMAT </w:instrText>
      </w:r>
      <w:r w:rsidRPr="00EC129C">
        <w:rPr>
          <w:sz w:val="24"/>
          <w:szCs w:val="24"/>
        </w:rPr>
        <w:fldChar w:fldCharType="begin"/>
      </w:r>
      <w:r w:rsidRPr="00EC129C">
        <w:rPr>
          <w:sz w:val="24"/>
          <w:szCs w:val="24"/>
        </w:rPr>
        <w:instrText xml:space="preserve"> SEQ MTEqn \h \* MERGEFORMAT </w:instrText>
      </w:r>
      <w:r w:rsidRPr="00EC129C">
        <w:rPr>
          <w:sz w:val="24"/>
          <w:szCs w:val="24"/>
        </w:rPr>
        <w:fldChar w:fldCharType="end"/>
      </w:r>
      <w:bookmarkStart w:id="15" w:name="ZEqnNum603015"/>
      <w:r w:rsidRPr="00EC129C">
        <w:rPr>
          <w:sz w:val="24"/>
          <w:szCs w:val="24"/>
        </w:rPr>
        <w:instrText>(</w:instrText>
      </w:r>
      <w:r w:rsidRPr="00EC129C">
        <w:rPr>
          <w:sz w:val="24"/>
          <w:szCs w:val="24"/>
        </w:rPr>
        <w:fldChar w:fldCharType="begin"/>
      </w:r>
      <w:r w:rsidRPr="00EC129C">
        <w:rPr>
          <w:sz w:val="24"/>
          <w:szCs w:val="24"/>
        </w:rPr>
        <w:instrText xml:space="preserve"> SEQ MTSec \c \* Arabic \* MERGEFORMAT </w:instrText>
      </w:r>
      <w:r w:rsidRPr="00EC129C">
        <w:rPr>
          <w:sz w:val="24"/>
          <w:szCs w:val="24"/>
        </w:rPr>
        <w:fldChar w:fldCharType="separate"/>
      </w:r>
      <w:r w:rsidR="009B57B8">
        <w:rPr>
          <w:noProof/>
          <w:sz w:val="24"/>
          <w:szCs w:val="24"/>
        </w:rPr>
        <w:instrText>1</w:instrText>
      </w:r>
      <w:r w:rsidRPr="00EC129C">
        <w:rPr>
          <w:sz w:val="24"/>
          <w:szCs w:val="24"/>
        </w:rPr>
        <w:fldChar w:fldCharType="end"/>
      </w:r>
      <w:r w:rsidRPr="00EC129C">
        <w:rPr>
          <w:sz w:val="24"/>
          <w:szCs w:val="24"/>
        </w:rPr>
        <w:instrText>.</w:instrText>
      </w:r>
      <w:r w:rsidRPr="00EC129C">
        <w:rPr>
          <w:sz w:val="24"/>
          <w:szCs w:val="24"/>
        </w:rPr>
        <w:fldChar w:fldCharType="begin"/>
      </w:r>
      <w:r w:rsidRPr="00EC129C">
        <w:rPr>
          <w:sz w:val="24"/>
          <w:szCs w:val="24"/>
        </w:rPr>
        <w:instrText xml:space="preserve"> SEQ MTEqn \c \* Arabic \* MERGEFORMAT </w:instrText>
      </w:r>
      <w:r w:rsidRPr="00EC129C">
        <w:rPr>
          <w:sz w:val="24"/>
          <w:szCs w:val="24"/>
        </w:rPr>
        <w:fldChar w:fldCharType="separate"/>
      </w:r>
      <w:r w:rsidR="009B57B8">
        <w:rPr>
          <w:noProof/>
          <w:sz w:val="24"/>
          <w:szCs w:val="24"/>
        </w:rPr>
        <w:instrText>14</w:instrText>
      </w:r>
      <w:r w:rsidRPr="00EC129C">
        <w:rPr>
          <w:sz w:val="24"/>
          <w:szCs w:val="24"/>
        </w:rPr>
        <w:fldChar w:fldCharType="end"/>
      </w:r>
      <w:r w:rsidRPr="00EC129C">
        <w:rPr>
          <w:sz w:val="24"/>
          <w:szCs w:val="24"/>
        </w:rPr>
        <w:instrText>)</w:instrText>
      </w:r>
      <w:bookmarkEnd w:id="15"/>
      <w:r w:rsidRPr="00EC129C">
        <w:rPr>
          <w:sz w:val="24"/>
          <w:szCs w:val="24"/>
        </w:rPr>
        <w:fldChar w:fldCharType="end"/>
      </w:r>
    </w:p>
    <w:p w14:paraId="2F39E605" w14:textId="54B47240" w:rsidR="00873B56" w:rsidRDefault="005F387C" w:rsidP="001A4C1B">
      <w:pPr>
        <w:spacing w:line="480" w:lineRule="auto"/>
        <w:jc w:val="both"/>
        <w:rPr>
          <w:rFonts w:ascii="Times New Roman" w:hAnsi="Times New Roman" w:cs="Times New Roman"/>
          <w:b/>
          <w:bCs/>
          <w:sz w:val="24"/>
          <w:szCs w:val="24"/>
          <w:lang w:val="en-US"/>
        </w:rPr>
      </w:pPr>
      <w:r w:rsidRPr="000D56ED">
        <w:rPr>
          <w:rFonts w:ascii="Times New Roman" w:hAnsi="Times New Roman" w:cs="Times New Roman"/>
          <w:sz w:val="24"/>
          <w:szCs w:val="24"/>
          <w:lang w:val="en-US"/>
        </w:rPr>
        <w:t>Graphic representation and the expe</w:t>
      </w:r>
      <w:r>
        <w:rPr>
          <w:rFonts w:ascii="Times New Roman" w:hAnsi="Times New Roman" w:cs="Times New Roman"/>
          <w:sz w:val="24"/>
          <w:szCs w:val="24"/>
          <w:lang w:val="en-US"/>
        </w:rPr>
        <w:t>r</w:t>
      </w:r>
      <w:r w:rsidRPr="000D56ED">
        <w:rPr>
          <w:rFonts w:ascii="Times New Roman" w:hAnsi="Times New Roman" w:cs="Times New Roman"/>
          <w:sz w:val="24"/>
          <w:szCs w:val="24"/>
          <w:lang w:val="en-US"/>
        </w:rPr>
        <w:t>ime</w:t>
      </w:r>
      <w:r>
        <w:rPr>
          <w:rFonts w:ascii="Times New Roman" w:hAnsi="Times New Roman" w:cs="Times New Roman"/>
          <w:sz w:val="24"/>
          <w:szCs w:val="24"/>
          <w:lang w:val="en-US"/>
        </w:rPr>
        <w:t>nta</w:t>
      </w:r>
      <w:r w:rsidRPr="000D56ED">
        <w:rPr>
          <w:rFonts w:ascii="Times New Roman" w:hAnsi="Times New Roman" w:cs="Times New Roman"/>
          <w:sz w:val="24"/>
          <w:szCs w:val="24"/>
          <w:lang w:val="en-US"/>
        </w:rPr>
        <w:t xml:space="preserve">l data adjusting of </w:t>
      </w:r>
      <w:r>
        <w:rPr>
          <w:rFonts w:ascii="Times New Roman" w:hAnsi="Times New Roman" w:cs="Times New Roman"/>
          <w:sz w:val="24"/>
          <w:szCs w:val="24"/>
          <w:lang w:val="en-US"/>
        </w:rPr>
        <w:t>equation</w:t>
      </w:r>
      <w:r w:rsidRPr="000D56ED">
        <w:rPr>
          <w:rFonts w:ascii="Times New Roman" w:hAnsi="Times New Roman" w:cs="Times New Roman"/>
          <w:sz w:val="24"/>
          <w:szCs w:val="24"/>
          <w:lang w:val="en-US"/>
        </w:rPr>
        <w:t xml:space="preserve"> </w:t>
      </w:r>
      <w:r w:rsidR="008E7CD0">
        <w:rPr>
          <w:rFonts w:ascii="Times New Roman" w:hAnsi="Times New Roman" w:cs="Times New Roman"/>
          <w:sz w:val="24"/>
          <w:szCs w:val="24"/>
          <w:lang w:val="en-US"/>
        </w:rPr>
        <w:fldChar w:fldCharType="begin"/>
      </w:r>
      <w:r w:rsidR="008E7CD0">
        <w:rPr>
          <w:rFonts w:ascii="Times New Roman" w:hAnsi="Times New Roman" w:cs="Times New Roman"/>
          <w:sz w:val="24"/>
          <w:szCs w:val="24"/>
          <w:lang w:val="en-US"/>
        </w:rPr>
        <w:instrText xml:space="preserve"> GOTOBUTTON ZEqnNum603015  \* MERGEFORMAT </w:instrText>
      </w:r>
      <w:r w:rsidR="008E7CD0">
        <w:rPr>
          <w:rFonts w:ascii="Times New Roman" w:hAnsi="Times New Roman" w:cs="Times New Roman"/>
          <w:sz w:val="24"/>
          <w:szCs w:val="24"/>
          <w:lang w:val="en-US"/>
        </w:rPr>
        <w:fldChar w:fldCharType="begin"/>
      </w:r>
      <w:r w:rsidR="008E7CD0">
        <w:rPr>
          <w:rFonts w:ascii="Times New Roman" w:hAnsi="Times New Roman" w:cs="Times New Roman"/>
          <w:sz w:val="24"/>
          <w:szCs w:val="24"/>
          <w:lang w:val="en-US"/>
        </w:rPr>
        <w:instrText xml:space="preserve"> REF ZEqnNum603015 \* Charformat \! \* MERGEFORMAT </w:instrText>
      </w:r>
      <w:r w:rsidR="008E7CD0">
        <w:rPr>
          <w:rFonts w:ascii="Times New Roman" w:hAnsi="Times New Roman" w:cs="Times New Roman"/>
          <w:sz w:val="24"/>
          <w:szCs w:val="24"/>
          <w:lang w:val="en-US"/>
        </w:rPr>
        <w:fldChar w:fldCharType="separate"/>
      </w:r>
      <w:r w:rsidR="009B57B8" w:rsidRPr="00D46BF5">
        <w:rPr>
          <w:rFonts w:ascii="Times New Roman" w:hAnsi="Times New Roman" w:cs="Times New Roman"/>
          <w:sz w:val="24"/>
          <w:szCs w:val="24"/>
          <w:lang w:val="en-US"/>
        </w:rPr>
        <w:instrText>(1.14)</w:instrText>
      </w:r>
      <w:r w:rsidR="008E7CD0">
        <w:rPr>
          <w:rFonts w:ascii="Times New Roman" w:hAnsi="Times New Roman" w:cs="Times New Roman"/>
          <w:sz w:val="24"/>
          <w:szCs w:val="24"/>
          <w:lang w:val="en-US"/>
        </w:rPr>
        <w:fldChar w:fldCharType="end"/>
      </w:r>
      <w:r w:rsidR="008E7CD0">
        <w:rPr>
          <w:rFonts w:ascii="Times New Roman" w:hAnsi="Times New Roman" w:cs="Times New Roman"/>
          <w:sz w:val="24"/>
          <w:szCs w:val="24"/>
          <w:lang w:val="en-US"/>
        </w:rPr>
        <w:fldChar w:fldCharType="end"/>
      </w:r>
      <w:r w:rsidRPr="000D56E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showed in </w:t>
      </w:r>
      <w:r w:rsidRPr="00BF7CFB">
        <w:rPr>
          <w:rFonts w:ascii="Times New Roman" w:hAnsi="Times New Roman" w:cs="Times New Roman"/>
          <w:b/>
          <w:bCs/>
          <w:sz w:val="24"/>
          <w:szCs w:val="24"/>
          <w:highlight w:val="red"/>
          <w:lang w:val="en-US"/>
        </w:rPr>
        <w:t xml:space="preserve">Figure </w:t>
      </w:r>
      <w:r w:rsidR="0055725F">
        <w:rPr>
          <w:rFonts w:ascii="Times New Roman" w:hAnsi="Times New Roman" w:cs="Times New Roman"/>
          <w:b/>
          <w:bCs/>
          <w:sz w:val="24"/>
          <w:szCs w:val="24"/>
          <w:highlight w:val="red"/>
          <w:lang w:val="en-US"/>
        </w:rPr>
        <w:t>4</w:t>
      </w:r>
      <w:r w:rsidR="00655187">
        <w:rPr>
          <w:rFonts w:ascii="Times New Roman" w:hAnsi="Times New Roman" w:cs="Times New Roman"/>
          <w:b/>
          <w:bCs/>
          <w:sz w:val="24"/>
          <w:szCs w:val="24"/>
          <w:highlight w:val="red"/>
          <w:lang w:val="en-US"/>
        </w:rPr>
        <w:t>A</w:t>
      </w:r>
      <w:r w:rsidRPr="00BF7CFB">
        <w:rPr>
          <w:rFonts w:ascii="Times New Roman" w:hAnsi="Times New Roman" w:cs="Times New Roman"/>
          <w:b/>
          <w:bCs/>
          <w:sz w:val="24"/>
          <w:szCs w:val="24"/>
          <w:highlight w:val="red"/>
          <w:lang w:val="en-US"/>
        </w:rPr>
        <w:t>.</w:t>
      </w:r>
    </w:p>
    <w:p w14:paraId="20394526" w14:textId="77777777" w:rsidR="00655187" w:rsidRPr="00D46BF5" w:rsidRDefault="00655187" w:rsidP="00D46BF5">
      <w:pPr>
        <w:spacing w:line="360" w:lineRule="auto"/>
        <w:jc w:val="both"/>
        <w:rPr>
          <w:b/>
          <w:i/>
          <w:sz w:val="24"/>
          <w:szCs w:val="24"/>
          <w:lang w:val="en-US"/>
        </w:rPr>
      </w:pPr>
      <w:r w:rsidRPr="00D46BF5">
        <w:rPr>
          <w:rFonts w:ascii="Times New Roman" w:hAnsi="Times New Roman" w:cs="Times New Roman"/>
          <w:b/>
          <w:i/>
          <w:sz w:val="24"/>
          <w:szCs w:val="24"/>
          <w:lang w:val="en-US"/>
        </w:rPr>
        <w:t>Conductance as function of PPS weight</w:t>
      </w:r>
    </w:p>
    <w:p w14:paraId="501E766E" w14:textId="292FA016" w:rsidR="00655187" w:rsidRPr="00F42B9A" w:rsidRDefault="0055725F" w:rsidP="00655187">
      <w:pPr>
        <w:spacing w:line="360" w:lineRule="auto"/>
        <w:ind w:right="28"/>
        <w:rPr>
          <w:rFonts w:ascii="Times New Roman" w:hAnsi="Times New Roman" w:cs="Times New Roman"/>
          <w:sz w:val="24"/>
          <w:szCs w:val="24"/>
          <w:lang w:val="en-US"/>
        </w:rPr>
      </w:pPr>
      <w:r>
        <w:rPr>
          <w:rFonts w:ascii="Times New Roman" w:hAnsi="Times New Roman" w:cs="Times New Roman"/>
          <w:sz w:val="24"/>
          <w:szCs w:val="24"/>
          <w:lang w:val="en-US"/>
        </w:rPr>
        <w:t xml:space="preserve">Combining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GOTOBUTTON ZEqnNum639878  \* MERGEFORMAT </w:instrTex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ZEqnNum639878 \* Charformat \! \* MERGEFORMAT </w:instrText>
      </w:r>
      <w:r>
        <w:rPr>
          <w:rFonts w:ascii="Times New Roman" w:hAnsi="Times New Roman" w:cs="Times New Roman"/>
          <w:sz w:val="24"/>
          <w:szCs w:val="24"/>
          <w:lang w:val="en-US"/>
        </w:rPr>
        <w:fldChar w:fldCharType="separate"/>
      </w:r>
      <w:r w:rsidR="009B57B8" w:rsidRPr="00D46BF5">
        <w:rPr>
          <w:rFonts w:ascii="Times New Roman" w:hAnsi="Times New Roman" w:cs="Times New Roman"/>
          <w:sz w:val="24"/>
          <w:szCs w:val="24"/>
          <w:lang w:val="en-US"/>
        </w:rPr>
        <w:instrText>(1.5)</w:instrTex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end"/>
      </w:r>
      <w:r w:rsidR="00655187" w:rsidRPr="00F42B9A">
        <w:rPr>
          <w:rFonts w:ascii="Times New Roman" w:hAnsi="Times New Roman" w:cs="Times New Roman"/>
          <w:sz w:val="24"/>
          <w:szCs w:val="24"/>
          <w:lang w:val="en-US"/>
        </w:rPr>
        <w:t xml:space="preserve"> with </w:t>
      </w:r>
      <w:r w:rsidR="00655187">
        <w:rPr>
          <w:rFonts w:ascii="Times New Roman" w:hAnsi="Times New Roman" w:cs="Times New Roman"/>
          <w:sz w:val="24"/>
          <w:szCs w:val="24"/>
        </w:rPr>
        <w:fldChar w:fldCharType="begin"/>
      </w:r>
      <w:r w:rsidR="00655187" w:rsidRPr="00F42B9A">
        <w:rPr>
          <w:rFonts w:ascii="Times New Roman" w:hAnsi="Times New Roman" w:cs="Times New Roman"/>
          <w:sz w:val="24"/>
          <w:szCs w:val="24"/>
          <w:lang w:val="en-US"/>
        </w:rPr>
        <w:instrText xml:space="preserve"> GOTOBUTTON ZEqnNum603015  \* MERGEFORMAT </w:instrText>
      </w:r>
      <w:r w:rsidR="00655187">
        <w:rPr>
          <w:rFonts w:ascii="Times New Roman" w:hAnsi="Times New Roman" w:cs="Times New Roman"/>
          <w:sz w:val="24"/>
          <w:szCs w:val="24"/>
        </w:rPr>
        <w:fldChar w:fldCharType="begin"/>
      </w:r>
      <w:r w:rsidR="00655187" w:rsidRPr="00F42B9A">
        <w:rPr>
          <w:rFonts w:ascii="Times New Roman" w:hAnsi="Times New Roman" w:cs="Times New Roman"/>
          <w:sz w:val="24"/>
          <w:szCs w:val="24"/>
          <w:lang w:val="en-US"/>
        </w:rPr>
        <w:instrText xml:space="preserve"> REF ZEqnNum603015 \* Charformat \! \* MERGEFORMAT </w:instrText>
      </w:r>
      <w:r w:rsidR="00655187">
        <w:rPr>
          <w:rFonts w:ascii="Times New Roman" w:hAnsi="Times New Roman" w:cs="Times New Roman"/>
          <w:sz w:val="24"/>
          <w:szCs w:val="24"/>
        </w:rPr>
        <w:fldChar w:fldCharType="separate"/>
      </w:r>
      <w:r w:rsidR="009B57B8" w:rsidRPr="00D46BF5">
        <w:rPr>
          <w:rFonts w:ascii="Times New Roman" w:hAnsi="Times New Roman" w:cs="Times New Roman"/>
          <w:sz w:val="24"/>
          <w:szCs w:val="24"/>
          <w:lang w:val="en-US"/>
        </w:rPr>
        <w:instrText>(1.14)</w:instrText>
      </w:r>
      <w:r w:rsidR="00655187">
        <w:rPr>
          <w:rFonts w:ascii="Times New Roman" w:hAnsi="Times New Roman" w:cs="Times New Roman"/>
          <w:sz w:val="24"/>
          <w:szCs w:val="24"/>
        </w:rPr>
        <w:fldChar w:fldCharType="end"/>
      </w:r>
      <w:r w:rsidR="00655187">
        <w:rPr>
          <w:rFonts w:ascii="Times New Roman" w:hAnsi="Times New Roman" w:cs="Times New Roman"/>
          <w:sz w:val="24"/>
          <w:szCs w:val="24"/>
        </w:rPr>
        <w:fldChar w:fldCharType="end"/>
      </w:r>
      <w:r w:rsidR="00655187" w:rsidRPr="00F42B9A">
        <w:rPr>
          <w:rFonts w:ascii="Times New Roman" w:hAnsi="Times New Roman" w:cs="Times New Roman"/>
          <w:sz w:val="24"/>
          <w:szCs w:val="24"/>
          <w:lang w:val="en-US"/>
        </w:rPr>
        <w:t xml:space="preserve"> get, </w:t>
      </w:r>
    </w:p>
    <w:p w14:paraId="3BB23992" w14:textId="77777777" w:rsidR="00655187" w:rsidRPr="00D46BF5" w:rsidRDefault="00655187" w:rsidP="00655187">
      <w:pPr>
        <w:spacing w:line="360" w:lineRule="auto"/>
        <w:ind w:right="28"/>
        <w:jc w:val="center"/>
        <w:rPr>
          <w:rFonts w:ascii="Times New Roman" w:hAnsi="Times New Roman" w:cs="Times New Roman"/>
          <w:sz w:val="24"/>
          <w:szCs w:val="24"/>
          <w:lang w:val="en-US"/>
        </w:rPr>
      </w:pPr>
      <w:r w:rsidRPr="00E90A4B">
        <w:rPr>
          <w:rFonts w:ascii="Times New Roman" w:hAnsi="Times New Roman" w:cs="Times New Roman"/>
          <w:position w:val="-24"/>
          <w:sz w:val="24"/>
          <w:szCs w:val="24"/>
        </w:rPr>
        <w:object w:dxaOrig="5820" w:dyaOrig="620" w14:anchorId="59F97857">
          <v:shape id="_x0000_i1083" type="#_x0000_t75" style="width:293.65pt;height:29.65pt" o:ole="">
            <v:imagedata r:id="rId126" o:title=""/>
          </v:shape>
          <o:OLEObject Type="Embed" ProgID="Equation.DSMT4" ShapeID="_x0000_i1083" DrawAspect="Content" ObjectID="_1687784403" r:id="rId127"/>
        </w:object>
      </w:r>
    </w:p>
    <w:p w14:paraId="3F576730" w14:textId="77777777" w:rsidR="00655187" w:rsidRPr="00D46BF5" w:rsidRDefault="00655187" w:rsidP="00655187">
      <w:pPr>
        <w:spacing w:line="360" w:lineRule="auto"/>
        <w:ind w:right="28"/>
        <w:rPr>
          <w:rFonts w:ascii="Times New Roman" w:hAnsi="Times New Roman" w:cs="Times New Roman"/>
          <w:sz w:val="24"/>
          <w:szCs w:val="24"/>
          <w:lang w:val="en-US"/>
        </w:rPr>
      </w:pPr>
      <w:r w:rsidRPr="00D46BF5">
        <w:rPr>
          <w:rFonts w:ascii="Times New Roman" w:hAnsi="Times New Roman" w:cs="Times New Roman"/>
          <w:sz w:val="24"/>
          <w:szCs w:val="24"/>
          <w:lang w:val="en-US"/>
        </w:rPr>
        <w:t>Then,</w:t>
      </w:r>
    </w:p>
    <w:p w14:paraId="171E6B6A" w14:textId="77777777" w:rsidR="00655187" w:rsidRPr="00D46BF5" w:rsidRDefault="00655187" w:rsidP="00655187">
      <w:pPr>
        <w:spacing w:line="360" w:lineRule="auto"/>
        <w:ind w:right="28"/>
        <w:jc w:val="center"/>
        <w:rPr>
          <w:rFonts w:ascii="Times New Roman" w:hAnsi="Times New Roman" w:cs="Times New Roman"/>
          <w:sz w:val="24"/>
          <w:szCs w:val="24"/>
          <w:lang w:val="en-US"/>
        </w:rPr>
      </w:pPr>
      <w:r w:rsidRPr="00E90A4B">
        <w:rPr>
          <w:rFonts w:ascii="Times New Roman" w:hAnsi="Times New Roman" w:cs="Times New Roman"/>
          <w:position w:val="-24"/>
          <w:sz w:val="24"/>
          <w:szCs w:val="24"/>
        </w:rPr>
        <w:object w:dxaOrig="1340" w:dyaOrig="620" w14:anchorId="528A7620">
          <v:shape id="_x0000_i1084" type="#_x0000_t75" style="width:65.65pt;height:29.65pt" o:ole="">
            <v:imagedata r:id="rId128" o:title=""/>
          </v:shape>
          <o:OLEObject Type="Embed" ProgID="Equation.DSMT4" ShapeID="_x0000_i1084" DrawAspect="Content" ObjectID="_1687784404" r:id="rId129"/>
        </w:object>
      </w:r>
    </w:p>
    <w:p w14:paraId="050B8639" w14:textId="77777777" w:rsidR="00655187" w:rsidRPr="00135D65" w:rsidRDefault="00655187" w:rsidP="00655187">
      <w:pPr>
        <w:spacing w:line="360" w:lineRule="auto"/>
        <w:ind w:right="28"/>
        <w:rPr>
          <w:rFonts w:ascii="Times New Roman" w:hAnsi="Times New Roman" w:cs="Times New Roman"/>
          <w:sz w:val="24"/>
          <w:szCs w:val="24"/>
          <w:lang w:val="en-US"/>
        </w:rPr>
      </w:pPr>
      <w:r w:rsidRPr="00135D65">
        <w:rPr>
          <w:rFonts w:ascii="Times New Roman" w:hAnsi="Times New Roman" w:cs="Times New Roman"/>
          <w:sz w:val="24"/>
          <w:szCs w:val="24"/>
          <w:lang w:val="en-US"/>
        </w:rPr>
        <w:t xml:space="preserve">wherein  </w:t>
      </w:r>
      <w:r w:rsidRPr="00E90A4B">
        <w:rPr>
          <w:rFonts w:ascii="Times New Roman" w:hAnsi="Times New Roman" w:cs="Times New Roman"/>
          <w:position w:val="-24"/>
          <w:sz w:val="24"/>
          <w:szCs w:val="24"/>
        </w:rPr>
        <w:object w:dxaOrig="1579" w:dyaOrig="620" w14:anchorId="24E27F45">
          <v:shape id="_x0000_i1085" type="#_x0000_t75" style="width:78.35pt;height:29.65pt" o:ole="">
            <v:imagedata r:id="rId130" o:title=""/>
          </v:shape>
          <o:OLEObject Type="Embed" ProgID="Equation.DSMT4" ShapeID="_x0000_i1085" DrawAspect="Content" ObjectID="_1687784405" r:id="rId131"/>
        </w:object>
      </w:r>
      <w:r w:rsidRPr="00135D65">
        <w:rPr>
          <w:rFonts w:ascii="Times New Roman" w:hAnsi="Times New Roman" w:cs="Times New Roman"/>
          <w:sz w:val="24"/>
          <w:szCs w:val="24"/>
          <w:lang w:val="en-US"/>
        </w:rPr>
        <w:t xml:space="preserve">. </w:t>
      </w:r>
    </w:p>
    <w:p w14:paraId="2628DB7A" w14:textId="0E0D616A" w:rsidR="00655187" w:rsidRDefault="00655187" w:rsidP="00655187">
      <w:pPr>
        <w:jc w:val="both"/>
        <w:rPr>
          <w:rFonts w:ascii="Times New Roman" w:hAnsi="Times New Roman" w:cs="Times New Roman"/>
          <w:i/>
          <w:sz w:val="24"/>
          <w:szCs w:val="24"/>
          <w:lang w:val="en-US"/>
        </w:rPr>
      </w:pPr>
      <w:r w:rsidRPr="00F42B9A">
        <w:rPr>
          <w:rFonts w:ascii="Times New Roman" w:hAnsi="Times New Roman" w:cs="Times New Roman"/>
          <w:sz w:val="24"/>
          <w:szCs w:val="24"/>
          <w:lang w:val="en-US"/>
        </w:rPr>
        <w:t>Thus</w:t>
      </w:r>
      <w:r>
        <w:rPr>
          <w:rFonts w:ascii="Times New Roman" w:hAnsi="Times New Roman" w:cs="Times New Roman"/>
          <w:sz w:val="24"/>
          <w:szCs w:val="24"/>
          <w:lang w:val="en-US"/>
        </w:rPr>
        <w:t>,</w:t>
      </w:r>
      <w:r w:rsidRPr="00F42B9A">
        <w:rPr>
          <w:rFonts w:ascii="Times New Roman" w:hAnsi="Times New Roman" w:cs="Times New Roman"/>
          <w:sz w:val="24"/>
          <w:szCs w:val="24"/>
          <w:lang w:val="en-US"/>
        </w:rPr>
        <w:t xml:space="preserve"> the stomata conductance is a lineal function of weight of PPS as</w:t>
      </w:r>
      <w:r>
        <w:rPr>
          <w:rFonts w:ascii="Times New Roman" w:hAnsi="Times New Roman" w:cs="Times New Roman"/>
          <w:sz w:val="24"/>
          <w:szCs w:val="24"/>
          <w:lang w:val="en-US"/>
        </w:rPr>
        <w:t xml:space="preserve"> is showed in </w:t>
      </w:r>
      <w:r w:rsidRPr="00873B56">
        <w:rPr>
          <w:rFonts w:ascii="Times New Roman" w:hAnsi="Times New Roman" w:cs="Times New Roman"/>
          <w:b/>
          <w:bCs/>
          <w:sz w:val="24"/>
          <w:szCs w:val="24"/>
          <w:highlight w:val="red"/>
          <w:lang w:val="en-US"/>
        </w:rPr>
        <w:t xml:space="preserve">Figure </w:t>
      </w:r>
      <w:r w:rsidR="0055725F">
        <w:rPr>
          <w:rFonts w:ascii="Times New Roman" w:hAnsi="Times New Roman" w:cs="Times New Roman"/>
          <w:b/>
          <w:bCs/>
          <w:sz w:val="24"/>
          <w:szCs w:val="24"/>
          <w:lang w:val="en-US"/>
        </w:rPr>
        <w:t>4</w:t>
      </w:r>
      <w:r w:rsidR="008E7CD0">
        <w:rPr>
          <w:rFonts w:ascii="Times New Roman" w:hAnsi="Times New Roman" w:cs="Times New Roman"/>
          <w:b/>
          <w:bCs/>
          <w:sz w:val="24"/>
          <w:szCs w:val="24"/>
          <w:lang w:val="en-US"/>
        </w:rPr>
        <w:t>B</w:t>
      </w:r>
      <w:r w:rsidRPr="00F42B9A">
        <w:rPr>
          <w:rFonts w:ascii="Times New Roman" w:hAnsi="Times New Roman" w:cs="Times New Roman"/>
          <w:sz w:val="24"/>
          <w:szCs w:val="24"/>
          <w:lang w:val="en-US"/>
        </w:rPr>
        <w:t>.</w:t>
      </w:r>
    </w:p>
    <w:p w14:paraId="4CFD88EA" w14:textId="77777777" w:rsidR="00655187" w:rsidRDefault="00655187" w:rsidP="001A4C1B">
      <w:pPr>
        <w:spacing w:line="480" w:lineRule="auto"/>
        <w:jc w:val="both"/>
        <w:rPr>
          <w:rFonts w:ascii="Times New Roman" w:hAnsi="Times New Roman" w:cs="Times New Roman"/>
          <w:b/>
          <w:bCs/>
          <w:sz w:val="24"/>
          <w:szCs w:val="24"/>
          <w:lang w:val="en-US"/>
        </w:rPr>
      </w:pPr>
    </w:p>
    <w:p w14:paraId="7477ED38" w14:textId="7A1914A5" w:rsidR="001A4C1B" w:rsidRPr="001C6C47" w:rsidRDefault="001A4C1B" w:rsidP="001A4C1B">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lastRenderedPageBreak/>
        <w:t xml:space="preserve">Phenotyping strategy applied </w:t>
      </w:r>
      <w:r>
        <w:rPr>
          <w:rFonts w:ascii="Times New Roman" w:hAnsi="Times New Roman" w:cs="Times New Roman"/>
          <w:b/>
          <w:sz w:val="24"/>
          <w:szCs w:val="24"/>
          <w:lang w:val="en-US"/>
        </w:rPr>
        <w:t>to F3 segregating population</w:t>
      </w:r>
      <w:r w:rsidRPr="001C6C47">
        <w:rPr>
          <w:rFonts w:ascii="Times New Roman" w:hAnsi="Times New Roman" w:cs="Times New Roman"/>
          <w:b/>
          <w:sz w:val="24"/>
          <w:szCs w:val="24"/>
          <w:lang w:val="en-US"/>
        </w:rPr>
        <w:t xml:space="preserve"> </w:t>
      </w:r>
    </w:p>
    <w:p w14:paraId="65C3DF24" w14:textId="543C1B67" w:rsidR="000B3926" w:rsidRDefault="001A4C1B" w:rsidP="001A4C1B">
      <w:pPr>
        <w:spacing w:line="480" w:lineRule="auto"/>
        <w:ind w:right="28"/>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A F3 segregating population of 177 genotypes derived from the crossing of parental lines </w:t>
      </w:r>
      <w:commentRangeStart w:id="16"/>
      <w:r w:rsidRPr="00F6728D">
        <w:rPr>
          <w:rFonts w:ascii="Times New Roman" w:hAnsi="Times New Roman" w:cs="Times New Roman"/>
          <w:sz w:val="24"/>
          <w:szCs w:val="24"/>
          <w:highlight w:val="yellow"/>
          <w:lang w:val="en-US"/>
        </w:rPr>
        <w:t>SO</w:t>
      </w:r>
      <w:commentRangeEnd w:id="16"/>
      <w:r w:rsidR="00296B72">
        <w:rPr>
          <w:rStyle w:val="Refdecomentario"/>
          <w:lang w:val="es-ES" w:eastAsia="es-ES"/>
        </w:rPr>
        <w:commentReference w:id="16"/>
      </w:r>
      <w:r w:rsidRPr="00F6728D">
        <w:rPr>
          <w:rFonts w:ascii="Times New Roman" w:hAnsi="Times New Roman" w:cs="Times New Roman"/>
          <w:sz w:val="24"/>
          <w:szCs w:val="24"/>
          <w:highlight w:val="yellow"/>
          <w:lang w:val="en-US"/>
        </w:rPr>
        <w:t>.655 x DM6.8</w:t>
      </w:r>
      <w:r w:rsidRPr="001C6C47">
        <w:rPr>
          <w:rFonts w:ascii="Times New Roman" w:hAnsi="Times New Roman" w:cs="Times New Roman"/>
          <w:sz w:val="24"/>
          <w:szCs w:val="24"/>
          <w:lang w:val="en-US"/>
        </w:rPr>
        <w:t xml:space="preserve"> was phenotyped using the methodology and the mathematical model developed in this study. The phenotyping experiment was laid out in a randomized incomplete block design with three replications in each experiment. Growth conditions </w:t>
      </w:r>
      <w:r w:rsidR="000B3926">
        <w:rPr>
          <w:rFonts w:ascii="Times New Roman" w:hAnsi="Times New Roman" w:cs="Times New Roman"/>
          <w:sz w:val="24"/>
          <w:szCs w:val="24"/>
          <w:lang w:val="en-US"/>
        </w:rPr>
        <w:t>were</w:t>
      </w:r>
      <w:r w:rsidRPr="001C6C47">
        <w:rPr>
          <w:rFonts w:ascii="Times New Roman" w:hAnsi="Times New Roman" w:cs="Times New Roman"/>
          <w:sz w:val="24"/>
          <w:szCs w:val="24"/>
          <w:lang w:val="en-US"/>
        </w:rPr>
        <w:t xml:space="preserve"> the same described </w:t>
      </w:r>
      <w:r w:rsidRPr="001C6C47">
        <w:rPr>
          <w:rFonts w:ascii="Times New Roman" w:hAnsi="Times New Roman" w:cs="Times New Roman"/>
          <w:sz w:val="24"/>
          <w:szCs w:val="24"/>
          <w:highlight w:val="yellow"/>
          <w:lang w:val="en-US"/>
        </w:rPr>
        <w:t>above</w:t>
      </w:r>
      <w:r w:rsidRPr="001C6C47">
        <w:rPr>
          <w:rFonts w:ascii="Times New Roman" w:hAnsi="Times New Roman" w:cs="Times New Roman"/>
          <w:sz w:val="24"/>
          <w:szCs w:val="24"/>
          <w:lang w:val="en-US"/>
        </w:rPr>
        <w:t xml:space="preserve">. The PPS weight and stomatal stomata conductance was measured simultaneously. </w:t>
      </w:r>
    </w:p>
    <w:p w14:paraId="534CE23F" w14:textId="4D8AA27F" w:rsidR="000B3926" w:rsidRPr="001C6C47" w:rsidRDefault="000B3926" w:rsidP="000B3926">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 xml:space="preserve">Phenotyping strategy applied </w:t>
      </w:r>
      <w:r>
        <w:rPr>
          <w:rFonts w:ascii="Times New Roman" w:hAnsi="Times New Roman" w:cs="Times New Roman"/>
          <w:b/>
          <w:sz w:val="24"/>
          <w:szCs w:val="24"/>
          <w:lang w:val="en-US"/>
        </w:rPr>
        <w:t>to an elite breeding population</w:t>
      </w:r>
      <w:r w:rsidRPr="001C6C47">
        <w:rPr>
          <w:rFonts w:ascii="Times New Roman" w:hAnsi="Times New Roman" w:cs="Times New Roman"/>
          <w:b/>
          <w:sz w:val="24"/>
          <w:szCs w:val="24"/>
          <w:lang w:val="en-US"/>
        </w:rPr>
        <w:t xml:space="preserve"> </w:t>
      </w:r>
    </w:p>
    <w:p w14:paraId="5720E8F7" w14:textId="1A004B2A" w:rsidR="001A4C1B" w:rsidRPr="001C6C47" w:rsidRDefault="001A4C1B" w:rsidP="001A4C1B">
      <w:pPr>
        <w:adjustRightInd w:val="0"/>
        <w:snapToGri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A </w:t>
      </w:r>
      <w:r w:rsidR="000B3926">
        <w:rPr>
          <w:rFonts w:ascii="Times New Roman" w:hAnsi="Times New Roman" w:cs="Times New Roman"/>
          <w:sz w:val="24"/>
          <w:szCs w:val="24"/>
          <w:lang w:val="en-US"/>
        </w:rPr>
        <w:t>local</w:t>
      </w:r>
      <w:r w:rsidRPr="001C6C47">
        <w:rPr>
          <w:rFonts w:ascii="Times New Roman" w:hAnsi="Times New Roman" w:cs="Times New Roman"/>
          <w:sz w:val="24"/>
          <w:szCs w:val="24"/>
          <w:lang w:val="en-US"/>
        </w:rPr>
        <w:t xml:space="preserve"> elite breeding population was also phenotyped </w:t>
      </w:r>
      <w:r w:rsidR="0055725F" w:rsidRPr="001C6C47">
        <w:rPr>
          <w:rFonts w:ascii="Times New Roman" w:hAnsi="Times New Roman" w:cs="Times New Roman"/>
          <w:sz w:val="24"/>
          <w:szCs w:val="24"/>
          <w:lang w:val="en-US"/>
        </w:rPr>
        <w:t xml:space="preserve">using the methodology and the mathematical model </w:t>
      </w:r>
      <w:r w:rsidR="0055725F">
        <w:rPr>
          <w:rFonts w:ascii="Times New Roman" w:hAnsi="Times New Roman" w:cs="Times New Roman"/>
          <w:sz w:val="24"/>
          <w:szCs w:val="24"/>
          <w:lang w:val="en-US"/>
        </w:rPr>
        <w:t xml:space="preserve">described above. </w:t>
      </w:r>
      <w:r w:rsidRPr="001C6C47">
        <w:rPr>
          <w:rFonts w:ascii="Times New Roman" w:hAnsi="Times New Roman" w:cs="Times New Roman"/>
          <w:sz w:val="24"/>
          <w:szCs w:val="24"/>
          <w:lang w:val="en-US"/>
        </w:rPr>
        <w:t xml:space="preserve">This population was composed of </w:t>
      </w:r>
      <w:r w:rsidRPr="001C6C47">
        <w:rPr>
          <w:rFonts w:ascii="Times New Roman" w:hAnsi="Times New Roman" w:cs="Times New Roman"/>
          <w:sz w:val="24"/>
          <w:szCs w:val="24"/>
          <w:highlight w:val="yellow"/>
          <w:lang w:val="en-US"/>
        </w:rPr>
        <w:t>190</w:t>
      </w:r>
      <w:r w:rsidRPr="001C6C47">
        <w:rPr>
          <w:rFonts w:ascii="Times New Roman" w:hAnsi="Times New Roman" w:cs="Times New Roman"/>
          <w:sz w:val="24"/>
          <w:szCs w:val="24"/>
          <w:lang w:val="en-US"/>
        </w:rPr>
        <w:t xml:space="preserve"> genotypes which belong to maturity group </w:t>
      </w:r>
      <w:r w:rsidRPr="00D46BF5">
        <w:rPr>
          <w:rFonts w:ascii="Times New Roman" w:hAnsi="Times New Roman" w:cs="Times New Roman"/>
          <w:sz w:val="24"/>
          <w:szCs w:val="24"/>
          <w:highlight w:val="yellow"/>
          <w:lang w:val="en-US"/>
        </w:rPr>
        <w:t>(</w:t>
      </w:r>
      <w:commentRangeStart w:id="17"/>
      <w:r w:rsidRPr="00D46BF5">
        <w:rPr>
          <w:rFonts w:ascii="Times New Roman" w:hAnsi="Times New Roman" w:cs="Times New Roman"/>
          <w:sz w:val="24"/>
          <w:szCs w:val="24"/>
          <w:highlight w:val="yellow"/>
          <w:lang w:val="en-US"/>
        </w:rPr>
        <w:t>MG</w:t>
      </w:r>
      <w:commentRangeEnd w:id="17"/>
      <w:r w:rsidR="0055725F">
        <w:rPr>
          <w:rStyle w:val="Refdecomentario"/>
          <w:lang w:val="es-ES" w:eastAsia="es-ES"/>
        </w:rPr>
        <w:commentReference w:id="17"/>
      </w:r>
      <w:r w:rsidRPr="00D46BF5">
        <w:rPr>
          <w:rFonts w:ascii="Times New Roman" w:hAnsi="Times New Roman" w:cs="Times New Roman"/>
          <w:sz w:val="24"/>
          <w:szCs w:val="24"/>
          <w:highlight w:val="yellow"/>
          <w:lang w:val="en-US"/>
        </w:rPr>
        <w:t>)</w:t>
      </w:r>
      <w:r w:rsidRPr="001C6C47">
        <w:rPr>
          <w:rFonts w:ascii="Times New Roman" w:hAnsi="Times New Roman" w:cs="Times New Roman"/>
          <w:sz w:val="24"/>
          <w:szCs w:val="24"/>
          <w:lang w:val="en-US"/>
        </w:rPr>
        <w:t xml:space="preserve"> IV to VII. Five commercial well known varieties (</w:t>
      </w:r>
      <w:r w:rsidRPr="001C6C47">
        <w:rPr>
          <w:rFonts w:ascii="Times New Roman" w:hAnsi="Times New Roman" w:cs="Times New Roman"/>
          <w:sz w:val="24"/>
          <w:szCs w:val="24"/>
          <w:highlight w:val="yellow"/>
          <w:lang w:val="en-US"/>
        </w:rPr>
        <w:t>fulana y mengana, etc</w:t>
      </w:r>
      <w:r w:rsidRPr="001C6C47">
        <w:rPr>
          <w:rFonts w:ascii="Times New Roman" w:hAnsi="Times New Roman" w:cs="Times New Roman"/>
          <w:sz w:val="24"/>
          <w:szCs w:val="24"/>
          <w:lang w:val="en-US"/>
        </w:rPr>
        <w:t>) were included as checks in all phenotyping experiments.</w:t>
      </w:r>
      <w:r w:rsidRPr="001C6C47">
        <w:rPr>
          <w:rFonts w:ascii="Times New Roman" w:hAnsi="Times New Roman" w:cs="Times New Roman"/>
          <w:sz w:val="24"/>
          <w:szCs w:val="24"/>
          <w:highlight w:val="yellow"/>
          <w:lang w:val="en-US"/>
        </w:rPr>
        <w:t xml:space="preserve"> In this case, plants were grown in a PVC tube </w:t>
      </w:r>
      <w:r w:rsidR="00A475AF">
        <w:rPr>
          <w:rFonts w:ascii="Times New Roman" w:hAnsi="Times New Roman" w:cs="Times New Roman"/>
          <w:sz w:val="24"/>
          <w:szCs w:val="24"/>
          <w:highlight w:val="yellow"/>
          <w:lang w:val="en-US"/>
        </w:rPr>
        <w:t xml:space="preserve">2.851 L </w:t>
      </w:r>
      <w:r w:rsidRPr="001C6C47">
        <w:rPr>
          <w:rFonts w:ascii="Times New Roman" w:hAnsi="Times New Roman" w:cs="Times New Roman"/>
          <w:sz w:val="24"/>
          <w:szCs w:val="24"/>
          <w:highlight w:val="yellow"/>
          <w:lang w:val="en-US"/>
        </w:rPr>
        <w:t>(11 cm diameter and 3</w:t>
      </w:r>
      <w:r w:rsidR="00A60E6D">
        <w:rPr>
          <w:rFonts w:ascii="Times New Roman" w:hAnsi="Times New Roman" w:cs="Times New Roman"/>
          <w:sz w:val="24"/>
          <w:szCs w:val="24"/>
          <w:highlight w:val="yellow"/>
          <w:lang w:val="en-US"/>
        </w:rPr>
        <w:t>0</w:t>
      </w:r>
      <w:r w:rsidRPr="001C6C47">
        <w:rPr>
          <w:rFonts w:ascii="Times New Roman" w:hAnsi="Times New Roman" w:cs="Times New Roman"/>
          <w:sz w:val="24"/>
          <w:szCs w:val="24"/>
          <w:highlight w:val="yellow"/>
          <w:lang w:val="en-US"/>
        </w:rPr>
        <w:t xml:space="preserve"> cm length) with a mix of sand/vermiculite (1/1)</w:t>
      </w:r>
      <w:r w:rsidR="00E1775F">
        <w:rPr>
          <w:rFonts w:ascii="Times New Roman" w:hAnsi="Times New Roman" w:cs="Times New Roman"/>
          <w:sz w:val="24"/>
          <w:szCs w:val="24"/>
          <w:highlight w:val="yellow"/>
          <w:lang w:val="en-US"/>
        </w:rPr>
        <w:t xml:space="preserve"> under same environmental conditions described previously</w:t>
      </w:r>
      <w:r w:rsidRPr="001C6C47">
        <w:rPr>
          <w:rFonts w:ascii="Times New Roman" w:hAnsi="Times New Roman" w:cs="Times New Roman"/>
          <w:sz w:val="24"/>
          <w:szCs w:val="24"/>
          <w:highlight w:val="yellow"/>
          <w:lang w:val="en-US"/>
        </w:rPr>
        <w:t xml:space="preserve">. Plant grown without any watering restriction </w:t>
      </w:r>
      <w:r>
        <w:rPr>
          <w:rFonts w:ascii="Times New Roman" w:hAnsi="Times New Roman" w:cs="Times New Roman"/>
          <w:sz w:val="24"/>
          <w:szCs w:val="24"/>
          <w:highlight w:val="yellow"/>
          <w:lang w:val="en-US"/>
        </w:rPr>
        <w:t>for</w:t>
      </w:r>
      <w:r w:rsidRPr="001C6C47">
        <w:rPr>
          <w:rFonts w:ascii="Times New Roman" w:hAnsi="Times New Roman" w:cs="Times New Roman"/>
          <w:sz w:val="24"/>
          <w:szCs w:val="24"/>
          <w:highlight w:val="yellow"/>
          <w:lang w:val="en-US"/>
        </w:rPr>
        <w:t xml:space="preserve"> 30 days (developmental stage V4-5) after</w:t>
      </w:r>
      <w:r>
        <w:rPr>
          <w:rFonts w:ascii="Times New Roman" w:hAnsi="Times New Roman" w:cs="Times New Roman"/>
          <w:sz w:val="24"/>
          <w:szCs w:val="24"/>
          <w:highlight w:val="yellow"/>
          <w:lang w:val="en-US"/>
        </w:rPr>
        <w:t>ward</w:t>
      </w:r>
      <w:r w:rsidRPr="001C6C47">
        <w:rPr>
          <w:rFonts w:ascii="Times New Roman" w:hAnsi="Times New Roman" w:cs="Times New Roman"/>
          <w:sz w:val="24"/>
          <w:szCs w:val="24"/>
          <w:highlight w:val="yellow"/>
          <w:lang w:val="en-US"/>
        </w:rPr>
        <w:t xml:space="preserve"> the watering was suspended and the PPS weight registered. The weight of PPS at day</w:t>
      </w:r>
      <w:r w:rsidR="001116A8">
        <w:rPr>
          <w:rFonts w:ascii="Times New Roman" w:hAnsi="Times New Roman" w:cs="Times New Roman"/>
          <w:sz w:val="24"/>
          <w:szCs w:val="24"/>
          <w:highlight w:val="yellow"/>
          <w:lang w:val="en-US"/>
        </w:rPr>
        <w:t xml:space="preserve"> 0,</w:t>
      </w:r>
      <w:r w:rsidRPr="001C6C47">
        <w:rPr>
          <w:rFonts w:ascii="Times New Roman" w:hAnsi="Times New Roman" w:cs="Times New Roman"/>
          <w:sz w:val="24"/>
          <w:szCs w:val="24"/>
          <w:highlight w:val="yellow"/>
          <w:lang w:val="en-US"/>
        </w:rPr>
        <w:t xml:space="preserve"> 4 and 8 after water supply suspension was registered.</w:t>
      </w:r>
      <w:r w:rsidRPr="001C6C47">
        <w:rPr>
          <w:rFonts w:ascii="Times New Roman" w:hAnsi="Times New Roman" w:cs="Times New Roman"/>
          <w:sz w:val="24"/>
          <w:szCs w:val="24"/>
          <w:lang w:val="en-US"/>
        </w:rPr>
        <w:t xml:space="preserve"> The PPS weight and stomatal stomata conductance was measured simultaneously. </w:t>
      </w:r>
    </w:p>
    <w:p w14:paraId="2298CB70" w14:textId="77777777" w:rsidR="001A4C1B" w:rsidRPr="00F42B9A" w:rsidRDefault="001A4C1B" w:rsidP="00135D65">
      <w:pPr>
        <w:spacing w:line="360" w:lineRule="auto"/>
        <w:ind w:right="28"/>
        <w:rPr>
          <w:rFonts w:ascii="Times New Roman" w:hAnsi="Times New Roman" w:cs="Times New Roman"/>
          <w:sz w:val="24"/>
          <w:szCs w:val="24"/>
          <w:lang w:val="en-US"/>
        </w:rPr>
      </w:pPr>
    </w:p>
    <w:p w14:paraId="4F075540" w14:textId="045CE1A9" w:rsidR="00060D52" w:rsidRPr="001C6C47" w:rsidRDefault="00604B70" w:rsidP="00750AB7">
      <w:pPr>
        <w:spacing w:line="480" w:lineRule="auto"/>
        <w:jc w:val="both"/>
        <w:rPr>
          <w:rFonts w:ascii="Times New Roman" w:hAnsi="Times New Roman" w:cs="Times New Roman"/>
          <w:b/>
          <w:sz w:val="24"/>
          <w:szCs w:val="24"/>
        </w:rPr>
      </w:pPr>
      <w:r w:rsidRPr="001C6C47">
        <w:rPr>
          <w:rFonts w:ascii="Times New Roman" w:hAnsi="Times New Roman" w:cs="Times New Roman"/>
          <w:b/>
          <w:sz w:val="24"/>
          <w:szCs w:val="24"/>
          <w:highlight w:val="yellow"/>
        </w:rPr>
        <w:t>Data analysis</w:t>
      </w:r>
    </w:p>
    <w:p w14:paraId="3B896BED" w14:textId="5B6386E7" w:rsidR="00290B75" w:rsidRPr="00D46BF5" w:rsidRDefault="00E13765" w:rsidP="00750AB7">
      <w:pPr>
        <w:spacing w:line="480" w:lineRule="auto"/>
        <w:jc w:val="both"/>
        <w:rPr>
          <w:rFonts w:ascii="Times New Roman" w:hAnsi="Times New Roman" w:cs="Times New Roman"/>
          <w:sz w:val="24"/>
          <w:szCs w:val="24"/>
        </w:rPr>
      </w:pPr>
      <w:r w:rsidRPr="00135D65">
        <w:rPr>
          <w:rFonts w:ascii="Times New Roman" w:hAnsi="Times New Roman" w:cs="Times New Roman"/>
          <w:sz w:val="24"/>
          <w:szCs w:val="24"/>
          <w:highlight w:val="yellow"/>
        </w:rPr>
        <w:t>C</w:t>
      </w:r>
      <w:r w:rsidR="00604B70" w:rsidRPr="00135D65">
        <w:rPr>
          <w:rFonts w:ascii="Times New Roman" w:hAnsi="Times New Roman" w:cs="Times New Roman"/>
          <w:sz w:val="24"/>
          <w:szCs w:val="24"/>
          <w:highlight w:val="yellow"/>
        </w:rPr>
        <w:t>orrelaciones y regresiones.</w:t>
      </w:r>
      <w:r w:rsidR="00861F61" w:rsidRPr="00135D65">
        <w:rPr>
          <w:rFonts w:ascii="Times New Roman" w:hAnsi="Times New Roman" w:cs="Times New Roman"/>
          <w:sz w:val="24"/>
          <w:szCs w:val="24"/>
          <w:highlight w:val="yellow"/>
        </w:rPr>
        <w:t xml:space="preserve"> </w:t>
      </w:r>
      <w:r w:rsidR="00861F61" w:rsidRPr="00D46BF5">
        <w:rPr>
          <w:rFonts w:ascii="Times New Roman" w:hAnsi="Times New Roman" w:cs="Times New Roman"/>
          <w:sz w:val="24"/>
          <w:szCs w:val="24"/>
          <w:highlight w:val="yellow"/>
        </w:rPr>
        <w:t xml:space="preserve">Analisis de componentes </w:t>
      </w:r>
      <w:commentRangeStart w:id="18"/>
      <w:r w:rsidR="00861F61" w:rsidRPr="00D46BF5">
        <w:rPr>
          <w:rFonts w:ascii="Times New Roman" w:hAnsi="Times New Roman" w:cs="Times New Roman"/>
          <w:sz w:val="24"/>
          <w:szCs w:val="24"/>
          <w:highlight w:val="yellow"/>
        </w:rPr>
        <w:t>principales</w:t>
      </w:r>
      <w:commentRangeEnd w:id="18"/>
      <w:r>
        <w:rPr>
          <w:rStyle w:val="Refdecomentario"/>
          <w:lang w:val="es-ES" w:eastAsia="es-ES"/>
        </w:rPr>
        <w:commentReference w:id="18"/>
      </w:r>
      <w:r w:rsidR="00861F61" w:rsidRPr="00D46BF5">
        <w:rPr>
          <w:rFonts w:ascii="Times New Roman" w:hAnsi="Times New Roman" w:cs="Times New Roman"/>
          <w:sz w:val="24"/>
          <w:szCs w:val="24"/>
        </w:rPr>
        <w:t>.</w:t>
      </w:r>
    </w:p>
    <w:p w14:paraId="2C854417" w14:textId="2170E331" w:rsidR="00DF7981" w:rsidRPr="00D46BF5" w:rsidRDefault="00DF7981" w:rsidP="00DF7981">
      <w:pPr>
        <w:spacing w:line="480" w:lineRule="auto"/>
        <w:jc w:val="both"/>
        <w:rPr>
          <w:rFonts w:ascii="Times New Roman" w:eastAsia="Times New Roman" w:hAnsi="Times New Roman" w:cs="Times New Roman"/>
          <w:b/>
          <w:color w:val="000000"/>
          <w:sz w:val="24"/>
          <w:szCs w:val="24"/>
        </w:rPr>
      </w:pPr>
      <w:r w:rsidRPr="00D46BF5">
        <w:rPr>
          <w:rFonts w:ascii="Times New Roman" w:eastAsia="Times New Roman" w:hAnsi="Times New Roman" w:cs="Times New Roman"/>
          <w:b/>
          <w:color w:val="000000"/>
          <w:sz w:val="24"/>
          <w:szCs w:val="24"/>
        </w:rPr>
        <w:t>Multivariate characterization</w:t>
      </w:r>
    </w:p>
    <w:p w14:paraId="0F91E8D2" w14:textId="77777777" w:rsidR="00DF7981" w:rsidRPr="00873B56" w:rsidRDefault="00DF7981" w:rsidP="00DF7981">
      <w:pPr>
        <w:spacing w:line="480" w:lineRule="auto"/>
        <w:jc w:val="both"/>
        <w:rPr>
          <w:rFonts w:ascii="Times New Roman" w:eastAsia="Times New Roman" w:hAnsi="Times New Roman" w:cs="Times New Roman"/>
          <w:i/>
          <w:color w:val="231F20"/>
          <w:sz w:val="24"/>
          <w:szCs w:val="24"/>
          <w:lang w:val="en-US"/>
        </w:rPr>
      </w:pPr>
      <w:r w:rsidRPr="00873B56">
        <w:rPr>
          <w:rFonts w:ascii="Times New Roman" w:eastAsia="Times New Roman" w:hAnsi="Times New Roman" w:cs="Times New Roman"/>
          <w:sz w:val="24"/>
          <w:szCs w:val="24"/>
          <w:lang w:val="en-US"/>
        </w:rPr>
        <w:lastRenderedPageBreak/>
        <w:t xml:space="preserve">In order to characterize the </w:t>
      </w:r>
      <w:r w:rsidRPr="00873B56">
        <w:rPr>
          <w:rFonts w:ascii="Times New Roman" w:eastAsia="Times New Roman" w:hAnsi="Times New Roman" w:cs="Times New Roman"/>
          <w:color w:val="231F20"/>
          <w:sz w:val="24"/>
          <w:szCs w:val="24"/>
          <w:lang w:val="en-US"/>
        </w:rPr>
        <w:t>Rice population</w:t>
      </w:r>
      <w:r w:rsidRPr="00873B56">
        <w:rPr>
          <w:rFonts w:ascii="Times New Roman" w:eastAsia="Times New Roman" w:hAnsi="Times New Roman" w:cs="Times New Roman"/>
          <w:sz w:val="24"/>
          <w:szCs w:val="24"/>
          <w:lang w:val="en-US"/>
        </w:rPr>
        <w:t xml:space="preserve">, phenotypic and genotypic data were analyzed according to the analytical pipeline described in </w:t>
      </w:r>
      <w:r w:rsidRPr="00873B56">
        <w:rPr>
          <w:rFonts w:ascii="Times New Roman" w:eastAsia="Times New Roman" w:hAnsi="Times New Roman" w:cs="Times New Roman"/>
          <w:color w:val="FF0000"/>
          <w:sz w:val="24"/>
          <w:szCs w:val="24"/>
          <w:lang w:val="en-US"/>
        </w:rPr>
        <w:t>ESM_2</w:t>
      </w:r>
      <w:r w:rsidRPr="00873B56">
        <w:rPr>
          <w:rFonts w:ascii="Times New Roman" w:eastAsia="Times New Roman" w:hAnsi="Times New Roman" w:cs="Times New Roman"/>
          <w:sz w:val="24"/>
          <w:szCs w:val="24"/>
          <w:lang w:val="en-US"/>
        </w:rPr>
        <w:t>.</w:t>
      </w:r>
    </w:p>
    <w:p w14:paraId="6B9D782F" w14:textId="77777777" w:rsidR="00DF7981" w:rsidRPr="00D46BF5" w:rsidRDefault="00DF7981" w:rsidP="00DF7981">
      <w:pPr>
        <w:shd w:val="clear" w:color="auto" w:fill="FFFFFF"/>
        <w:spacing w:after="0" w:line="480" w:lineRule="auto"/>
        <w:jc w:val="both"/>
        <w:rPr>
          <w:rFonts w:ascii="Arial" w:eastAsia="Times New Roman" w:hAnsi="Arial" w:cs="Arial"/>
          <w:color w:val="222222"/>
          <w:sz w:val="24"/>
          <w:szCs w:val="24"/>
          <w:lang w:val="en-US"/>
        </w:rPr>
      </w:pPr>
      <w:r w:rsidRPr="00873B56">
        <w:rPr>
          <w:rFonts w:ascii="Times New Roman" w:eastAsia="Times New Roman" w:hAnsi="Times New Roman" w:cs="Times New Roman"/>
          <w:color w:val="231F20"/>
          <w:sz w:val="24"/>
          <w:szCs w:val="24"/>
          <w:lang w:val="en-US"/>
        </w:rPr>
        <w:t xml:space="preserve">The multivariate characterization of the Rice population was accomplished by means of some exploratory analysis and visualization tools. First, the correlation and grouping of the photosynthesis variables was evaluated with a Principal Component Analysis (PCA) and a K-means clustering algorithm. A PCA of all standardized photosynthesis variables (Fo, F’o, Ft, Fm, F’m, </w:t>
      </w:r>
      <w:r>
        <w:rPr>
          <w:rFonts w:ascii="Times New Roman" w:eastAsia="Times New Roman" w:hAnsi="Times New Roman" w:cs="Times New Roman"/>
          <w:color w:val="231F20"/>
          <w:sz w:val="24"/>
          <w:szCs w:val="24"/>
        </w:rPr>
        <w:t>Φ</w:t>
      </w:r>
      <w:r w:rsidRPr="00D46BF5">
        <w:rPr>
          <w:rFonts w:ascii="Times New Roman" w:eastAsia="Times New Roman" w:hAnsi="Times New Roman" w:cs="Times New Roman"/>
          <w:color w:val="231F20"/>
          <w:sz w:val="24"/>
          <w:szCs w:val="24"/>
          <w:vertAlign w:val="subscript"/>
          <w:lang w:val="en-US"/>
        </w:rPr>
        <w:t>PSII</w:t>
      </w:r>
      <w:r w:rsidRPr="00D46BF5">
        <w:rPr>
          <w:rFonts w:ascii="Times New Roman" w:eastAsia="Times New Roman" w:hAnsi="Times New Roman" w:cs="Times New Roman"/>
          <w:color w:val="231F20"/>
          <w:sz w:val="24"/>
          <w:szCs w:val="24"/>
          <w:lang w:val="en-US"/>
        </w:rPr>
        <w:t xml:space="preserve">, </w:t>
      </w:r>
      <w:r>
        <w:rPr>
          <w:rFonts w:ascii="Times New Roman" w:eastAsia="Times New Roman" w:hAnsi="Times New Roman" w:cs="Times New Roman"/>
          <w:color w:val="231F20"/>
          <w:sz w:val="24"/>
          <w:szCs w:val="24"/>
        </w:rPr>
        <w:t>Φ</w:t>
      </w:r>
      <w:r w:rsidRPr="00D46BF5">
        <w:rPr>
          <w:rFonts w:ascii="Times New Roman" w:eastAsia="Times New Roman" w:hAnsi="Times New Roman" w:cs="Times New Roman"/>
          <w:color w:val="231F20"/>
          <w:sz w:val="24"/>
          <w:szCs w:val="24"/>
          <w:vertAlign w:val="subscript"/>
          <w:lang w:val="en-US"/>
        </w:rPr>
        <w:t>NPQ</w:t>
      </w:r>
      <w:r w:rsidRPr="00D46BF5">
        <w:rPr>
          <w:rFonts w:ascii="Times New Roman" w:eastAsia="Times New Roman" w:hAnsi="Times New Roman" w:cs="Times New Roman"/>
          <w:color w:val="231F20"/>
          <w:sz w:val="24"/>
          <w:szCs w:val="24"/>
          <w:lang w:val="en-US"/>
        </w:rPr>
        <w:t xml:space="preserve">, </w:t>
      </w:r>
      <w:r>
        <w:rPr>
          <w:rFonts w:ascii="Times New Roman" w:eastAsia="Times New Roman" w:hAnsi="Times New Roman" w:cs="Times New Roman"/>
          <w:color w:val="231F20"/>
          <w:sz w:val="24"/>
          <w:szCs w:val="24"/>
        </w:rPr>
        <w:t>Φ</w:t>
      </w:r>
      <w:r w:rsidRPr="00D46BF5">
        <w:rPr>
          <w:rFonts w:ascii="Times New Roman" w:eastAsia="Times New Roman" w:hAnsi="Times New Roman" w:cs="Times New Roman"/>
          <w:color w:val="231F20"/>
          <w:sz w:val="24"/>
          <w:szCs w:val="24"/>
          <w:vertAlign w:val="subscript"/>
          <w:lang w:val="en-US"/>
        </w:rPr>
        <w:t>NO</w:t>
      </w:r>
      <w:r w:rsidRPr="00D46BF5">
        <w:rPr>
          <w:rFonts w:ascii="Times New Roman" w:eastAsia="Times New Roman" w:hAnsi="Times New Roman" w:cs="Times New Roman"/>
          <w:color w:val="231F20"/>
          <w:sz w:val="24"/>
          <w:szCs w:val="24"/>
          <w:lang w:val="en-US"/>
        </w:rPr>
        <w:t xml:space="preserve">, </w:t>
      </w:r>
      <w:r>
        <w:rPr>
          <w:rFonts w:ascii="Times New Roman" w:eastAsia="Times New Roman" w:hAnsi="Times New Roman" w:cs="Times New Roman"/>
          <w:color w:val="231F20"/>
          <w:sz w:val="24"/>
          <w:szCs w:val="24"/>
        </w:rPr>
        <w:t>Φ</w:t>
      </w:r>
      <w:r w:rsidRPr="00D46BF5">
        <w:rPr>
          <w:rFonts w:ascii="Times New Roman" w:eastAsia="Times New Roman" w:hAnsi="Times New Roman" w:cs="Times New Roman"/>
          <w:color w:val="231F20"/>
          <w:sz w:val="24"/>
          <w:szCs w:val="24"/>
          <w:vertAlign w:val="subscript"/>
          <w:lang w:val="en-US"/>
        </w:rPr>
        <w:t>Po</w:t>
      </w:r>
      <w:r w:rsidRPr="00D46BF5">
        <w:rPr>
          <w:rFonts w:ascii="Times New Roman" w:eastAsia="Times New Roman" w:hAnsi="Times New Roman" w:cs="Times New Roman"/>
          <w:color w:val="231F20"/>
          <w:sz w:val="24"/>
          <w:szCs w:val="24"/>
          <w:lang w:val="en-US"/>
        </w:rPr>
        <w:t xml:space="preserve">, </w:t>
      </w:r>
      <w:r>
        <w:rPr>
          <w:rFonts w:ascii="Times New Roman" w:eastAsia="Times New Roman" w:hAnsi="Times New Roman" w:cs="Times New Roman"/>
          <w:color w:val="231F20"/>
          <w:sz w:val="24"/>
          <w:szCs w:val="24"/>
        </w:rPr>
        <w:t>Φ</w:t>
      </w:r>
      <w:r w:rsidRPr="00D46BF5">
        <w:rPr>
          <w:rFonts w:ascii="Times New Roman" w:eastAsia="Times New Roman" w:hAnsi="Times New Roman" w:cs="Times New Roman"/>
          <w:color w:val="231F20"/>
          <w:sz w:val="24"/>
          <w:szCs w:val="24"/>
          <w:vertAlign w:val="subscript"/>
          <w:lang w:val="en-US"/>
        </w:rPr>
        <w:t>PSII.pot</w:t>
      </w:r>
      <w:r w:rsidRPr="00D46BF5">
        <w:rPr>
          <w:rFonts w:ascii="Times New Roman" w:eastAsia="Times New Roman" w:hAnsi="Times New Roman" w:cs="Times New Roman"/>
          <w:color w:val="231F20"/>
          <w:sz w:val="24"/>
          <w:szCs w:val="24"/>
          <w:lang w:val="en-US"/>
        </w:rPr>
        <w:t xml:space="preserve">, qL and qP) was conducted using the </w:t>
      </w:r>
      <w:r w:rsidRPr="00D46BF5">
        <w:rPr>
          <w:rFonts w:ascii="Times New Roman" w:eastAsia="Times New Roman" w:hAnsi="Times New Roman" w:cs="Times New Roman"/>
          <w:i/>
          <w:color w:val="231F20"/>
          <w:sz w:val="24"/>
          <w:szCs w:val="24"/>
          <w:lang w:val="en-US"/>
        </w:rPr>
        <w:t>PCA</w:t>
      </w:r>
      <w:r w:rsidRPr="00D46BF5">
        <w:rPr>
          <w:rFonts w:ascii="Times New Roman" w:eastAsia="Times New Roman" w:hAnsi="Times New Roman" w:cs="Times New Roman"/>
          <w:color w:val="231F20"/>
          <w:sz w:val="24"/>
          <w:szCs w:val="24"/>
          <w:lang w:val="en-US"/>
        </w:rPr>
        <w:t xml:space="preserve"> function of the</w:t>
      </w:r>
      <w:r w:rsidRPr="00D46BF5">
        <w:rPr>
          <w:rFonts w:ascii="Times New Roman" w:eastAsia="Times New Roman" w:hAnsi="Times New Roman" w:cs="Times New Roman"/>
          <w:i/>
          <w:color w:val="231F20"/>
          <w:sz w:val="24"/>
          <w:szCs w:val="24"/>
          <w:lang w:val="en-US"/>
        </w:rPr>
        <w:t xml:space="preserve"> FactoMineR</w:t>
      </w:r>
      <w:r w:rsidRPr="00D46BF5">
        <w:rPr>
          <w:rFonts w:ascii="Times New Roman" w:eastAsia="Times New Roman" w:hAnsi="Times New Roman" w:cs="Times New Roman"/>
          <w:color w:val="231F20"/>
          <w:sz w:val="24"/>
          <w:szCs w:val="24"/>
          <w:lang w:val="en-US"/>
        </w:rPr>
        <w:t xml:space="preserve"> </w:t>
      </w:r>
      <w:r w:rsidRPr="00D46BF5">
        <w:rPr>
          <w:rFonts w:ascii="Times New Roman" w:eastAsia="Times New Roman" w:hAnsi="Times New Roman" w:cs="Times New Roman"/>
          <w:color w:val="FF0000"/>
          <w:sz w:val="24"/>
          <w:szCs w:val="24"/>
          <w:lang w:val="en-US"/>
        </w:rPr>
        <w:t xml:space="preserve">(Le et al. 2008) </w:t>
      </w:r>
      <w:r w:rsidRPr="00D46BF5">
        <w:rPr>
          <w:rFonts w:ascii="Times New Roman" w:eastAsia="Times New Roman" w:hAnsi="Times New Roman" w:cs="Times New Roman"/>
          <w:sz w:val="24"/>
          <w:szCs w:val="24"/>
          <w:lang w:val="en-US"/>
        </w:rPr>
        <w:t xml:space="preserve">package </w:t>
      </w:r>
      <w:r w:rsidRPr="00D46BF5">
        <w:rPr>
          <w:rFonts w:ascii="Times New Roman" w:eastAsia="Times New Roman" w:hAnsi="Times New Roman" w:cs="Times New Roman"/>
          <w:color w:val="231F20"/>
          <w:sz w:val="24"/>
          <w:szCs w:val="24"/>
          <w:lang w:val="en-US"/>
        </w:rPr>
        <w:t>in R Statistical Software</w:t>
      </w:r>
      <w:r w:rsidRPr="00D46BF5">
        <w:rPr>
          <w:rFonts w:ascii="Arial" w:eastAsia="Times New Roman" w:hAnsi="Arial" w:cs="Arial"/>
          <w:color w:val="222222"/>
          <w:sz w:val="24"/>
          <w:szCs w:val="24"/>
          <w:lang w:val="en-US"/>
        </w:rPr>
        <w:t xml:space="preserve"> </w:t>
      </w:r>
      <w:r w:rsidRPr="00D46BF5">
        <w:rPr>
          <w:rFonts w:ascii="Times New Roman" w:eastAsia="Times New Roman" w:hAnsi="Times New Roman" w:cs="Times New Roman"/>
          <w:color w:val="FF0000"/>
          <w:sz w:val="24"/>
          <w:szCs w:val="24"/>
          <w:lang w:val="en-US"/>
        </w:rPr>
        <w:t>(R Core Team, 2018)</w:t>
      </w:r>
      <w:r w:rsidRPr="00D46BF5">
        <w:rPr>
          <w:rFonts w:ascii="Times New Roman" w:eastAsia="Times New Roman" w:hAnsi="Times New Roman" w:cs="Times New Roman"/>
          <w:color w:val="000000" w:themeColor="text1"/>
          <w:sz w:val="24"/>
          <w:szCs w:val="24"/>
          <w:lang w:val="en-US"/>
        </w:rPr>
        <w:t>.</w:t>
      </w:r>
      <w:r w:rsidRPr="00D46BF5">
        <w:rPr>
          <w:rFonts w:ascii="Arial" w:eastAsia="Times New Roman" w:hAnsi="Arial" w:cs="Arial"/>
          <w:color w:val="FF0000"/>
          <w:sz w:val="24"/>
          <w:szCs w:val="24"/>
          <w:lang w:val="en-US"/>
        </w:rPr>
        <w:t xml:space="preserve"> </w:t>
      </w:r>
      <w:r w:rsidRPr="00D46BF5">
        <w:rPr>
          <w:rFonts w:ascii="Times New Roman" w:eastAsia="Times New Roman" w:hAnsi="Times New Roman" w:cs="Times New Roman"/>
          <w:color w:val="231F20"/>
          <w:sz w:val="24"/>
          <w:szCs w:val="24"/>
          <w:lang w:val="en-US"/>
        </w:rPr>
        <w:t xml:space="preserve">Photosynthesis variables were classified in groups, based on the coordinates of the PCA, using the k-means clustering algorithm to define the optimal number of k-groups, using the function </w:t>
      </w:r>
      <w:r w:rsidRPr="00D46BF5">
        <w:rPr>
          <w:rFonts w:ascii="Times New Roman" w:eastAsia="Times New Roman" w:hAnsi="Times New Roman" w:cs="Times New Roman"/>
          <w:i/>
          <w:color w:val="231F20"/>
          <w:sz w:val="24"/>
          <w:szCs w:val="24"/>
          <w:lang w:val="en-US"/>
        </w:rPr>
        <w:t>kmeans</w:t>
      </w:r>
      <w:r w:rsidRPr="00D46BF5">
        <w:rPr>
          <w:rFonts w:ascii="Times New Roman" w:eastAsia="Times New Roman" w:hAnsi="Times New Roman" w:cs="Times New Roman"/>
          <w:color w:val="231F20"/>
          <w:sz w:val="24"/>
          <w:szCs w:val="24"/>
          <w:lang w:val="en-US"/>
        </w:rPr>
        <w:t xml:space="preserve"> of the </w:t>
      </w:r>
      <w:r w:rsidRPr="00D46BF5">
        <w:rPr>
          <w:rFonts w:ascii="Times New Roman" w:eastAsia="Times New Roman" w:hAnsi="Times New Roman" w:cs="Times New Roman"/>
          <w:i/>
          <w:color w:val="231F20"/>
          <w:sz w:val="24"/>
          <w:szCs w:val="24"/>
          <w:lang w:val="en-US"/>
        </w:rPr>
        <w:t>stats</w:t>
      </w:r>
      <w:r w:rsidRPr="00D46BF5">
        <w:rPr>
          <w:rFonts w:ascii="Times New Roman" w:eastAsia="Times New Roman" w:hAnsi="Times New Roman" w:cs="Times New Roman"/>
          <w:color w:val="231F20"/>
          <w:sz w:val="24"/>
          <w:szCs w:val="24"/>
          <w:lang w:val="en-US"/>
        </w:rPr>
        <w:t xml:space="preserve"> package in in R Statistical Software</w:t>
      </w:r>
      <w:r w:rsidRPr="00D46BF5">
        <w:rPr>
          <w:rFonts w:ascii="Arial" w:eastAsia="Times New Roman" w:hAnsi="Arial" w:cs="Arial"/>
          <w:color w:val="222222"/>
          <w:sz w:val="24"/>
          <w:szCs w:val="24"/>
          <w:lang w:val="en-US"/>
        </w:rPr>
        <w:t xml:space="preserve"> </w:t>
      </w:r>
      <w:r w:rsidRPr="00D46BF5">
        <w:rPr>
          <w:rFonts w:ascii="Times New Roman" w:eastAsia="Times New Roman" w:hAnsi="Times New Roman" w:cs="Times New Roman"/>
          <w:color w:val="FF0000"/>
          <w:sz w:val="24"/>
          <w:szCs w:val="24"/>
          <w:lang w:val="en-US"/>
        </w:rPr>
        <w:t>(R Core Team, 2018)</w:t>
      </w:r>
      <w:r w:rsidRPr="00D46BF5">
        <w:rPr>
          <w:rFonts w:ascii="Arial" w:eastAsia="Times New Roman" w:hAnsi="Arial" w:cs="Arial"/>
          <w:color w:val="222222"/>
          <w:sz w:val="24"/>
          <w:szCs w:val="24"/>
          <w:lang w:val="en-US"/>
        </w:rPr>
        <w:t xml:space="preserve">. </w:t>
      </w:r>
      <w:r w:rsidRPr="00D46BF5">
        <w:rPr>
          <w:rFonts w:ascii="Times New Roman" w:eastAsia="Times New Roman" w:hAnsi="Times New Roman" w:cs="Times New Roman"/>
          <w:color w:val="231F20"/>
          <w:sz w:val="24"/>
          <w:szCs w:val="24"/>
          <w:lang w:val="en-US"/>
        </w:rPr>
        <w:t>Second, genotypes were clustered in groups based the PCA of all the photosynthetic variables using a hierarchical clustering algorithm (HCPC).</w:t>
      </w:r>
      <w:r w:rsidRPr="00D46BF5">
        <w:rPr>
          <w:rFonts w:ascii="Arial" w:eastAsia="Times New Roman" w:hAnsi="Arial" w:cs="Arial"/>
          <w:color w:val="222222"/>
          <w:sz w:val="24"/>
          <w:szCs w:val="24"/>
          <w:lang w:val="en-US"/>
        </w:rPr>
        <w:t xml:space="preserve"> </w:t>
      </w:r>
      <w:r w:rsidRPr="00D46BF5">
        <w:rPr>
          <w:rFonts w:ascii="Times New Roman" w:eastAsia="Times New Roman" w:hAnsi="Times New Roman" w:cs="Times New Roman"/>
          <w:color w:val="231F20"/>
          <w:sz w:val="24"/>
          <w:szCs w:val="24"/>
          <w:lang w:val="en-US"/>
        </w:rPr>
        <w:t xml:space="preserve">Genotypes were grouped based on similarity from the Euclidean distance using the Ward method and the number of groups was determined by the highest relative loss in inertia using the function </w:t>
      </w:r>
      <w:r w:rsidRPr="00D46BF5">
        <w:rPr>
          <w:rFonts w:ascii="Times New Roman" w:eastAsia="Times New Roman" w:hAnsi="Times New Roman" w:cs="Times New Roman"/>
          <w:i/>
          <w:color w:val="231F20"/>
          <w:sz w:val="24"/>
          <w:szCs w:val="24"/>
          <w:lang w:val="en-US"/>
        </w:rPr>
        <w:t>HCPC</w:t>
      </w:r>
      <w:r w:rsidRPr="00D46BF5">
        <w:rPr>
          <w:rFonts w:ascii="Times New Roman" w:eastAsia="Times New Roman" w:hAnsi="Times New Roman" w:cs="Times New Roman"/>
          <w:color w:val="231F20"/>
          <w:sz w:val="24"/>
          <w:szCs w:val="24"/>
          <w:lang w:val="en-US"/>
        </w:rPr>
        <w:t xml:space="preserve"> of the </w:t>
      </w:r>
      <w:r w:rsidRPr="00D46BF5">
        <w:rPr>
          <w:rFonts w:ascii="Times New Roman" w:eastAsia="Times New Roman" w:hAnsi="Times New Roman" w:cs="Times New Roman"/>
          <w:i/>
          <w:color w:val="231F20"/>
          <w:sz w:val="24"/>
          <w:szCs w:val="24"/>
          <w:lang w:val="en-US"/>
        </w:rPr>
        <w:t>FactoMineR</w:t>
      </w:r>
      <w:r w:rsidRPr="00D46BF5">
        <w:rPr>
          <w:rFonts w:ascii="Times New Roman" w:eastAsia="Times New Roman" w:hAnsi="Times New Roman" w:cs="Times New Roman"/>
          <w:color w:val="231F20"/>
          <w:sz w:val="24"/>
          <w:szCs w:val="24"/>
          <w:lang w:val="en-US"/>
        </w:rPr>
        <w:t xml:space="preserve"> </w:t>
      </w:r>
      <w:r w:rsidRPr="00D46BF5">
        <w:rPr>
          <w:rFonts w:ascii="Times New Roman" w:eastAsia="Times New Roman" w:hAnsi="Times New Roman" w:cs="Times New Roman"/>
          <w:color w:val="FF0000"/>
          <w:sz w:val="24"/>
          <w:szCs w:val="24"/>
          <w:lang w:val="en-US"/>
        </w:rPr>
        <w:t xml:space="preserve">(Le et al. 2008) </w:t>
      </w:r>
      <w:r w:rsidRPr="00D46BF5">
        <w:rPr>
          <w:rFonts w:ascii="Times New Roman" w:eastAsia="Times New Roman" w:hAnsi="Times New Roman" w:cs="Times New Roman"/>
          <w:color w:val="231F20"/>
          <w:sz w:val="24"/>
          <w:szCs w:val="24"/>
          <w:lang w:val="en-US"/>
        </w:rPr>
        <w:t xml:space="preserve">package in R Statistical Software </w:t>
      </w:r>
      <w:r w:rsidRPr="00D46BF5">
        <w:rPr>
          <w:rFonts w:ascii="Times New Roman" w:eastAsia="Times New Roman" w:hAnsi="Times New Roman" w:cs="Times New Roman"/>
          <w:color w:val="FF0000"/>
          <w:sz w:val="24"/>
          <w:szCs w:val="24"/>
          <w:lang w:val="en-US"/>
        </w:rPr>
        <w:t>(R Core Team, 2018)</w:t>
      </w:r>
      <w:r w:rsidRPr="00D46BF5">
        <w:rPr>
          <w:rFonts w:ascii="Arial" w:eastAsia="Times New Roman" w:hAnsi="Arial" w:cs="Arial"/>
          <w:color w:val="222222"/>
          <w:sz w:val="24"/>
          <w:szCs w:val="24"/>
          <w:lang w:val="en-US"/>
        </w:rPr>
        <w:t xml:space="preserve">. </w:t>
      </w:r>
      <w:r w:rsidRPr="00D46BF5">
        <w:rPr>
          <w:rFonts w:ascii="Times New Roman" w:eastAsia="Times New Roman" w:hAnsi="Times New Roman" w:cs="Times New Roman"/>
          <w:color w:val="231F20"/>
          <w:sz w:val="24"/>
          <w:szCs w:val="24"/>
          <w:lang w:val="en-US"/>
        </w:rPr>
        <w:t>Third, genotypes were clustered in groups based the PCA of the genotypic variables using a hierarchical clustering algorithm (HCPC) similar to the cluster based on photosynthesis variables.</w:t>
      </w:r>
      <w:r w:rsidRPr="00D46BF5">
        <w:rPr>
          <w:rFonts w:ascii="Arial" w:eastAsia="Times New Roman" w:hAnsi="Arial" w:cs="Arial"/>
          <w:color w:val="222222"/>
          <w:sz w:val="24"/>
          <w:szCs w:val="24"/>
          <w:lang w:val="en-US"/>
        </w:rPr>
        <w:t xml:space="preserve"> </w:t>
      </w:r>
      <w:r w:rsidRPr="00D46BF5">
        <w:rPr>
          <w:rFonts w:ascii="Times New Roman" w:eastAsia="Times New Roman" w:hAnsi="Times New Roman" w:cs="Times New Roman"/>
          <w:color w:val="231F20"/>
          <w:sz w:val="24"/>
          <w:szCs w:val="24"/>
          <w:lang w:val="en-US"/>
        </w:rPr>
        <w:t>Finally, a correspondence analysis (CA) was performed from the contingency tables of the HCPC analysis from genotypic and the photosynthesis variables. The correspondence analysis was performed to visualize the relationship between the two grouping strategies (i.e. based on molecular markers and based on photosynthesis variables).</w:t>
      </w:r>
      <w:r w:rsidRPr="00D46BF5">
        <w:rPr>
          <w:rFonts w:ascii="Arial" w:eastAsia="Times New Roman" w:hAnsi="Arial" w:cs="Arial"/>
          <w:color w:val="222222"/>
          <w:sz w:val="24"/>
          <w:szCs w:val="24"/>
          <w:lang w:val="en-US"/>
        </w:rPr>
        <w:t>  </w:t>
      </w:r>
      <w:r w:rsidRPr="00D46BF5">
        <w:rPr>
          <w:rFonts w:ascii="Times New Roman" w:eastAsia="Times New Roman" w:hAnsi="Times New Roman" w:cs="Times New Roman"/>
          <w:color w:val="231F20"/>
          <w:sz w:val="24"/>
          <w:szCs w:val="24"/>
          <w:lang w:val="en-US"/>
        </w:rPr>
        <w:t xml:space="preserve">The </w:t>
      </w:r>
      <w:r w:rsidRPr="00D46BF5">
        <w:rPr>
          <w:rFonts w:ascii="Times New Roman" w:eastAsia="Times New Roman" w:hAnsi="Times New Roman" w:cs="Times New Roman"/>
          <w:color w:val="231F20"/>
          <w:szCs w:val="24"/>
          <w:lang w:val="en-US"/>
        </w:rPr>
        <w:t xml:space="preserve">CA </w:t>
      </w:r>
      <w:r w:rsidRPr="00D46BF5">
        <w:rPr>
          <w:rFonts w:ascii="Times New Roman" w:eastAsia="Times New Roman" w:hAnsi="Times New Roman" w:cs="Times New Roman"/>
          <w:color w:val="231F20"/>
          <w:sz w:val="24"/>
          <w:szCs w:val="24"/>
          <w:lang w:val="en-US"/>
        </w:rPr>
        <w:t xml:space="preserve">was conducted using the </w:t>
      </w:r>
      <w:r w:rsidRPr="00D46BF5">
        <w:rPr>
          <w:rFonts w:ascii="Times New Roman" w:eastAsia="Times New Roman" w:hAnsi="Times New Roman" w:cs="Times New Roman"/>
          <w:i/>
          <w:color w:val="231F20"/>
          <w:sz w:val="24"/>
          <w:szCs w:val="24"/>
          <w:lang w:val="en-US"/>
        </w:rPr>
        <w:t>CA</w:t>
      </w:r>
      <w:r w:rsidRPr="00D46BF5">
        <w:rPr>
          <w:rFonts w:ascii="Times New Roman" w:eastAsia="Times New Roman" w:hAnsi="Times New Roman" w:cs="Times New Roman"/>
          <w:color w:val="231F20"/>
          <w:sz w:val="24"/>
          <w:szCs w:val="24"/>
          <w:lang w:val="en-US"/>
        </w:rPr>
        <w:t xml:space="preserve"> function of the</w:t>
      </w:r>
      <w:r w:rsidRPr="00D46BF5">
        <w:rPr>
          <w:rFonts w:ascii="Times New Roman" w:eastAsia="Times New Roman" w:hAnsi="Times New Roman" w:cs="Times New Roman"/>
          <w:i/>
          <w:color w:val="231F20"/>
          <w:sz w:val="24"/>
          <w:szCs w:val="24"/>
          <w:lang w:val="en-US"/>
        </w:rPr>
        <w:t xml:space="preserve"> FactoMineR</w:t>
      </w:r>
      <w:r w:rsidRPr="00D46BF5">
        <w:rPr>
          <w:rFonts w:ascii="Times New Roman" w:eastAsia="Times New Roman" w:hAnsi="Times New Roman" w:cs="Times New Roman"/>
          <w:color w:val="231F20"/>
          <w:sz w:val="24"/>
          <w:szCs w:val="24"/>
          <w:lang w:val="en-US"/>
        </w:rPr>
        <w:t xml:space="preserve"> </w:t>
      </w:r>
      <w:r w:rsidRPr="00D46BF5">
        <w:rPr>
          <w:rFonts w:ascii="Times New Roman" w:eastAsia="Times New Roman" w:hAnsi="Times New Roman" w:cs="Times New Roman"/>
          <w:color w:val="FF0000"/>
          <w:sz w:val="24"/>
          <w:szCs w:val="24"/>
          <w:lang w:val="en-US"/>
        </w:rPr>
        <w:t xml:space="preserve">(Le et al. 2008) </w:t>
      </w:r>
      <w:r w:rsidRPr="00D46BF5">
        <w:rPr>
          <w:rFonts w:ascii="Times New Roman" w:eastAsia="Times New Roman" w:hAnsi="Times New Roman" w:cs="Times New Roman"/>
          <w:sz w:val="24"/>
          <w:szCs w:val="24"/>
          <w:lang w:val="en-US"/>
        </w:rPr>
        <w:t xml:space="preserve">package </w:t>
      </w:r>
      <w:r w:rsidRPr="00D46BF5">
        <w:rPr>
          <w:rFonts w:ascii="Times New Roman" w:eastAsia="Times New Roman" w:hAnsi="Times New Roman" w:cs="Times New Roman"/>
          <w:color w:val="231F20"/>
          <w:sz w:val="24"/>
          <w:szCs w:val="24"/>
          <w:lang w:val="en-US"/>
        </w:rPr>
        <w:t>in R Statistical Software</w:t>
      </w:r>
      <w:r w:rsidRPr="00D46BF5">
        <w:rPr>
          <w:rFonts w:ascii="Arial" w:eastAsia="Times New Roman" w:hAnsi="Arial" w:cs="Arial"/>
          <w:color w:val="222222"/>
          <w:sz w:val="24"/>
          <w:szCs w:val="24"/>
          <w:lang w:val="en-US"/>
        </w:rPr>
        <w:t xml:space="preserve"> </w:t>
      </w:r>
      <w:r w:rsidRPr="00D46BF5">
        <w:rPr>
          <w:rFonts w:ascii="Times New Roman" w:eastAsia="Times New Roman" w:hAnsi="Times New Roman" w:cs="Times New Roman"/>
          <w:color w:val="FF0000"/>
          <w:sz w:val="24"/>
          <w:szCs w:val="24"/>
          <w:lang w:val="en-US"/>
        </w:rPr>
        <w:t>(R Core Team, 2018)</w:t>
      </w:r>
      <w:r w:rsidRPr="00D46BF5">
        <w:rPr>
          <w:rFonts w:ascii="Times New Roman" w:eastAsia="Times New Roman" w:hAnsi="Times New Roman" w:cs="Times New Roman"/>
          <w:color w:val="000000" w:themeColor="text1"/>
          <w:sz w:val="24"/>
          <w:szCs w:val="24"/>
          <w:lang w:val="en-US"/>
        </w:rPr>
        <w:t>.</w:t>
      </w:r>
    </w:p>
    <w:p w14:paraId="1318903F" w14:textId="77777777" w:rsidR="00DF7981" w:rsidRPr="00D46BF5" w:rsidRDefault="00DF7981" w:rsidP="00DF7981">
      <w:pPr>
        <w:spacing w:line="480" w:lineRule="auto"/>
        <w:jc w:val="both"/>
        <w:rPr>
          <w:rFonts w:ascii="Times New Roman" w:eastAsia="Times New Roman" w:hAnsi="Times New Roman" w:cs="Times New Roman"/>
          <w:sz w:val="24"/>
          <w:szCs w:val="24"/>
          <w:lang w:val="en-US"/>
        </w:rPr>
      </w:pPr>
      <w:r w:rsidRPr="00D46BF5">
        <w:rPr>
          <w:rFonts w:ascii="Times New Roman" w:eastAsia="Times New Roman" w:hAnsi="Times New Roman" w:cs="Times New Roman"/>
          <w:sz w:val="24"/>
          <w:szCs w:val="24"/>
          <w:lang w:val="en-US"/>
        </w:rPr>
        <w:lastRenderedPageBreak/>
        <w:t>The total contribution (c</w:t>
      </w:r>
      <w:r w:rsidRPr="00D46BF5">
        <w:rPr>
          <w:rFonts w:ascii="Times New Roman" w:eastAsia="Times New Roman" w:hAnsi="Times New Roman" w:cs="Times New Roman"/>
          <w:sz w:val="24"/>
          <w:szCs w:val="24"/>
          <w:vertAlign w:val="subscript"/>
          <w:lang w:val="en-US"/>
        </w:rPr>
        <w:t>total</w:t>
      </w:r>
      <w:r w:rsidRPr="00D46BF5">
        <w:rPr>
          <w:rFonts w:ascii="Times New Roman" w:eastAsia="Times New Roman" w:hAnsi="Times New Roman" w:cs="Times New Roman"/>
          <w:sz w:val="24"/>
          <w:szCs w:val="24"/>
          <w:lang w:val="en-US"/>
        </w:rPr>
        <w:t xml:space="preserve">) of each variable to each dimension (Dim1 and Dim2) of the PCA analysis was calculated as follows: </w:t>
      </w:r>
    </w:p>
    <w:p w14:paraId="30628D64" w14:textId="77777777" w:rsidR="00DF7981" w:rsidRPr="00D46BF5" w:rsidRDefault="00DF7981" w:rsidP="00DF7981">
      <w:pPr>
        <w:spacing w:line="480" w:lineRule="auto"/>
        <w:jc w:val="both"/>
        <w:rPr>
          <w:rFonts w:ascii="Times New Roman" w:eastAsia="Times New Roman" w:hAnsi="Times New Roman" w:cs="Times New Roman"/>
          <w:sz w:val="24"/>
          <w:szCs w:val="24"/>
          <w:lang w:val="en-US"/>
        </w:rPr>
      </w:pPr>
      <w:r w:rsidRPr="00172A64">
        <w:rPr>
          <w:rFonts w:ascii="Times New Roman" w:eastAsia="Times New Roman" w:hAnsi="Times New Roman" w:cs="Times New Roman"/>
          <w:position w:val="-30"/>
          <w:sz w:val="24"/>
          <w:szCs w:val="24"/>
        </w:rPr>
        <w:object w:dxaOrig="2060" w:dyaOrig="680" w14:anchorId="61343615">
          <v:shape id="_x0000_i1086" type="#_x0000_t75" style="width:102.35pt;height:36pt" o:ole="">
            <v:imagedata r:id="rId132" o:title=""/>
          </v:shape>
          <o:OLEObject Type="Embed" ProgID="Equation.DSMT4" ShapeID="_x0000_i1086" DrawAspect="Content" ObjectID="_1687784406" r:id="rId133"/>
        </w:object>
      </w:r>
      <w:r w:rsidRPr="00D46BF5">
        <w:rPr>
          <w:rFonts w:ascii="Times New Roman" w:eastAsia="Times New Roman" w:hAnsi="Times New Roman" w:cs="Times New Roman"/>
          <w:sz w:val="24"/>
          <w:szCs w:val="24"/>
          <w:lang w:val="en-US"/>
        </w:rPr>
        <w:t xml:space="preserve"> </w:t>
      </w:r>
    </w:p>
    <w:p w14:paraId="4FD6FA43" w14:textId="77777777" w:rsidR="00DF7981" w:rsidRPr="00D46BF5" w:rsidRDefault="00DF7981" w:rsidP="00DF7981">
      <w:pPr>
        <w:spacing w:line="480" w:lineRule="auto"/>
        <w:jc w:val="both"/>
        <w:rPr>
          <w:rFonts w:ascii="Times New Roman" w:eastAsia="Times New Roman" w:hAnsi="Times New Roman" w:cs="Times New Roman"/>
          <w:sz w:val="24"/>
          <w:szCs w:val="24"/>
          <w:lang w:val="en-US"/>
        </w:rPr>
      </w:pPr>
      <w:r w:rsidRPr="00D46BF5">
        <w:rPr>
          <w:rFonts w:ascii="Times New Roman" w:eastAsia="Times New Roman" w:hAnsi="Times New Roman" w:cs="Times New Roman"/>
          <w:sz w:val="24"/>
          <w:szCs w:val="24"/>
          <w:lang w:val="en-US"/>
        </w:rPr>
        <w:t>c</w:t>
      </w:r>
      <w:r w:rsidRPr="00D46BF5">
        <w:rPr>
          <w:rFonts w:ascii="Times New Roman" w:eastAsia="Times New Roman" w:hAnsi="Times New Roman" w:cs="Times New Roman"/>
          <w:sz w:val="24"/>
          <w:szCs w:val="24"/>
          <w:vertAlign w:val="subscript"/>
          <w:lang w:val="en-US"/>
        </w:rPr>
        <w:t>total</w:t>
      </w:r>
      <w:r w:rsidRPr="00D46BF5">
        <w:rPr>
          <w:rFonts w:ascii="Times New Roman" w:eastAsia="Times New Roman" w:hAnsi="Times New Roman" w:cs="Times New Roman"/>
          <w:sz w:val="24"/>
          <w:szCs w:val="24"/>
          <w:lang w:val="en-US"/>
        </w:rPr>
        <w:t xml:space="preserve"> = ((c</w:t>
      </w:r>
      <w:r w:rsidRPr="00D46BF5">
        <w:rPr>
          <w:rFonts w:ascii="Times New Roman" w:eastAsia="Times New Roman" w:hAnsi="Times New Roman" w:cs="Times New Roman"/>
          <w:sz w:val="24"/>
          <w:szCs w:val="24"/>
          <w:vertAlign w:val="subscript"/>
          <w:lang w:val="en-US"/>
        </w:rPr>
        <w:t>1</w:t>
      </w:r>
      <w:r w:rsidRPr="00D46BF5">
        <w:rPr>
          <w:rFonts w:ascii="Times New Roman" w:eastAsia="Times New Roman" w:hAnsi="Times New Roman" w:cs="Times New Roman"/>
          <w:sz w:val="24"/>
          <w:szCs w:val="24"/>
          <w:lang w:val="en-US"/>
        </w:rPr>
        <w:t xml:space="preserve"> * eig</w:t>
      </w:r>
      <w:r w:rsidRPr="00D46BF5">
        <w:rPr>
          <w:rFonts w:ascii="Times New Roman" w:eastAsia="Times New Roman" w:hAnsi="Times New Roman" w:cs="Times New Roman"/>
          <w:sz w:val="24"/>
          <w:szCs w:val="24"/>
          <w:vertAlign w:val="subscript"/>
          <w:lang w:val="en-US"/>
        </w:rPr>
        <w:t>1</w:t>
      </w:r>
      <w:r w:rsidRPr="00D46BF5">
        <w:rPr>
          <w:rFonts w:ascii="Times New Roman" w:eastAsia="Times New Roman" w:hAnsi="Times New Roman" w:cs="Times New Roman"/>
          <w:sz w:val="24"/>
          <w:szCs w:val="24"/>
          <w:lang w:val="en-US"/>
        </w:rPr>
        <w:t>) + (c</w:t>
      </w:r>
      <w:r w:rsidRPr="00D46BF5">
        <w:rPr>
          <w:rFonts w:ascii="Times New Roman" w:eastAsia="Times New Roman" w:hAnsi="Times New Roman" w:cs="Times New Roman"/>
          <w:sz w:val="24"/>
          <w:szCs w:val="24"/>
          <w:vertAlign w:val="subscript"/>
          <w:lang w:val="en-US"/>
        </w:rPr>
        <w:t>2</w:t>
      </w:r>
      <w:r w:rsidRPr="00D46BF5">
        <w:rPr>
          <w:rFonts w:ascii="Times New Roman" w:eastAsia="Times New Roman" w:hAnsi="Times New Roman" w:cs="Times New Roman"/>
          <w:sz w:val="24"/>
          <w:szCs w:val="24"/>
          <w:lang w:val="en-US"/>
        </w:rPr>
        <w:t>*eig</w:t>
      </w:r>
      <w:r w:rsidRPr="00D46BF5">
        <w:rPr>
          <w:rFonts w:ascii="Times New Roman" w:eastAsia="Times New Roman" w:hAnsi="Times New Roman" w:cs="Times New Roman"/>
          <w:sz w:val="24"/>
          <w:szCs w:val="24"/>
          <w:vertAlign w:val="subscript"/>
          <w:lang w:val="en-US"/>
        </w:rPr>
        <w:t>2</w:t>
      </w:r>
      <w:r w:rsidRPr="00D46BF5">
        <w:rPr>
          <w:rFonts w:ascii="Times New Roman" w:eastAsia="Times New Roman" w:hAnsi="Times New Roman" w:cs="Times New Roman"/>
          <w:sz w:val="24"/>
          <w:szCs w:val="24"/>
          <w:lang w:val="en-US"/>
        </w:rPr>
        <w:t>)) / (eig</w:t>
      </w:r>
      <w:r w:rsidRPr="00D46BF5">
        <w:rPr>
          <w:rFonts w:ascii="Times New Roman" w:eastAsia="Times New Roman" w:hAnsi="Times New Roman" w:cs="Times New Roman"/>
          <w:sz w:val="24"/>
          <w:szCs w:val="24"/>
          <w:vertAlign w:val="subscript"/>
          <w:lang w:val="en-US"/>
        </w:rPr>
        <w:t>1</w:t>
      </w:r>
      <w:r w:rsidRPr="00D46BF5">
        <w:rPr>
          <w:rFonts w:ascii="Times New Roman" w:eastAsia="Times New Roman" w:hAnsi="Times New Roman" w:cs="Times New Roman"/>
          <w:sz w:val="24"/>
          <w:szCs w:val="24"/>
          <w:lang w:val="en-US"/>
        </w:rPr>
        <w:t>+eig</w:t>
      </w:r>
      <w:r w:rsidRPr="00D46BF5">
        <w:rPr>
          <w:rFonts w:ascii="Times New Roman" w:eastAsia="Times New Roman" w:hAnsi="Times New Roman" w:cs="Times New Roman"/>
          <w:sz w:val="24"/>
          <w:szCs w:val="24"/>
          <w:vertAlign w:val="subscript"/>
          <w:lang w:val="en-US"/>
        </w:rPr>
        <w:t>2</w:t>
      </w:r>
      <w:r w:rsidRPr="00D46BF5">
        <w:rPr>
          <w:rFonts w:ascii="Times New Roman" w:eastAsia="Times New Roman" w:hAnsi="Times New Roman" w:cs="Times New Roman"/>
          <w:sz w:val="24"/>
          <w:szCs w:val="24"/>
          <w:lang w:val="en-US"/>
        </w:rPr>
        <w:t xml:space="preserve">) </w:t>
      </w:r>
    </w:p>
    <w:p w14:paraId="5C10D83C" w14:textId="6BED6F65" w:rsidR="007C2C12" w:rsidRPr="00D46BF5" w:rsidRDefault="00DF7981" w:rsidP="00750AB7">
      <w:pPr>
        <w:spacing w:line="480" w:lineRule="auto"/>
        <w:jc w:val="both"/>
        <w:rPr>
          <w:rFonts w:ascii="Times New Roman" w:hAnsi="Times New Roman" w:cs="Times New Roman"/>
          <w:b/>
          <w:sz w:val="24"/>
          <w:szCs w:val="24"/>
          <w:lang w:val="en-US"/>
        </w:rPr>
      </w:pPr>
      <w:r w:rsidRPr="00D46BF5">
        <w:rPr>
          <w:rFonts w:ascii="Times New Roman" w:eastAsia="Times New Roman" w:hAnsi="Times New Roman" w:cs="Times New Roman"/>
          <w:sz w:val="24"/>
          <w:szCs w:val="24"/>
          <w:lang w:val="en-US"/>
        </w:rPr>
        <w:t xml:space="preserve">where </w:t>
      </w:r>
      <w:r w:rsidRPr="00B55B51">
        <w:rPr>
          <w:rFonts w:ascii="Times New Roman" w:eastAsia="Times New Roman" w:hAnsi="Times New Roman" w:cs="Times New Roman"/>
          <w:position w:val="-12"/>
          <w:sz w:val="24"/>
          <w:szCs w:val="24"/>
        </w:rPr>
        <w:object w:dxaOrig="220" w:dyaOrig="360" w14:anchorId="2B0BBC0A">
          <v:shape id="_x0000_i1087" type="#_x0000_t75" style="width:12pt;height:18.35pt" o:ole="">
            <v:imagedata r:id="rId134" o:title=""/>
          </v:shape>
          <o:OLEObject Type="Embed" ProgID="Equation.DSMT4" ShapeID="_x0000_i1087" DrawAspect="Content" ObjectID="_1687784407" r:id="rId135"/>
        </w:object>
      </w:r>
      <w:r w:rsidRPr="00D46BF5">
        <w:rPr>
          <w:rFonts w:ascii="Times New Roman" w:eastAsia="Times New Roman" w:hAnsi="Times New Roman" w:cs="Times New Roman"/>
          <w:sz w:val="24"/>
          <w:szCs w:val="24"/>
          <w:lang w:val="en-US"/>
        </w:rPr>
        <w:t xml:space="preserve">and </w:t>
      </w:r>
      <w:r w:rsidRPr="00B55B51">
        <w:rPr>
          <w:rFonts w:ascii="Times New Roman" w:eastAsia="Times New Roman" w:hAnsi="Times New Roman" w:cs="Times New Roman"/>
          <w:position w:val="-12"/>
          <w:sz w:val="24"/>
          <w:szCs w:val="24"/>
        </w:rPr>
        <w:object w:dxaOrig="240" w:dyaOrig="360" w14:anchorId="7C39A17F">
          <v:shape id="_x0000_i1088" type="#_x0000_t75" style="width:12pt;height:18.35pt" o:ole="">
            <v:imagedata r:id="rId136" o:title=""/>
          </v:shape>
          <o:OLEObject Type="Embed" ProgID="Equation.DSMT4" ShapeID="_x0000_i1088" DrawAspect="Content" ObjectID="_1687784408" r:id="rId137"/>
        </w:object>
      </w:r>
      <w:r w:rsidRPr="00D46BF5">
        <w:rPr>
          <w:rFonts w:ascii="Times New Roman" w:eastAsia="Times New Roman" w:hAnsi="Times New Roman" w:cs="Times New Roman"/>
          <w:sz w:val="24"/>
          <w:szCs w:val="24"/>
          <w:lang w:val="en-US"/>
        </w:rPr>
        <w:t xml:space="preserve"> are the contributions of the variable on Dim1 and Dim2, respectively, and </w:t>
      </w:r>
      <w:r w:rsidRPr="00B55B51">
        <w:rPr>
          <w:rFonts w:ascii="Times New Roman" w:eastAsia="Times New Roman" w:hAnsi="Times New Roman" w:cs="Times New Roman"/>
          <w:position w:val="-12"/>
          <w:sz w:val="24"/>
          <w:szCs w:val="24"/>
        </w:rPr>
        <w:object w:dxaOrig="420" w:dyaOrig="360" w14:anchorId="49F58B7C">
          <v:shape id="_x0000_i1089" type="#_x0000_t75" style="width:24pt;height:18.35pt" o:ole="">
            <v:imagedata r:id="rId138" o:title=""/>
          </v:shape>
          <o:OLEObject Type="Embed" ProgID="Equation.DSMT4" ShapeID="_x0000_i1089" DrawAspect="Content" ObjectID="_1687784409" r:id="rId139"/>
        </w:object>
      </w:r>
      <w:r w:rsidRPr="00D46BF5">
        <w:rPr>
          <w:rFonts w:ascii="Times New Roman" w:eastAsia="Times New Roman" w:hAnsi="Times New Roman" w:cs="Times New Roman"/>
          <w:sz w:val="24"/>
          <w:szCs w:val="24"/>
          <w:lang w:val="en-US"/>
        </w:rPr>
        <w:t xml:space="preserve"> and</w:t>
      </w:r>
      <w:r w:rsidRPr="00B55B51">
        <w:rPr>
          <w:rFonts w:ascii="Times New Roman" w:eastAsia="Times New Roman" w:hAnsi="Times New Roman" w:cs="Times New Roman"/>
          <w:position w:val="-12"/>
          <w:sz w:val="24"/>
          <w:szCs w:val="24"/>
        </w:rPr>
        <w:object w:dxaOrig="440" w:dyaOrig="360" w14:anchorId="6BF4E1BF">
          <v:shape id="_x0000_i1090" type="#_x0000_t75" style="width:24pt;height:18.35pt" o:ole="">
            <v:imagedata r:id="rId140" o:title=""/>
          </v:shape>
          <o:OLEObject Type="Embed" ProgID="Equation.DSMT4" ShapeID="_x0000_i1090" DrawAspect="Content" ObjectID="_1687784410" r:id="rId141"/>
        </w:object>
      </w:r>
      <w:r w:rsidRPr="00D46BF5">
        <w:rPr>
          <w:rFonts w:ascii="Times New Roman" w:eastAsia="Times New Roman" w:hAnsi="Times New Roman" w:cs="Times New Roman"/>
          <w:sz w:val="24"/>
          <w:szCs w:val="24"/>
          <w:lang w:val="en-US"/>
        </w:rPr>
        <w:t xml:space="preserve"> are the eigenvalues of Dim1 and Dim1, respectively (</w:t>
      </w:r>
      <w:r w:rsidRPr="00D46BF5">
        <w:rPr>
          <w:rFonts w:ascii="Times New Roman" w:eastAsia="Times New Roman" w:hAnsi="Times New Roman" w:cs="Times New Roman"/>
          <w:color w:val="FF0000"/>
          <w:sz w:val="24"/>
          <w:szCs w:val="24"/>
          <w:lang w:val="en-US"/>
        </w:rPr>
        <w:t>Kassambara 2017</w:t>
      </w:r>
      <w:r w:rsidRPr="00D46BF5">
        <w:rPr>
          <w:rFonts w:ascii="Times New Roman" w:eastAsia="Times New Roman" w:hAnsi="Times New Roman" w:cs="Times New Roman"/>
          <w:sz w:val="24"/>
          <w:szCs w:val="24"/>
          <w:lang w:val="en-US"/>
        </w:rPr>
        <w:t>).</w:t>
      </w:r>
      <w:r w:rsidR="004C06C2" w:rsidRPr="00D46BF5">
        <w:rPr>
          <w:rFonts w:ascii="Times New Roman" w:hAnsi="Times New Roman" w:cs="Times New Roman"/>
          <w:b/>
          <w:sz w:val="24"/>
          <w:szCs w:val="24"/>
          <w:lang w:val="en-US"/>
        </w:rPr>
        <w:t>S</w:t>
      </w:r>
      <w:r w:rsidR="00873B56" w:rsidRPr="00D46BF5">
        <w:rPr>
          <w:rFonts w:ascii="Times New Roman" w:hAnsi="Times New Roman" w:cs="Times New Roman"/>
          <w:b/>
          <w:sz w:val="24"/>
          <w:szCs w:val="24"/>
          <w:lang w:val="en-US"/>
        </w:rPr>
        <w:t>ta</w:t>
      </w:r>
      <w:r w:rsidR="004C06C2" w:rsidRPr="00D46BF5">
        <w:rPr>
          <w:rFonts w:ascii="Times New Roman" w:hAnsi="Times New Roman" w:cs="Times New Roman"/>
          <w:b/>
          <w:sz w:val="24"/>
          <w:szCs w:val="24"/>
          <w:lang w:val="en-US"/>
        </w:rPr>
        <w:t xml:space="preserve">tistical model </w:t>
      </w:r>
    </w:p>
    <w:p w14:paraId="373DD44D" w14:textId="7C9D2EB2" w:rsidR="004C06C2" w:rsidRPr="00CD4A20" w:rsidRDefault="004C06C2" w:rsidP="00750AB7">
      <w:pPr>
        <w:spacing w:line="480" w:lineRule="auto"/>
        <w:jc w:val="both"/>
        <w:rPr>
          <w:rFonts w:ascii="Times New Roman" w:hAnsi="Times New Roman" w:cs="Times New Roman"/>
          <w:b/>
          <w:sz w:val="24"/>
          <w:szCs w:val="24"/>
          <w:lang w:val="en-US"/>
        </w:rPr>
      </w:pPr>
      <w:r w:rsidRPr="00CD4A20">
        <w:rPr>
          <w:rFonts w:ascii="Times New Roman" w:hAnsi="Times New Roman" w:cs="Times New Roman"/>
          <w:b/>
          <w:sz w:val="24"/>
          <w:szCs w:val="24"/>
          <w:lang w:val="en-US"/>
        </w:rPr>
        <w:t>Sacar de los papers</w:t>
      </w:r>
    </w:p>
    <w:p w14:paraId="02BC440F" w14:textId="77777777" w:rsidR="00873B56" w:rsidRPr="00CD4A20" w:rsidRDefault="00873B56" w:rsidP="00750AB7">
      <w:pPr>
        <w:spacing w:line="480" w:lineRule="auto"/>
        <w:jc w:val="both"/>
        <w:rPr>
          <w:rFonts w:ascii="Times New Roman" w:hAnsi="Times New Roman" w:cs="Times New Roman"/>
          <w:b/>
          <w:sz w:val="24"/>
          <w:szCs w:val="24"/>
          <w:lang w:val="en-US"/>
        </w:rPr>
      </w:pPr>
    </w:p>
    <w:p w14:paraId="4B4C1C3A" w14:textId="662CB461" w:rsidR="00416526" w:rsidRPr="001C6C47" w:rsidRDefault="00416526"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Results</w:t>
      </w:r>
    </w:p>
    <w:p w14:paraId="609B57E8" w14:textId="5AB189A6" w:rsidR="00537837" w:rsidRPr="001C6C47" w:rsidRDefault="005345C2"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In this work, we developed </w:t>
      </w:r>
      <w:r w:rsidR="00873B56" w:rsidRPr="001C6C47">
        <w:rPr>
          <w:rFonts w:ascii="Times New Roman" w:hAnsi="Times New Roman" w:cs="Times New Roman"/>
          <w:sz w:val="24"/>
          <w:szCs w:val="24"/>
          <w:lang w:val="en-US"/>
        </w:rPr>
        <w:t>an</w:t>
      </w:r>
      <w:r w:rsidRPr="001C6C47">
        <w:rPr>
          <w:rFonts w:ascii="Times New Roman" w:hAnsi="Times New Roman" w:cs="Times New Roman"/>
          <w:sz w:val="24"/>
          <w:szCs w:val="24"/>
          <w:lang w:val="en-US"/>
        </w:rPr>
        <w:t xml:space="preserve"> </w:t>
      </w:r>
      <w:r w:rsidR="00E1788E">
        <w:rPr>
          <w:rFonts w:ascii="Times New Roman" w:hAnsi="Times New Roman" w:cs="Times New Roman"/>
          <w:sz w:val="24"/>
          <w:szCs w:val="24"/>
          <w:lang w:val="en-US"/>
        </w:rPr>
        <w:t>empirical</w:t>
      </w:r>
      <w:r w:rsidRPr="001C6C47">
        <w:rPr>
          <w:rFonts w:ascii="Times New Roman" w:hAnsi="Times New Roman" w:cs="Times New Roman"/>
          <w:sz w:val="24"/>
          <w:szCs w:val="24"/>
          <w:lang w:val="en-US"/>
        </w:rPr>
        <w:t xml:space="preserve"> mathematical model </w:t>
      </w:r>
      <w:r w:rsidR="007D4007">
        <w:rPr>
          <w:rFonts w:ascii="Times New Roman" w:hAnsi="Times New Roman" w:cs="Times New Roman"/>
          <w:sz w:val="24"/>
          <w:szCs w:val="24"/>
          <w:lang w:val="en-US"/>
        </w:rPr>
        <w:t>for describing the</w:t>
      </w:r>
      <w:r w:rsidR="002A11BA" w:rsidRPr="001C6C47">
        <w:rPr>
          <w:rFonts w:ascii="Times New Roman" w:hAnsi="Times New Roman" w:cs="Times New Roman"/>
          <w:sz w:val="24"/>
          <w:szCs w:val="24"/>
          <w:lang w:val="en-US"/>
        </w:rPr>
        <w:t xml:space="preserve"> kinetic</w:t>
      </w:r>
      <w:r w:rsidRPr="001C6C47">
        <w:rPr>
          <w:rFonts w:ascii="Times New Roman" w:hAnsi="Times New Roman" w:cs="Times New Roman"/>
          <w:sz w:val="24"/>
          <w:szCs w:val="24"/>
          <w:lang w:val="en-US"/>
        </w:rPr>
        <w:t xml:space="preserve"> </w:t>
      </w:r>
      <w:r w:rsidR="002A11BA" w:rsidRPr="001C6C47">
        <w:rPr>
          <w:rFonts w:ascii="Times New Roman" w:hAnsi="Times New Roman" w:cs="Times New Roman"/>
          <w:sz w:val="24"/>
          <w:szCs w:val="24"/>
          <w:lang w:val="en-US"/>
        </w:rPr>
        <w:t xml:space="preserve">of </w:t>
      </w:r>
      <w:r w:rsidRPr="001C6C47">
        <w:rPr>
          <w:rFonts w:ascii="Times New Roman" w:hAnsi="Times New Roman" w:cs="Times New Roman"/>
          <w:sz w:val="24"/>
          <w:szCs w:val="24"/>
          <w:lang w:val="en-US"/>
        </w:rPr>
        <w:t xml:space="preserve">water consumption </w:t>
      </w:r>
      <w:r w:rsidR="007D4007">
        <w:rPr>
          <w:rFonts w:ascii="Times New Roman" w:hAnsi="Times New Roman" w:cs="Times New Roman"/>
          <w:sz w:val="24"/>
          <w:szCs w:val="24"/>
          <w:lang w:val="en-US"/>
        </w:rPr>
        <w:t>of</w:t>
      </w:r>
      <w:r w:rsidRPr="001C6C47">
        <w:rPr>
          <w:rFonts w:ascii="Times New Roman" w:hAnsi="Times New Roman" w:cs="Times New Roman"/>
          <w:sz w:val="24"/>
          <w:szCs w:val="24"/>
          <w:lang w:val="en-US"/>
        </w:rPr>
        <w:t xml:space="preserve"> a </w:t>
      </w:r>
      <w:r w:rsidR="00A9623F" w:rsidRPr="001C6C47">
        <w:rPr>
          <w:rFonts w:ascii="Times New Roman" w:hAnsi="Times New Roman" w:cs="Times New Roman"/>
          <w:sz w:val="24"/>
          <w:szCs w:val="24"/>
          <w:lang w:val="en-US"/>
        </w:rPr>
        <w:t>PPS</w:t>
      </w:r>
      <w:r w:rsidR="002D7D8F" w:rsidRPr="001C6C47">
        <w:rPr>
          <w:rFonts w:ascii="Times New Roman" w:hAnsi="Times New Roman" w:cs="Times New Roman"/>
          <w:sz w:val="24"/>
          <w:szCs w:val="24"/>
          <w:lang w:val="en-US"/>
        </w:rPr>
        <w:t xml:space="preserve"> </w:t>
      </w:r>
      <w:r w:rsidR="002D7D8F" w:rsidRPr="00D46BF5">
        <w:rPr>
          <w:rFonts w:ascii="Times New Roman" w:hAnsi="Times New Roman" w:cs="Times New Roman"/>
          <w:sz w:val="24"/>
          <w:szCs w:val="24"/>
          <w:highlight w:val="red"/>
          <w:lang w:val="en-US"/>
        </w:rPr>
        <w:t>(Fig</w:t>
      </w:r>
      <w:r w:rsidR="004C06C2" w:rsidRPr="00D46BF5">
        <w:rPr>
          <w:rFonts w:ascii="Times New Roman" w:hAnsi="Times New Roman" w:cs="Times New Roman"/>
          <w:sz w:val="24"/>
          <w:szCs w:val="24"/>
          <w:highlight w:val="red"/>
          <w:lang w:val="en-US"/>
        </w:rPr>
        <w:t>ure</w:t>
      </w:r>
      <w:r w:rsidR="002D7D8F" w:rsidRPr="00D46BF5">
        <w:rPr>
          <w:rFonts w:ascii="Times New Roman" w:hAnsi="Times New Roman" w:cs="Times New Roman"/>
          <w:sz w:val="24"/>
          <w:szCs w:val="24"/>
          <w:highlight w:val="red"/>
          <w:lang w:val="en-US"/>
        </w:rPr>
        <w:t xml:space="preserve"> </w:t>
      </w:r>
      <w:r w:rsidR="00A475AF" w:rsidRPr="00D46BF5">
        <w:rPr>
          <w:rFonts w:ascii="Times New Roman" w:hAnsi="Times New Roman" w:cs="Times New Roman"/>
          <w:sz w:val="24"/>
          <w:szCs w:val="24"/>
          <w:highlight w:val="red"/>
          <w:lang w:val="en-US"/>
        </w:rPr>
        <w:t>2</w:t>
      </w:r>
      <w:r w:rsidR="004C06C2" w:rsidRPr="00D46BF5">
        <w:rPr>
          <w:rFonts w:ascii="Times New Roman" w:hAnsi="Times New Roman" w:cs="Times New Roman"/>
          <w:sz w:val="24"/>
          <w:szCs w:val="24"/>
          <w:highlight w:val="red"/>
          <w:lang w:val="en-US"/>
        </w:rPr>
        <w:t xml:space="preserve"> and </w:t>
      </w:r>
      <w:r w:rsidR="00CE56D7" w:rsidRPr="00D46BF5">
        <w:rPr>
          <w:rFonts w:ascii="Times New Roman" w:hAnsi="Times New Roman" w:cs="Times New Roman"/>
          <w:sz w:val="24"/>
          <w:szCs w:val="24"/>
          <w:highlight w:val="red"/>
          <w:lang w:val="en-US"/>
        </w:rPr>
        <w:t>4)</w:t>
      </w:r>
      <w:r w:rsidR="007D4007">
        <w:rPr>
          <w:rFonts w:ascii="Times New Roman" w:hAnsi="Times New Roman" w:cs="Times New Roman"/>
          <w:sz w:val="24"/>
          <w:szCs w:val="24"/>
          <w:lang w:val="en-US"/>
        </w:rPr>
        <w:t xml:space="preserve"> using </w:t>
      </w:r>
      <w:r w:rsidR="007D4007" w:rsidRPr="001C6C47">
        <w:rPr>
          <w:rFonts w:ascii="Times New Roman" w:hAnsi="Times New Roman" w:cs="Times New Roman"/>
          <w:sz w:val="24"/>
          <w:szCs w:val="24"/>
          <w:lang w:val="en-US"/>
        </w:rPr>
        <w:t>soybean</w:t>
      </w:r>
      <w:r w:rsidR="007D4007">
        <w:rPr>
          <w:rFonts w:ascii="Times New Roman" w:hAnsi="Times New Roman" w:cs="Times New Roman"/>
          <w:sz w:val="24"/>
          <w:szCs w:val="24"/>
          <w:lang w:val="en-US"/>
        </w:rPr>
        <w:t xml:space="preserve"> as </w:t>
      </w:r>
      <w:r w:rsidR="00F86EE6">
        <w:rPr>
          <w:rFonts w:ascii="Times New Roman" w:hAnsi="Times New Roman" w:cs="Times New Roman"/>
          <w:sz w:val="24"/>
          <w:szCs w:val="24"/>
          <w:lang w:val="en-US"/>
        </w:rPr>
        <w:t xml:space="preserve">interest </w:t>
      </w:r>
      <w:r w:rsidR="007D4007">
        <w:rPr>
          <w:rFonts w:ascii="Times New Roman" w:hAnsi="Times New Roman" w:cs="Times New Roman"/>
          <w:sz w:val="24"/>
          <w:szCs w:val="24"/>
          <w:lang w:val="en-US"/>
        </w:rPr>
        <w:t>plant</w:t>
      </w:r>
      <w:r w:rsidRPr="001C6C47">
        <w:rPr>
          <w:rFonts w:ascii="Times New Roman" w:hAnsi="Times New Roman" w:cs="Times New Roman"/>
          <w:sz w:val="24"/>
          <w:szCs w:val="24"/>
          <w:lang w:val="en-US"/>
        </w:rPr>
        <w:t>. This model was</w:t>
      </w:r>
      <w:r w:rsidR="00D33261" w:rsidRPr="001C6C47">
        <w:rPr>
          <w:rFonts w:ascii="Times New Roman" w:hAnsi="Times New Roman" w:cs="Times New Roman"/>
          <w:sz w:val="24"/>
          <w:szCs w:val="24"/>
          <w:lang w:val="en-US"/>
        </w:rPr>
        <w:t xml:space="preserve"> the base for the development of a </w:t>
      </w:r>
      <w:r w:rsidR="00347EF1" w:rsidRPr="001C6C47">
        <w:rPr>
          <w:rFonts w:ascii="Times New Roman" w:hAnsi="Times New Roman" w:cs="Times New Roman"/>
          <w:sz w:val="24"/>
          <w:szCs w:val="24"/>
          <w:lang w:val="en-US"/>
        </w:rPr>
        <w:t>water deficit</w:t>
      </w:r>
      <w:r w:rsidR="00E12560" w:rsidRPr="001C6C47">
        <w:rPr>
          <w:rFonts w:ascii="Times New Roman" w:hAnsi="Times New Roman" w:cs="Times New Roman"/>
          <w:sz w:val="24"/>
          <w:szCs w:val="24"/>
          <w:lang w:val="en-US"/>
        </w:rPr>
        <w:t xml:space="preserve"> </w:t>
      </w:r>
      <w:r w:rsidR="00E657B0" w:rsidRPr="001C6C47">
        <w:rPr>
          <w:rFonts w:ascii="Times New Roman" w:hAnsi="Times New Roman" w:cs="Times New Roman"/>
          <w:sz w:val="24"/>
          <w:szCs w:val="24"/>
          <w:lang w:val="en-US"/>
        </w:rPr>
        <w:t xml:space="preserve">response </w:t>
      </w:r>
      <w:r w:rsidR="00D33261" w:rsidRPr="001C6C47">
        <w:rPr>
          <w:rFonts w:ascii="Times New Roman" w:hAnsi="Times New Roman" w:cs="Times New Roman"/>
          <w:sz w:val="24"/>
          <w:szCs w:val="24"/>
          <w:lang w:val="en-US"/>
        </w:rPr>
        <w:t xml:space="preserve">phenotyping methodology </w:t>
      </w:r>
      <w:r w:rsidR="00E12560" w:rsidRPr="001C6C47">
        <w:rPr>
          <w:rFonts w:ascii="Times New Roman" w:hAnsi="Times New Roman" w:cs="Times New Roman"/>
          <w:sz w:val="24"/>
          <w:szCs w:val="24"/>
          <w:lang w:val="en-US"/>
        </w:rPr>
        <w:t>of soybean plants in V</w:t>
      </w:r>
      <w:r w:rsidR="00777B9B" w:rsidRPr="001C6C47">
        <w:rPr>
          <w:rFonts w:ascii="Times New Roman" w:hAnsi="Times New Roman" w:cs="Times New Roman"/>
          <w:sz w:val="24"/>
          <w:szCs w:val="24"/>
          <w:lang w:val="en-US"/>
        </w:rPr>
        <w:t>3</w:t>
      </w:r>
      <w:r w:rsidR="00E12560" w:rsidRPr="001C6C47">
        <w:rPr>
          <w:rFonts w:ascii="Times New Roman" w:hAnsi="Times New Roman" w:cs="Times New Roman"/>
          <w:sz w:val="24"/>
          <w:szCs w:val="24"/>
          <w:lang w:val="en-US"/>
        </w:rPr>
        <w:t xml:space="preserve"> stage </w:t>
      </w:r>
      <w:r w:rsidR="00D33261" w:rsidRPr="001C6C47">
        <w:rPr>
          <w:rFonts w:ascii="Times New Roman" w:hAnsi="Times New Roman" w:cs="Times New Roman"/>
          <w:sz w:val="24"/>
          <w:szCs w:val="24"/>
          <w:lang w:val="en-US"/>
        </w:rPr>
        <w:t xml:space="preserve">under controlled </w:t>
      </w:r>
      <w:r w:rsidR="00E657B0" w:rsidRPr="001C6C47">
        <w:rPr>
          <w:rFonts w:ascii="Times New Roman" w:hAnsi="Times New Roman" w:cs="Times New Roman"/>
          <w:sz w:val="24"/>
          <w:szCs w:val="24"/>
          <w:lang w:val="en-US"/>
        </w:rPr>
        <w:t xml:space="preserve">environmental </w:t>
      </w:r>
      <w:r w:rsidR="00D33261" w:rsidRPr="001C6C47">
        <w:rPr>
          <w:rFonts w:ascii="Times New Roman" w:hAnsi="Times New Roman" w:cs="Times New Roman"/>
          <w:sz w:val="24"/>
          <w:szCs w:val="24"/>
          <w:lang w:val="en-US"/>
        </w:rPr>
        <w:t>conditions.</w:t>
      </w:r>
      <w:r w:rsidR="00E12560" w:rsidRPr="001C6C47">
        <w:rPr>
          <w:rFonts w:ascii="Times New Roman" w:hAnsi="Times New Roman" w:cs="Times New Roman"/>
          <w:sz w:val="24"/>
          <w:szCs w:val="24"/>
          <w:lang w:val="en-US"/>
        </w:rPr>
        <w:t xml:space="preserve"> Th</w:t>
      </w:r>
      <w:r w:rsidR="00E657B0" w:rsidRPr="001C6C47">
        <w:rPr>
          <w:rFonts w:ascii="Times New Roman" w:hAnsi="Times New Roman" w:cs="Times New Roman"/>
          <w:sz w:val="24"/>
          <w:szCs w:val="24"/>
          <w:lang w:val="en-US"/>
        </w:rPr>
        <w:t>e</w:t>
      </w:r>
      <w:r w:rsidR="00E12560" w:rsidRPr="001C6C47">
        <w:rPr>
          <w:rFonts w:ascii="Times New Roman" w:hAnsi="Times New Roman" w:cs="Times New Roman"/>
          <w:sz w:val="24"/>
          <w:szCs w:val="24"/>
          <w:lang w:val="en-US"/>
        </w:rPr>
        <w:t xml:space="preserve"> methodology was </w:t>
      </w:r>
      <w:r w:rsidR="004238BA" w:rsidRPr="001C6C47">
        <w:rPr>
          <w:rFonts w:ascii="Times New Roman" w:hAnsi="Times New Roman" w:cs="Times New Roman"/>
          <w:sz w:val="24"/>
          <w:szCs w:val="24"/>
          <w:lang w:val="en-US"/>
        </w:rPr>
        <w:t xml:space="preserve">also </w:t>
      </w:r>
      <w:r w:rsidR="00E657B0" w:rsidRPr="001C6C47">
        <w:rPr>
          <w:rFonts w:ascii="Times New Roman" w:hAnsi="Times New Roman" w:cs="Times New Roman"/>
          <w:sz w:val="24"/>
          <w:szCs w:val="24"/>
          <w:lang w:val="en-US"/>
        </w:rPr>
        <w:t xml:space="preserve">used for </w:t>
      </w:r>
      <w:r w:rsidR="00E12560" w:rsidRPr="001C6C47">
        <w:rPr>
          <w:rFonts w:ascii="Times New Roman" w:hAnsi="Times New Roman" w:cs="Times New Roman"/>
          <w:sz w:val="24"/>
          <w:szCs w:val="24"/>
          <w:lang w:val="en-US"/>
        </w:rPr>
        <w:t>phenotyping two breeding populations</w:t>
      </w:r>
      <w:r w:rsidRPr="001C6C47">
        <w:rPr>
          <w:rFonts w:ascii="Times New Roman" w:hAnsi="Times New Roman" w:cs="Times New Roman"/>
          <w:sz w:val="24"/>
          <w:szCs w:val="24"/>
          <w:lang w:val="en-US"/>
        </w:rPr>
        <w:t xml:space="preserve">. </w:t>
      </w:r>
      <w:r w:rsidR="00247105" w:rsidRPr="001C6C47">
        <w:rPr>
          <w:rFonts w:ascii="Times New Roman" w:hAnsi="Times New Roman" w:cs="Times New Roman"/>
          <w:sz w:val="24"/>
          <w:szCs w:val="24"/>
          <w:lang w:val="en-US"/>
        </w:rPr>
        <w:t>Parameter</w:t>
      </w:r>
      <w:r w:rsidR="002A11BA" w:rsidRPr="001C6C47">
        <w:rPr>
          <w:rFonts w:ascii="Times New Roman" w:hAnsi="Times New Roman" w:cs="Times New Roman"/>
          <w:sz w:val="24"/>
          <w:szCs w:val="24"/>
          <w:lang w:val="en-US"/>
        </w:rPr>
        <w:t>s</w:t>
      </w:r>
      <w:r w:rsidR="00247105" w:rsidRPr="001C6C47">
        <w:rPr>
          <w:rFonts w:ascii="Times New Roman" w:hAnsi="Times New Roman" w:cs="Times New Roman"/>
          <w:sz w:val="24"/>
          <w:szCs w:val="24"/>
          <w:lang w:val="en-US"/>
        </w:rPr>
        <w:t xml:space="preserve"> </w:t>
      </w:r>
      <w:r w:rsidR="00E657B0" w:rsidRPr="001C6C47">
        <w:rPr>
          <w:rFonts w:ascii="Times New Roman" w:hAnsi="Times New Roman" w:cs="Times New Roman"/>
          <w:sz w:val="24"/>
          <w:szCs w:val="24"/>
          <w:lang w:val="en-US"/>
        </w:rPr>
        <w:t xml:space="preserve">of model </w:t>
      </w:r>
      <w:r w:rsidR="00247105" w:rsidRPr="001C6C47">
        <w:rPr>
          <w:rFonts w:ascii="Times New Roman" w:hAnsi="Times New Roman" w:cs="Times New Roman"/>
          <w:sz w:val="24"/>
          <w:szCs w:val="24"/>
          <w:lang w:val="en-US"/>
        </w:rPr>
        <w:t>define</w:t>
      </w:r>
      <w:r w:rsidR="00E657B0" w:rsidRPr="001C6C47">
        <w:rPr>
          <w:rFonts w:ascii="Times New Roman" w:hAnsi="Times New Roman" w:cs="Times New Roman"/>
          <w:sz w:val="24"/>
          <w:szCs w:val="24"/>
          <w:lang w:val="en-US"/>
        </w:rPr>
        <w:t xml:space="preserve">d by </w:t>
      </w:r>
      <w:r w:rsidR="00247105" w:rsidRPr="001C6C47">
        <w:rPr>
          <w:rFonts w:ascii="Times New Roman" w:hAnsi="Times New Roman" w:cs="Times New Roman"/>
          <w:sz w:val="24"/>
          <w:szCs w:val="24"/>
          <w:lang w:val="en-US"/>
        </w:rPr>
        <w:t xml:space="preserve">water consumption and its </w:t>
      </w:r>
      <w:r w:rsidR="008E7C92" w:rsidRPr="001C6C47">
        <w:rPr>
          <w:rFonts w:ascii="Times New Roman" w:hAnsi="Times New Roman" w:cs="Times New Roman"/>
          <w:sz w:val="24"/>
          <w:szCs w:val="24"/>
          <w:lang w:val="en-US"/>
        </w:rPr>
        <w:t>relationship</w:t>
      </w:r>
      <w:r w:rsidR="00247105" w:rsidRPr="001C6C47">
        <w:rPr>
          <w:rFonts w:ascii="Times New Roman" w:hAnsi="Times New Roman" w:cs="Times New Roman"/>
          <w:sz w:val="24"/>
          <w:szCs w:val="24"/>
          <w:lang w:val="en-US"/>
        </w:rPr>
        <w:t xml:space="preserve"> with </w:t>
      </w:r>
      <w:r w:rsidR="00417133" w:rsidRPr="001C6C47">
        <w:rPr>
          <w:rFonts w:ascii="Times New Roman" w:hAnsi="Times New Roman" w:cs="Times New Roman"/>
          <w:sz w:val="24"/>
          <w:szCs w:val="24"/>
          <w:lang w:val="en-US"/>
        </w:rPr>
        <w:t>stomatal conductance (</w:t>
      </w:r>
      <w:r w:rsidR="00043018" w:rsidRPr="00ED5C2B">
        <w:rPr>
          <w:rFonts w:ascii="Times New Roman" w:hAnsi="Times New Roman" w:cs="Times New Roman"/>
          <w:position w:val="-12"/>
          <w:sz w:val="24"/>
          <w:szCs w:val="24"/>
          <w:highlight w:val="yellow"/>
          <w:lang w:val="en-US"/>
        </w:rPr>
        <w:object w:dxaOrig="340" w:dyaOrig="360" w14:anchorId="13E88C28">
          <v:shape id="_x0000_i1091" type="#_x0000_t75" style="width:17.65pt;height:18.35pt" o:ole="">
            <v:imagedata r:id="rId142" o:title=""/>
          </v:shape>
          <o:OLEObject Type="Embed" ProgID="Equation.DSMT4" ShapeID="_x0000_i1091" DrawAspect="Content" ObjectID="_1687784411" r:id="rId143"/>
        </w:object>
      </w:r>
      <w:r w:rsidR="00417133" w:rsidRPr="001C6C47">
        <w:rPr>
          <w:rFonts w:ascii="Times New Roman" w:hAnsi="Times New Roman" w:cs="Times New Roman"/>
          <w:sz w:val="24"/>
          <w:szCs w:val="24"/>
          <w:lang w:val="en-US"/>
        </w:rPr>
        <w:t>)</w:t>
      </w:r>
      <w:r w:rsidR="00E657B0" w:rsidRPr="001C6C47">
        <w:rPr>
          <w:rFonts w:ascii="Times New Roman" w:hAnsi="Times New Roman" w:cs="Times New Roman"/>
          <w:sz w:val="24"/>
          <w:szCs w:val="24"/>
          <w:lang w:val="en-US"/>
        </w:rPr>
        <w:t xml:space="preserve"> was also </w:t>
      </w:r>
      <w:r w:rsidR="0097602D" w:rsidRPr="001C6C47">
        <w:rPr>
          <w:rFonts w:ascii="Times New Roman" w:hAnsi="Times New Roman" w:cs="Times New Roman"/>
          <w:sz w:val="24"/>
          <w:szCs w:val="24"/>
          <w:lang w:val="en-US"/>
        </w:rPr>
        <w:t>analyzed</w:t>
      </w:r>
      <w:r w:rsidR="004C06C2">
        <w:rPr>
          <w:rFonts w:ascii="Times New Roman" w:hAnsi="Times New Roman" w:cs="Times New Roman"/>
          <w:sz w:val="24"/>
          <w:szCs w:val="24"/>
          <w:lang w:val="en-US"/>
        </w:rPr>
        <w:t xml:space="preserve"> </w:t>
      </w:r>
      <w:r w:rsidR="004C06C2" w:rsidRPr="00D46BF5">
        <w:rPr>
          <w:rFonts w:ascii="Times New Roman" w:hAnsi="Times New Roman" w:cs="Times New Roman"/>
          <w:sz w:val="24"/>
          <w:szCs w:val="24"/>
          <w:highlight w:val="red"/>
          <w:lang w:val="en-US"/>
        </w:rPr>
        <w:t xml:space="preserve">(Figure </w:t>
      </w:r>
      <w:r w:rsidR="00A475AF" w:rsidRPr="00D46BF5">
        <w:rPr>
          <w:rFonts w:ascii="Times New Roman" w:hAnsi="Times New Roman" w:cs="Times New Roman"/>
          <w:sz w:val="24"/>
          <w:szCs w:val="24"/>
          <w:highlight w:val="red"/>
          <w:lang w:val="en-US"/>
        </w:rPr>
        <w:t>4</w:t>
      </w:r>
      <w:r w:rsidR="004C06C2" w:rsidRPr="00D46BF5">
        <w:rPr>
          <w:rFonts w:ascii="Times New Roman" w:hAnsi="Times New Roman" w:cs="Times New Roman"/>
          <w:sz w:val="24"/>
          <w:szCs w:val="24"/>
          <w:highlight w:val="red"/>
          <w:lang w:val="en-US"/>
        </w:rPr>
        <w:t>)</w:t>
      </w:r>
      <w:r w:rsidR="00537837" w:rsidRPr="001C6C47">
        <w:rPr>
          <w:rFonts w:ascii="Times New Roman" w:hAnsi="Times New Roman" w:cs="Times New Roman"/>
          <w:sz w:val="24"/>
          <w:szCs w:val="24"/>
          <w:lang w:val="en-US"/>
        </w:rPr>
        <w:t>.</w:t>
      </w:r>
    </w:p>
    <w:p w14:paraId="3D590834" w14:textId="0A40ECBE" w:rsidR="00E1788E" w:rsidRDefault="00247105" w:rsidP="00750AB7">
      <w:pPr>
        <w:spacing w:line="480" w:lineRule="auto"/>
        <w:jc w:val="both"/>
        <w:rPr>
          <w:rFonts w:ascii="Times New Roman" w:hAnsi="Times New Roman" w:cs="Times New Roman"/>
          <w:color w:val="FF0000"/>
          <w:sz w:val="24"/>
          <w:szCs w:val="24"/>
          <w:lang w:val="en-US"/>
        </w:rPr>
      </w:pPr>
      <w:r w:rsidRPr="001C6C47">
        <w:rPr>
          <w:rFonts w:ascii="Times New Roman" w:hAnsi="Times New Roman" w:cs="Times New Roman"/>
          <w:color w:val="FF0000"/>
          <w:sz w:val="24"/>
          <w:szCs w:val="24"/>
          <w:lang w:val="en-US"/>
        </w:rPr>
        <w:t xml:space="preserve"> </w:t>
      </w:r>
    </w:p>
    <w:p w14:paraId="77C6EE1E" w14:textId="7CC88ABB" w:rsidR="00CE56D7" w:rsidRDefault="00CE56D7" w:rsidP="00750AB7">
      <w:pPr>
        <w:spacing w:line="480" w:lineRule="auto"/>
        <w:jc w:val="both"/>
        <w:rPr>
          <w:rFonts w:ascii="Times New Roman" w:hAnsi="Times New Roman" w:cs="Times New Roman"/>
          <w:color w:val="FF0000"/>
          <w:sz w:val="24"/>
          <w:szCs w:val="24"/>
          <w:lang w:val="en-US"/>
        </w:rPr>
      </w:pPr>
    </w:p>
    <w:p w14:paraId="347F2EF5" w14:textId="77777777" w:rsidR="00CE56D7" w:rsidRPr="001C6C47" w:rsidRDefault="00CE56D7" w:rsidP="00750AB7">
      <w:pPr>
        <w:spacing w:line="480" w:lineRule="auto"/>
        <w:jc w:val="both"/>
        <w:rPr>
          <w:rFonts w:ascii="Times New Roman" w:hAnsi="Times New Roman" w:cs="Times New Roman"/>
          <w:sz w:val="24"/>
          <w:szCs w:val="24"/>
          <w:lang w:val="en-US"/>
        </w:rPr>
      </w:pPr>
    </w:p>
    <w:p w14:paraId="6AEDD277" w14:textId="0C1F77AD" w:rsidR="00347EF1" w:rsidRPr="001C6C47" w:rsidRDefault="00773301"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lastRenderedPageBreak/>
        <w:t>M</w:t>
      </w:r>
      <w:r w:rsidR="00424B7F" w:rsidRPr="001C6C47">
        <w:rPr>
          <w:rFonts w:ascii="Times New Roman" w:hAnsi="Times New Roman" w:cs="Times New Roman"/>
          <w:b/>
          <w:sz w:val="24"/>
          <w:szCs w:val="24"/>
          <w:lang w:val="en-US"/>
        </w:rPr>
        <w:t xml:space="preserve">athematical </w:t>
      </w:r>
      <w:r w:rsidR="00347EF1" w:rsidRPr="001C6C47">
        <w:rPr>
          <w:rFonts w:ascii="Times New Roman" w:hAnsi="Times New Roman" w:cs="Times New Roman"/>
          <w:b/>
          <w:sz w:val="24"/>
          <w:szCs w:val="24"/>
          <w:lang w:val="en-US"/>
        </w:rPr>
        <w:t>model explains</w:t>
      </w:r>
      <w:r w:rsidR="006C25F5" w:rsidRPr="001C6C47">
        <w:rPr>
          <w:rFonts w:ascii="Times New Roman" w:hAnsi="Times New Roman" w:cs="Times New Roman"/>
          <w:b/>
          <w:sz w:val="24"/>
          <w:szCs w:val="24"/>
          <w:lang w:val="en-US"/>
        </w:rPr>
        <w:t xml:space="preserve"> the kinetic of water consumption </w:t>
      </w:r>
      <w:r w:rsidR="008F4C35">
        <w:rPr>
          <w:rFonts w:ascii="Times New Roman" w:hAnsi="Times New Roman" w:cs="Times New Roman"/>
          <w:b/>
          <w:sz w:val="24"/>
          <w:szCs w:val="24"/>
          <w:lang w:val="en-US"/>
        </w:rPr>
        <w:t>of soybean</w:t>
      </w:r>
    </w:p>
    <w:p w14:paraId="248AE0E3" w14:textId="77777777" w:rsidR="00AA1ADD" w:rsidRDefault="006F72E3" w:rsidP="00DF0449">
      <w:pPr>
        <w:spacing w:before="24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To </w:t>
      </w:r>
      <w:r w:rsidR="00F86EE6">
        <w:rPr>
          <w:rFonts w:ascii="Times New Roman" w:hAnsi="Times New Roman" w:cs="Times New Roman"/>
          <w:sz w:val="24"/>
          <w:szCs w:val="24"/>
          <w:lang w:val="en-US"/>
        </w:rPr>
        <w:t>development an</w:t>
      </w:r>
      <w:r w:rsidR="00F86EE6" w:rsidRPr="001C6C47">
        <w:rPr>
          <w:rFonts w:ascii="Times New Roman" w:hAnsi="Times New Roman" w:cs="Times New Roman"/>
          <w:sz w:val="24"/>
          <w:szCs w:val="24"/>
          <w:lang w:val="en-US"/>
        </w:rPr>
        <w:t xml:space="preserve"> </w:t>
      </w:r>
      <w:r w:rsidR="00F86EE6">
        <w:rPr>
          <w:rFonts w:ascii="Times New Roman" w:hAnsi="Times New Roman" w:cs="Times New Roman"/>
          <w:sz w:val="24"/>
          <w:szCs w:val="24"/>
          <w:lang w:val="en-US"/>
        </w:rPr>
        <w:t xml:space="preserve">empirical </w:t>
      </w:r>
      <w:r w:rsidRPr="001C6C47">
        <w:rPr>
          <w:rFonts w:ascii="Times New Roman" w:hAnsi="Times New Roman" w:cs="Times New Roman"/>
          <w:sz w:val="24"/>
          <w:szCs w:val="24"/>
          <w:lang w:val="en-US"/>
        </w:rPr>
        <w:t>model, the PPS weight measurements (</w:t>
      </w:r>
      <w:r w:rsidR="00043018" w:rsidRPr="00B36D07">
        <w:rPr>
          <w:rFonts w:ascii="Times New Roman" w:hAnsi="Times New Roman" w:cs="Times New Roman"/>
          <w:position w:val="-14"/>
          <w:sz w:val="24"/>
          <w:szCs w:val="24"/>
          <w:lang w:val="en-US"/>
        </w:rPr>
        <w:object w:dxaOrig="580" w:dyaOrig="400" w14:anchorId="05747B8F">
          <v:shape id="_x0000_i1092" type="#_x0000_t75" style="width:29.65pt;height:19.75pt" o:ole="">
            <v:imagedata r:id="rId144" o:title=""/>
          </v:shape>
          <o:OLEObject Type="Embed" ProgID="Equation.DSMT4" ShapeID="_x0000_i1092" DrawAspect="Content" ObjectID="_1687784412" r:id="rId145"/>
        </w:object>
      </w:r>
      <w:r w:rsidRPr="001C6C47">
        <w:rPr>
          <w:rFonts w:ascii="Times New Roman" w:hAnsi="Times New Roman" w:cs="Times New Roman"/>
          <w:sz w:val="24"/>
          <w:szCs w:val="24"/>
          <w:lang w:val="en-US"/>
        </w:rPr>
        <w:t xml:space="preserve">) during the whole </w:t>
      </w:r>
      <w:r w:rsidR="002D7D8F" w:rsidRPr="001C6C47">
        <w:rPr>
          <w:rFonts w:ascii="Times New Roman" w:hAnsi="Times New Roman" w:cs="Times New Roman"/>
          <w:sz w:val="24"/>
          <w:szCs w:val="24"/>
          <w:lang w:val="en-US"/>
        </w:rPr>
        <w:t xml:space="preserve">water deficit </w:t>
      </w:r>
      <w:r w:rsidRPr="001C6C47">
        <w:rPr>
          <w:rFonts w:ascii="Times New Roman" w:hAnsi="Times New Roman" w:cs="Times New Roman"/>
          <w:sz w:val="24"/>
          <w:szCs w:val="24"/>
          <w:lang w:val="en-US"/>
        </w:rPr>
        <w:t>period were used to determine the curve fitting according the experimental methods described in</w:t>
      </w:r>
      <w:r w:rsidRPr="00A475AF">
        <w:rPr>
          <w:rFonts w:ascii="Times New Roman" w:hAnsi="Times New Roman" w:cs="Times New Roman"/>
          <w:sz w:val="24"/>
          <w:szCs w:val="24"/>
          <w:lang w:val="en-US"/>
        </w:rPr>
        <w:t xml:space="preserve"> </w:t>
      </w:r>
      <w:r w:rsidRPr="00D46BF5">
        <w:rPr>
          <w:rFonts w:ascii="Times New Roman" w:hAnsi="Times New Roman" w:cs="Times New Roman"/>
          <w:sz w:val="24"/>
          <w:szCs w:val="24"/>
          <w:highlight w:val="red"/>
          <w:lang w:val="en-US"/>
        </w:rPr>
        <w:t xml:space="preserve">Figure </w:t>
      </w:r>
      <w:r w:rsidR="00A475AF" w:rsidRPr="00D46BF5">
        <w:rPr>
          <w:rFonts w:ascii="Times New Roman" w:hAnsi="Times New Roman" w:cs="Times New Roman"/>
          <w:sz w:val="24"/>
          <w:szCs w:val="24"/>
          <w:highlight w:val="red"/>
          <w:lang w:val="en-US"/>
        </w:rPr>
        <w:t>2</w:t>
      </w:r>
      <w:r w:rsidRPr="001C6C47">
        <w:rPr>
          <w:rFonts w:ascii="Times New Roman" w:hAnsi="Times New Roman" w:cs="Times New Roman"/>
          <w:sz w:val="24"/>
          <w:szCs w:val="24"/>
          <w:lang w:val="en-US"/>
        </w:rPr>
        <w:t xml:space="preserve">. </w:t>
      </w:r>
      <w:r w:rsidR="002D7D8F" w:rsidRPr="001C6C47">
        <w:rPr>
          <w:rFonts w:ascii="Times New Roman" w:hAnsi="Times New Roman" w:cs="Times New Roman"/>
          <w:sz w:val="24"/>
          <w:szCs w:val="24"/>
          <w:lang w:val="en-US"/>
        </w:rPr>
        <w:t xml:space="preserve">As is shown in </w:t>
      </w:r>
      <w:r w:rsidR="00A475AF" w:rsidRPr="00D46BF5">
        <w:rPr>
          <w:rFonts w:ascii="Times New Roman" w:hAnsi="Times New Roman" w:cs="Times New Roman"/>
          <w:sz w:val="24"/>
          <w:szCs w:val="24"/>
          <w:highlight w:val="red"/>
          <w:lang w:val="en-US"/>
        </w:rPr>
        <w:t>F</w:t>
      </w:r>
      <w:r w:rsidR="002D7D8F" w:rsidRPr="00D46BF5">
        <w:rPr>
          <w:rFonts w:ascii="Times New Roman" w:hAnsi="Times New Roman" w:cs="Times New Roman"/>
          <w:sz w:val="24"/>
          <w:szCs w:val="24"/>
          <w:highlight w:val="red"/>
          <w:lang w:val="en-US"/>
        </w:rPr>
        <w:t>igure</w:t>
      </w:r>
      <w:r w:rsidR="00A475AF" w:rsidRPr="00D46BF5">
        <w:rPr>
          <w:rFonts w:ascii="Times New Roman" w:hAnsi="Times New Roman" w:cs="Times New Roman"/>
          <w:sz w:val="24"/>
          <w:szCs w:val="24"/>
          <w:highlight w:val="red"/>
          <w:lang w:val="en-US"/>
        </w:rPr>
        <w:t xml:space="preserve"> 1</w:t>
      </w:r>
      <w:r w:rsidR="002D7D8F" w:rsidRPr="00D46BF5">
        <w:rPr>
          <w:rFonts w:ascii="Times New Roman" w:hAnsi="Times New Roman" w:cs="Times New Roman"/>
          <w:sz w:val="24"/>
          <w:szCs w:val="24"/>
          <w:highlight w:val="red"/>
          <w:lang w:val="en-US"/>
        </w:rPr>
        <w:t>,</w:t>
      </w:r>
      <w:r w:rsidR="002D7D8F" w:rsidRPr="001C6C47">
        <w:rPr>
          <w:rFonts w:ascii="Times New Roman" w:hAnsi="Times New Roman" w:cs="Times New Roman"/>
          <w:sz w:val="24"/>
          <w:szCs w:val="24"/>
          <w:lang w:val="en-US"/>
        </w:rPr>
        <w:t xml:space="preserve"> </w:t>
      </w:r>
      <w:r w:rsidR="000F0BC9" w:rsidRPr="001C6C47">
        <w:rPr>
          <w:rFonts w:ascii="Times New Roman" w:hAnsi="Times New Roman" w:cs="Times New Roman"/>
          <w:sz w:val="24"/>
          <w:szCs w:val="24"/>
          <w:lang w:val="en-US"/>
        </w:rPr>
        <w:t xml:space="preserve">ten days of water restriction determine a curve </w:t>
      </w:r>
      <w:r w:rsidR="00B96BBC" w:rsidRPr="001C6C47">
        <w:rPr>
          <w:rFonts w:ascii="Times New Roman" w:hAnsi="Times New Roman" w:cs="Times New Roman"/>
          <w:sz w:val="24"/>
          <w:szCs w:val="24"/>
          <w:lang w:val="en-US"/>
        </w:rPr>
        <w:t xml:space="preserve">of weight loos of the PPS determined by the water transpired by plants. </w:t>
      </w:r>
      <w:r w:rsidR="004238BA" w:rsidRPr="002B08A7">
        <w:rPr>
          <w:rFonts w:ascii="Times New Roman" w:hAnsi="Times New Roman" w:cs="Times New Roman"/>
          <w:sz w:val="24"/>
          <w:szCs w:val="24"/>
          <w:lang w:val="en-US"/>
        </w:rPr>
        <w:t xml:space="preserve">As is indicated in the </w:t>
      </w:r>
      <w:r w:rsidR="00A475AF" w:rsidRPr="00D46BF5">
        <w:rPr>
          <w:rFonts w:ascii="Times New Roman" w:hAnsi="Times New Roman" w:cs="Times New Roman"/>
          <w:sz w:val="24"/>
          <w:szCs w:val="24"/>
          <w:lang w:val="en-US"/>
        </w:rPr>
        <w:t>Figure 2</w:t>
      </w:r>
      <w:r w:rsidR="00A475AF" w:rsidRPr="002B08A7">
        <w:rPr>
          <w:rFonts w:ascii="Times New Roman" w:hAnsi="Times New Roman" w:cs="Times New Roman"/>
          <w:sz w:val="24"/>
          <w:szCs w:val="24"/>
          <w:lang w:val="en-US"/>
        </w:rPr>
        <w:t>A</w:t>
      </w:r>
      <w:r w:rsidR="004238BA" w:rsidRPr="002B08A7">
        <w:rPr>
          <w:rFonts w:ascii="Times New Roman" w:hAnsi="Times New Roman" w:cs="Times New Roman"/>
          <w:sz w:val="24"/>
          <w:szCs w:val="24"/>
          <w:lang w:val="en-US"/>
        </w:rPr>
        <w:t xml:space="preserve">, </w:t>
      </w:r>
      <w:r w:rsidR="00A475AF" w:rsidRPr="00B36D07">
        <w:rPr>
          <w:rFonts w:ascii="Times New Roman" w:hAnsi="Times New Roman" w:cs="Times New Roman"/>
          <w:position w:val="-6"/>
          <w:sz w:val="24"/>
          <w:szCs w:val="24"/>
          <w:lang w:val="en-US"/>
        </w:rPr>
        <w:object w:dxaOrig="279" w:dyaOrig="279" w14:anchorId="329CD51A">
          <v:shape id="_x0000_i1093" type="#_x0000_t75" style="width:14.1pt;height:14.1pt" o:ole="">
            <v:imagedata r:id="rId146" o:title=""/>
          </v:shape>
          <o:OLEObject Type="Embed" ProgID="Equation.DSMT4" ShapeID="_x0000_i1093" DrawAspect="Content" ObjectID="_1687784413" r:id="rId147"/>
        </w:object>
      </w:r>
      <w:r w:rsidRPr="002B08A7">
        <w:rPr>
          <w:rFonts w:ascii="Times New Roman" w:hAnsi="Times New Roman" w:cs="Times New Roman"/>
          <w:sz w:val="24"/>
          <w:szCs w:val="24"/>
          <w:lang w:val="en-US"/>
        </w:rPr>
        <w:t xml:space="preserve"> at time t is de</w:t>
      </w:r>
      <w:r w:rsidR="00B96BBC" w:rsidRPr="002B08A7">
        <w:rPr>
          <w:rFonts w:ascii="Times New Roman" w:hAnsi="Times New Roman" w:cs="Times New Roman"/>
          <w:sz w:val="24"/>
          <w:szCs w:val="24"/>
          <w:lang w:val="en-US"/>
        </w:rPr>
        <w:t>fined</w:t>
      </w:r>
      <w:r w:rsidRPr="002B08A7">
        <w:rPr>
          <w:rFonts w:ascii="Times New Roman" w:hAnsi="Times New Roman" w:cs="Times New Roman"/>
          <w:sz w:val="24"/>
          <w:szCs w:val="24"/>
          <w:lang w:val="en-US"/>
        </w:rPr>
        <w:t xml:space="preserve"> by </w:t>
      </w:r>
      <w:r w:rsidR="002D7D8F" w:rsidRPr="002B08A7">
        <w:rPr>
          <w:rFonts w:ascii="Times New Roman" w:hAnsi="Times New Roman" w:cs="Times New Roman"/>
          <w:sz w:val="24"/>
          <w:szCs w:val="24"/>
          <w:lang w:val="en-US"/>
        </w:rPr>
        <w:t xml:space="preserve">the parameters </w:t>
      </w:r>
      <w:r w:rsidR="00043018" w:rsidRPr="00B36D07">
        <w:rPr>
          <w:rFonts w:ascii="Times New Roman" w:hAnsi="Times New Roman" w:cs="Times New Roman"/>
          <w:position w:val="-4"/>
          <w:sz w:val="24"/>
          <w:szCs w:val="24"/>
          <w:lang w:val="en-US"/>
        </w:rPr>
        <w:object w:dxaOrig="240" w:dyaOrig="260" w14:anchorId="422E7A52">
          <v:shape id="_x0000_i1094" type="#_x0000_t75" style="width:12pt;height:12.7pt" o:ole="">
            <v:imagedata r:id="rId148" o:title=""/>
          </v:shape>
          <o:OLEObject Type="Embed" ProgID="Equation.DSMT4" ShapeID="_x0000_i1094" DrawAspect="Content" ObjectID="_1687784414" r:id="rId149"/>
        </w:object>
      </w:r>
      <w:r w:rsidR="004238BA" w:rsidRPr="00D46BF5">
        <w:rPr>
          <w:rFonts w:ascii="Times New Roman" w:hAnsi="Times New Roman" w:cs="Times New Roman"/>
          <w:sz w:val="24"/>
          <w:szCs w:val="24"/>
          <w:lang w:val="en-US"/>
        </w:rPr>
        <w:t xml:space="preserve"> determined by the weight when </w:t>
      </w:r>
      <w:r w:rsidR="00043018" w:rsidRPr="00B36D07">
        <w:rPr>
          <w:rFonts w:ascii="Times New Roman" w:hAnsi="Times New Roman" w:cs="Times New Roman"/>
          <w:position w:val="-6"/>
          <w:sz w:val="24"/>
          <w:szCs w:val="24"/>
          <w:lang w:val="en-US"/>
        </w:rPr>
        <w:object w:dxaOrig="139" w:dyaOrig="240" w14:anchorId="5C8B572B">
          <v:shape id="_x0000_i1095" type="#_x0000_t75" style="width:7.05pt;height:12pt" o:ole="">
            <v:imagedata r:id="rId150" o:title=""/>
          </v:shape>
          <o:OLEObject Type="Embed" ProgID="Equation.DSMT4" ShapeID="_x0000_i1095" DrawAspect="Content" ObjectID="_1687784415" r:id="rId151"/>
        </w:object>
      </w:r>
      <w:r w:rsidR="004238BA" w:rsidRPr="00D46BF5">
        <w:rPr>
          <w:rFonts w:ascii="Times New Roman" w:hAnsi="Times New Roman" w:cs="Times New Roman"/>
          <w:sz w:val="24"/>
          <w:szCs w:val="24"/>
          <w:lang w:val="en-US"/>
        </w:rPr>
        <w:t xml:space="preserve"> is 0 </w:t>
      </w:r>
      <w:r w:rsidR="00F86EE6" w:rsidRPr="00CE56D7">
        <w:rPr>
          <w:rFonts w:ascii="Times New Roman" w:hAnsi="Times New Roman" w:cs="Times New Roman"/>
          <w:sz w:val="24"/>
          <w:szCs w:val="24"/>
          <w:highlight w:val="yellow"/>
          <w:lang w:val="en-US"/>
        </w:rPr>
        <w:t xml:space="preserve">and </w:t>
      </w:r>
      <w:r w:rsidR="00CE56D7" w:rsidRPr="00CE56D7">
        <w:rPr>
          <w:rFonts w:ascii="Times New Roman" w:hAnsi="Times New Roman" w:cs="Times New Roman"/>
          <w:sz w:val="24"/>
          <w:szCs w:val="24"/>
          <w:highlight w:val="yellow"/>
          <w:lang w:val="en-US"/>
        </w:rPr>
        <w:t>represent the water that could be evapotranspired</w:t>
      </w:r>
      <w:r w:rsidRPr="00D46BF5">
        <w:rPr>
          <w:rFonts w:ascii="Times New Roman" w:hAnsi="Times New Roman" w:cs="Times New Roman"/>
          <w:sz w:val="24"/>
          <w:szCs w:val="24"/>
          <w:lang w:val="en-US"/>
        </w:rPr>
        <w:t xml:space="preserve">, </w:t>
      </w:r>
      <w:r w:rsidR="00043018" w:rsidRPr="00B36D07">
        <w:rPr>
          <w:rFonts w:ascii="Times New Roman" w:hAnsi="Times New Roman" w:cs="Times New Roman"/>
          <w:position w:val="-12"/>
          <w:sz w:val="24"/>
          <w:szCs w:val="24"/>
          <w:lang w:val="en-US"/>
        </w:rPr>
        <w:object w:dxaOrig="320" w:dyaOrig="360" w14:anchorId="451165E2">
          <v:shape id="_x0000_i1096" type="#_x0000_t75" style="width:15.55pt;height:18.35pt" o:ole="">
            <v:imagedata r:id="rId152" o:title=""/>
          </v:shape>
          <o:OLEObject Type="Embed" ProgID="Equation.DSMT4" ShapeID="_x0000_i1096" DrawAspect="Content" ObjectID="_1687784416" r:id="rId153"/>
        </w:object>
      </w:r>
      <w:r w:rsidR="00043018" w:rsidRPr="00D46BF5">
        <w:rPr>
          <w:rFonts w:ascii="Times New Roman" w:hAnsi="Times New Roman" w:cs="Times New Roman"/>
          <w:sz w:val="24"/>
          <w:szCs w:val="24"/>
          <w:lang w:val="en-US"/>
        </w:rPr>
        <w:t xml:space="preserve"> </w:t>
      </w:r>
      <w:r w:rsidR="004238BA" w:rsidRPr="00D46BF5">
        <w:rPr>
          <w:rFonts w:ascii="Times New Roman" w:hAnsi="Times New Roman" w:cs="Times New Roman"/>
          <w:sz w:val="24"/>
          <w:szCs w:val="24"/>
          <w:lang w:val="en-US"/>
        </w:rPr>
        <w:t xml:space="preserve">the water not extractable </w:t>
      </w:r>
      <w:r w:rsidR="003919C8" w:rsidRPr="00D46BF5">
        <w:rPr>
          <w:rFonts w:ascii="Times New Roman" w:hAnsi="Times New Roman" w:cs="Times New Roman"/>
          <w:sz w:val="24"/>
          <w:szCs w:val="24"/>
          <w:lang w:val="en-US"/>
        </w:rPr>
        <w:t>and</w:t>
      </w:r>
      <w:r w:rsidRPr="00D46BF5">
        <w:rPr>
          <w:rFonts w:ascii="Times New Roman" w:hAnsi="Times New Roman" w:cs="Times New Roman"/>
          <w:sz w:val="24"/>
          <w:szCs w:val="24"/>
          <w:lang w:val="en-US"/>
        </w:rPr>
        <w:t xml:space="preserve"> </w:t>
      </w:r>
      <w:r w:rsidR="00043018" w:rsidRPr="00B36D07">
        <w:rPr>
          <w:rFonts w:ascii="Times New Roman" w:hAnsi="Times New Roman" w:cs="Times New Roman"/>
          <w:position w:val="-6"/>
          <w:sz w:val="24"/>
          <w:szCs w:val="24"/>
          <w:lang w:val="en-US"/>
        </w:rPr>
        <w:object w:dxaOrig="220" w:dyaOrig="279" w14:anchorId="5EDAFEB8">
          <v:shape id="_x0000_i1097" type="#_x0000_t75" style="width:11.3pt;height:14.1pt" o:ole="">
            <v:imagedata r:id="rId154" o:title=""/>
          </v:shape>
          <o:OLEObject Type="Embed" ProgID="Equation.DSMT4" ShapeID="_x0000_i1097" DrawAspect="Content" ObjectID="_1687784417" r:id="rId155"/>
        </w:object>
      </w:r>
      <w:r w:rsidR="004238BA" w:rsidRPr="00D46BF5">
        <w:rPr>
          <w:rFonts w:ascii="Times New Roman" w:hAnsi="Times New Roman" w:cs="Times New Roman"/>
          <w:sz w:val="24"/>
          <w:szCs w:val="24"/>
          <w:lang w:val="en-US"/>
        </w:rPr>
        <w:t xml:space="preserve"> </w:t>
      </w:r>
      <w:r w:rsidR="00A77613" w:rsidRPr="00D46BF5">
        <w:rPr>
          <w:rFonts w:ascii="Times New Roman" w:hAnsi="Times New Roman" w:cs="Times New Roman"/>
          <w:sz w:val="24"/>
          <w:szCs w:val="24"/>
          <w:lang w:val="en-US"/>
        </w:rPr>
        <w:t xml:space="preserve">the </w:t>
      </w:r>
      <w:r w:rsidR="004238BA" w:rsidRPr="00D46BF5">
        <w:rPr>
          <w:rFonts w:ascii="Times New Roman" w:hAnsi="Times New Roman" w:cs="Times New Roman"/>
          <w:sz w:val="24"/>
          <w:szCs w:val="24"/>
          <w:lang w:val="en-US"/>
        </w:rPr>
        <w:t>weight of support and dry substrate</w:t>
      </w:r>
      <w:r w:rsidR="003919C8" w:rsidRPr="00D46BF5">
        <w:rPr>
          <w:rFonts w:ascii="Times New Roman" w:hAnsi="Times New Roman" w:cs="Times New Roman"/>
          <w:sz w:val="24"/>
          <w:szCs w:val="24"/>
          <w:lang w:val="en-US"/>
        </w:rPr>
        <w:t>.</w:t>
      </w:r>
      <w:r w:rsidR="0053774B" w:rsidRPr="001C6C47">
        <w:rPr>
          <w:rFonts w:ascii="Times New Roman" w:hAnsi="Times New Roman" w:cs="Times New Roman"/>
          <w:sz w:val="24"/>
          <w:szCs w:val="24"/>
          <w:lang w:val="en-US"/>
        </w:rPr>
        <w:t xml:space="preserve"> </w:t>
      </w:r>
    </w:p>
    <w:p w14:paraId="39FA0726" w14:textId="6EC12596" w:rsidR="00224408" w:rsidRDefault="002B08A7" w:rsidP="00DF0449">
      <w:pPr>
        <w:spacing w:before="240" w:line="480" w:lineRule="auto"/>
        <w:jc w:val="both"/>
        <w:rPr>
          <w:rFonts w:ascii="Times New Roman" w:hAnsi="Times New Roman" w:cs="Times New Roman"/>
          <w:sz w:val="24"/>
          <w:szCs w:val="24"/>
          <w:lang w:val="en-US"/>
        </w:rPr>
      </w:pPr>
      <w:r w:rsidRPr="00D46BF5">
        <w:rPr>
          <w:rFonts w:ascii="Times New Roman" w:hAnsi="Times New Roman" w:cs="Times New Roman"/>
          <w:sz w:val="24"/>
          <w:szCs w:val="24"/>
          <w:highlight w:val="lightGray"/>
        </w:rPr>
        <w:t xml:space="preserve">La evapotranspiración del PPS en función del tiempo desde que se suprimió el suministro de agua queda determinada  en la ecuación </w:t>
      </w:r>
      <w:r w:rsidRPr="00D46BF5">
        <w:rPr>
          <w:rFonts w:ascii="Times New Roman" w:hAnsi="Times New Roman" w:cs="Times New Roman"/>
          <w:sz w:val="24"/>
          <w:szCs w:val="24"/>
          <w:highlight w:val="lightGray"/>
          <w:lang w:val="en-US"/>
        </w:rPr>
        <w:fldChar w:fldCharType="begin"/>
      </w:r>
      <w:r w:rsidRPr="00D46BF5">
        <w:rPr>
          <w:rFonts w:ascii="Times New Roman" w:hAnsi="Times New Roman" w:cs="Times New Roman"/>
          <w:sz w:val="24"/>
          <w:szCs w:val="24"/>
          <w:highlight w:val="lightGray"/>
        </w:rPr>
        <w:instrText xml:space="preserve"> GOTOBUTTON ZEqnNum548894  \* MERGEFORMAT </w:instrText>
      </w:r>
      <w:r w:rsidRPr="00D46BF5">
        <w:rPr>
          <w:rFonts w:ascii="Times New Roman" w:hAnsi="Times New Roman" w:cs="Times New Roman"/>
          <w:sz w:val="24"/>
          <w:szCs w:val="24"/>
          <w:highlight w:val="lightGray"/>
          <w:lang w:val="en-US"/>
        </w:rPr>
        <w:fldChar w:fldCharType="begin"/>
      </w:r>
      <w:r w:rsidRPr="00D46BF5">
        <w:rPr>
          <w:rFonts w:ascii="Times New Roman" w:hAnsi="Times New Roman" w:cs="Times New Roman"/>
          <w:sz w:val="24"/>
          <w:szCs w:val="24"/>
          <w:highlight w:val="lightGray"/>
        </w:rPr>
        <w:instrText xml:space="preserve"> REF ZEqnNum548894 \* Charformat \! \* MERGEFORMAT </w:instrText>
      </w:r>
      <w:r w:rsidRPr="00D46BF5">
        <w:rPr>
          <w:rFonts w:ascii="Times New Roman" w:hAnsi="Times New Roman" w:cs="Times New Roman"/>
          <w:sz w:val="24"/>
          <w:szCs w:val="24"/>
          <w:highlight w:val="lightGray"/>
          <w:lang w:val="en-US"/>
        </w:rPr>
        <w:fldChar w:fldCharType="separate"/>
      </w:r>
      <w:r w:rsidR="009B57B8" w:rsidRPr="00D46BF5">
        <w:rPr>
          <w:rFonts w:ascii="Times New Roman" w:hAnsi="Times New Roman" w:cs="Times New Roman"/>
          <w:sz w:val="24"/>
          <w:szCs w:val="24"/>
          <w:highlight w:val="lightGray"/>
        </w:rPr>
        <w:instrText>(1.7)</w:instrText>
      </w:r>
      <w:r w:rsidRPr="00D46BF5">
        <w:rPr>
          <w:rFonts w:ascii="Times New Roman" w:hAnsi="Times New Roman" w:cs="Times New Roman"/>
          <w:sz w:val="24"/>
          <w:szCs w:val="24"/>
          <w:highlight w:val="lightGray"/>
          <w:lang w:val="en-US"/>
        </w:rPr>
        <w:fldChar w:fldCharType="end"/>
      </w:r>
      <w:r w:rsidRPr="00D46BF5">
        <w:rPr>
          <w:rFonts w:ascii="Times New Roman" w:hAnsi="Times New Roman" w:cs="Times New Roman"/>
          <w:sz w:val="24"/>
          <w:szCs w:val="24"/>
          <w:highlight w:val="lightGray"/>
          <w:lang w:val="en-US"/>
        </w:rPr>
        <w:fldChar w:fldCharType="end"/>
      </w:r>
      <w:r w:rsidRPr="00D46BF5">
        <w:rPr>
          <w:rFonts w:ascii="Times New Roman" w:hAnsi="Times New Roman" w:cs="Times New Roman"/>
          <w:sz w:val="24"/>
          <w:szCs w:val="24"/>
          <w:highlight w:val="lightGray"/>
        </w:rPr>
        <w:t xml:space="preserve"> por dos parámetros </w:t>
      </w:r>
      <w:r w:rsidRPr="00B36D07">
        <w:rPr>
          <w:rFonts w:ascii="Times New Roman" w:hAnsi="Times New Roman" w:cs="Times New Roman"/>
          <w:position w:val="-4"/>
          <w:sz w:val="24"/>
          <w:szCs w:val="24"/>
          <w:highlight w:val="lightGray"/>
          <w:lang w:val="en-US"/>
        </w:rPr>
        <w:object w:dxaOrig="240" w:dyaOrig="260" w14:anchorId="40EB3A21">
          <v:shape id="_x0000_i1098" type="#_x0000_t75" style="width:12pt;height:12.7pt" o:ole="">
            <v:imagedata r:id="rId156" o:title=""/>
          </v:shape>
          <o:OLEObject Type="Embed" ProgID="Equation.DSMT4" ShapeID="_x0000_i1098" DrawAspect="Content" ObjectID="_1687784418" r:id="rId157"/>
        </w:object>
      </w:r>
      <w:r w:rsidRPr="00D46BF5">
        <w:rPr>
          <w:rFonts w:ascii="Times New Roman" w:hAnsi="Times New Roman" w:cs="Times New Roman"/>
          <w:sz w:val="24"/>
          <w:szCs w:val="24"/>
          <w:highlight w:val="lightGray"/>
        </w:rPr>
        <w:t xml:space="preserve">y </w:t>
      </w:r>
      <w:r w:rsidRPr="00B36D07">
        <w:rPr>
          <w:rFonts w:ascii="Times New Roman" w:hAnsi="Times New Roman" w:cs="Times New Roman"/>
          <w:position w:val="-6"/>
          <w:sz w:val="24"/>
          <w:szCs w:val="24"/>
          <w:highlight w:val="lightGray"/>
          <w:lang w:val="en-US"/>
        </w:rPr>
        <w:object w:dxaOrig="200" w:dyaOrig="279" w14:anchorId="1B21D1C4">
          <v:shape id="_x0000_i1099" type="#_x0000_t75" style="width:9.9pt;height:14.1pt" o:ole="">
            <v:imagedata r:id="rId158" o:title=""/>
          </v:shape>
          <o:OLEObject Type="Embed" ProgID="Equation.DSMT4" ShapeID="_x0000_i1099" DrawAspect="Content" ObjectID="_1687784419" r:id="rId159"/>
        </w:object>
      </w:r>
      <w:r w:rsidRPr="00D46BF5">
        <w:rPr>
          <w:rFonts w:ascii="Times New Roman" w:hAnsi="Times New Roman" w:cs="Times New Roman"/>
          <w:sz w:val="24"/>
          <w:szCs w:val="24"/>
          <w:highlight w:val="lightGray"/>
        </w:rPr>
        <w:t xml:space="preserve">. </w:t>
      </w:r>
      <w:r w:rsidRPr="00D46BF5">
        <w:rPr>
          <w:rFonts w:ascii="Times New Roman" w:hAnsi="Times New Roman" w:cs="Times New Roman"/>
          <w:sz w:val="24"/>
          <w:szCs w:val="24"/>
          <w:highlight w:val="lightGray"/>
          <w:lang w:val="en-US"/>
        </w:rPr>
        <w:t xml:space="preserve">Recordemos que el parámetro </w:t>
      </w:r>
      <w:r w:rsidRPr="00B36D07">
        <w:rPr>
          <w:rFonts w:ascii="Times New Roman" w:hAnsi="Times New Roman" w:cs="Times New Roman"/>
          <w:position w:val="-4"/>
          <w:sz w:val="24"/>
          <w:szCs w:val="24"/>
          <w:highlight w:val="lightGray"/>
          <w:lang w:val="en-US"/>
        </w:rPr>
        <w:object w:dxaOrig="240" w:dyaOrig="260" w14:anchorId="7D825F26">
          <v:shape id="_x0000_i1100" type="#_x0000_t75" style="width:12pt;height:12.7pt" o:ole="">
            <v:imagedata r:id="rId156" o:title=""/>
          </v:shape>
          <o:OLEObject Type="Embed" ProgID="Equation.DSMT4" ShapeID="_x0000_i1100" DrawAspect="Content" ObjectID="_1687784420" r:id="rId160"/>
        </w:object>
      </w:r>
      <w:r w:rsidRPr="00D46BF5">
        <w:rPr>
          <w:rFonts w:ascii="Times New Roman" w:hAnsi="Times New Roman" w:cs="Times New Roman"/>
          <w:sz w:val="24"/>
          <w:szCs w:val="24"/>
          <w:highlight w:val="lightGray"/>
          <w:lang w:val="en-US"/>
        </w:rPr>
        <w:t>represent the potential evapotranspiration of PPS y half-life (</w:t>
      </w:r>
      <w:r w:rsidRPr="00B36D07">
        <w:rPr>
          <w:rFonts w:ascii="Times New Roman" w:hAnsi="Times New Roman" w:cs="Times New Roman"/>
          <w:position w:val="-12"/>
          <w:sz w:val="24"/>
          <w:szCs w:val="24"/>
          <w:highlight w:val="lightGray"/>
        </w:rPr>
        <w:object w:dxaOrig="320" w:dyaOrig="360" w14:anchorId="167BF84D">
          <v:shape id="_x0000_i1101" type="#_x0000_t75" style="width:18.35pt;height:18.35pt" o:ole="">
            <v:imagedata r:id="rId92" o:title=""/>
          </v:shape>
          <o:OLEObject Type="Embed" ProgID="Equation.DSMT4" ShapeID="_x0000_i1101" DrawAspect="Content" ObjectID="_1687784421" r:id="rId161"/>
        </w:object>
      </w:r>
      <w:r w:rsidRPr="00D46BF5">
        <w:rPr>
          <w:rFonts w:ascii="Times New Roman" w:hAnsi="Times New Roman" w:cs="Times New Roman"/>
          <w:sz w:val="24"/>
          <w:szCs w:val="24"/>
          <w:highlight w:val="lightGray"/>
          <w:lang w:val="en-US"/>
        </w:rPr>
        <w:t xml:space="preserve">)  is by definition, the time required for PPS to reduce to half of potential evapotranspiration </w:t>
      </w:r>
      <w:r w:rsidRPr="00D46BF5">
        <w:rPr>
          <w:rFonts w:ascii="Times New Roman" w:hAnsi="Times New Roman" w:cs="Times New Roman"/>
          <w:sz w:val="24"/>
          <w:szCs w:val="24"/>
          <w:highlight w:val="red"/>
          <w:lang w:val="en-US"/>
        </w:rPr>
        <w:t>Figura 2B.</w:t>
      </w:r>
      <w:r w:rsidRPr="00D46BF5">
        <w:rPr>
          <w:rFonts w:ascii="Times New Roman" w:hAnsi="Times New Roman" w:cs="Times New Roman"/>
          <w:sz w:val="24"/>
          <w:szCs w:val="24"/>
          <w:highlight w:val="lightGray"/>
          <w:lang w:val="en-US"/>
        </w:rPr>
        <w:t xml:space="preserve"> T</w:t>
      </w:r>
      <w:r w:rsidR="007D4007" w:rsidRPr="00D46BF5">
        <w:rPr>
          <w:rFonts w:ascii="Times New Roman" w:hAnsi="Times New Roman" w:cs="Times New Roman"/>
          <w:sz w:val="24"/>
          <w:szCs w:val="24"/>
          <w:highlight w:val="lightGray"/>
          <w:lang w:val="en-US"/>
        </w:rPr>
        <w:t>h</w:t>
      </w:r>
      <w:r w:rsidRPr="00D46BF5">
        <w:rPr>
          <w:rFonts w:ascii="Times New Roman" w:hAnsi="Times New Roman" w:cs="Times New Roman"/>
          <w:sz w:val="24"/>
          <w:szCs w:val="24"/>
          <w:highlight w:val="lightGray"/>
          <w:lang w:val="en-US"/>
        </w:rPr>
        <w:t>e</w:t>
      </w:r>
      <w:r w:rsidR="007D4007" w:rsidRPr="00D46BF5">
        <w:rPr>
          <w:rFonts w:ascii="Times New Roman" w:hAnsi="Times New Roman" w:cs="Times New Roman"/>
          <w:sz w:val="24"/>
          <w:szCs w:val="24"/>
          <w:highlight w:val="lightGray"/>
          <w:lang w:val="en-US"/>
        </w:rPr>
        <w:t>s</w:t>
      </w:r>
      <w:r w:rsidRPr="00D46BF5">
        <w:rPr>
          <w:rFonts w:ascii="Times New Roman" w:hAnsi="Times New Roman" w:cs="Times New Roman"/>
          <w:sz w:val="24"/>
          <w:szCs w:val="24"/>
          <w:highlight w:val="lightGray"/>
          <w:lang w:val="en-US"/>
        </w:rPr>
        <w:t>e</w:t>
      </w:r>
      <w:r w:rsidR="007D4007" w:rsidRPr="00D46BF5">
        <w:rPr>
          <w:rFonts w:ascii="Times New Roman" w:hAnsi="Times New Roman" w:cs="Times New Roman"/>
          <w:sz w:val="24"/>
          <w:szCs w:val="24"/>
          <w:highlight w:val="lightGray"/>
          <w:lang w:val="en-US"/>
        </w:rPr>
        <w:t xml:space="preserve"> parameter</w:t>
      </w:r>
      <w:r w:rsidRPr="00D46BF5">
        <w:rPr>
          <w:rFonts w:ascii="Times New Roman" w:hAnsi="Times New Roman" w:cs="Times New Roman"/>
          <w:sz w:val="24"/>
          <w:szCs w:val="24"/>
          <w:highlight w:val="lightGray"/>
          <w:lang w:val="en-US"/>
        </w:rPr>
        <w:t>s</w:t>
      </w:r>
      <w:r w:rsidR="00B9035E" w:rsidRPr="00D46BF5">
        <w:rPr>
          <w:rFonts w:ascii="Times New Roman" w:hAnsi="Times New Roman" w:cs="Times New Roman"/>
          <w:sz w:val="24"/>
          <w:szCs w:val="24"/>
          <w:highlight w:val="lightGray"/>
          <w:lang w:val="en-US"/>
        </w:rPr>
        <w:t xml:space="preserve"> </w:t>
      </w:r>
      <w:r w:rsidRPr="00D46BF5">
        <w:rPr>
          <w:rFonts w:ascii="Times New Roman" w:hAnsi="Times New Roman" w:cs="Times New Roman"/>
          <w:sz w:val="24"/>
          <w:szCs w:val="24"/>
          <w:highlight w:val="lightGray"/>
          <w:lang w:val="en-US"/>
        </w:rPr>
        <w:t>are</w:t>
      </w:r>
      <w:r w:rsidR="00B9035E" w:rsidRPr="00D46BF5">
        <w:rPr>
          <w:rFonts w:ascii="Times New Roman" w:hAnsi="Times New Roman" w:cs="Times New Roman"/>
          <w:sz w:val="24"/>
          <w:szCs w:val="24"/>
          <w:highlight w:val="lightGray"/>
          <w:lang w:val="en-US"/>
        </w:rPr>
        <w:t xml:space="preserve"> good indicator</w:t>
      </w:r>
      <w:r w:rsidRPr="00D46BF5">
        <w:rPr>
          <w:rFonts w:ascii="Times New Roman" w:hAnsi="Times New Roman" w:cs="Times New Roman"/>
          <w:sz w:val="24"/>
          <w:szCs w:val="24"/>
          <w:highlight w:val="lightGray"/>
          <w:lang w:val="en-US"/>
        </w:rPr>
        <w:t>s</w:t>
      </w:r>
      <w:r w:rsidR="00B9035E" w:rsidRPr="00D46BF5">
        <w:rPr>
          <w:rFonts w:ascii="Times New Roman" w:hAnsi="Times New Roman" w:cs="Times New Roman"/>
          <w:sz w:val="24"/>
          <w:szCs w:val="24"/>
          <w:highlight w:val="lightGray"/>
          <w:lang w:val="en-US"/>
        </w:rPr>
        <w:t xml:space="preserve"> of water consumption kinetic of the genotypes and could help to the characterization of soybean genotypes.</w:t>
      </w:r>
    </w:p>
    <w:p w14:paraId="10F3CA06" w14:textId="422B9DDC" w:rsidR="007E3281" w:rsidRDefault="00F70C81" w:rsidP="00DF0449">
      <w:pPr>
        <w:spacing w:before="240"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eastAsia="en-US"/>
        </w:rPr>
        <w:drawing>
          <wp:inline distT="0" distB="0" distL="0" distR="0" wp14:anchorId="1CCCEE95" wp14:editId="417CDB02">
            <wp:extent cx="5400040" cy="27000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6-25 at 5.56.37 PM.jpeg"/>
                    <pic:cNvPicPr/>
                  </pic:nvPicPr>
                  <pic:blipFill>
                    <a:blip r:embed="rId162">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7CAEF82A" w14:textId="49806125" w:rsidR="00DF0449" w:rsidRDefault="007E3281" w:rsidP="00655187">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F</w:t>
      </w:r>
      <w:r w:rsidR="00DF0449" w:rsidRPr="001C6C47">
        <w:rPr>
          <w:rFonts w:ascii="Times New Roman" w:hAnsi="Times New Roman" w:cs="Times New Roman"/>
          <w:b/>
          <w:sz w:val="24"/>
          <w:szCs w:val="24"/>
          <w:lang w:val="en-US"/>
        </w:rPr>
        <w:t xml:space="preserve">igure </w:t>
      </w:r>
      <w:r w:rsidR="00DF0449">
        <w:rPr>
          <w:rFonts w:ascii="Times New Roman" w:hAnsi="Times New Roman" w:cs="Times New Roman"/>
          <w:b/>
          <w:sz w:val="24"/>
          <w:szCs w:val="24"/>
          <w:lang w:val="en-US"/>
        </w:rPr>
        <w:t>2</w:t>
      </w:r>
      <w:r w:rsidR="00DF0449" w:rsidRPr="001C6C47">
        <w:rPr>
          <w:rFonts w:ascii="Times New Roman" w:hAnsi="Times New Roman" w:cs="Times New Roman"/>
          <w:b/>
          <w:sz w:val="24"/>
          <w:szCs w:val="24"/>
          <w:lang w:val="en-US"/>
        </w:rPr>
        <w:t xml:space="preserve">. </w:t>
      </w:r>
      <w:r w:rsidR="00DF0449">
        <w:rPr>
          <w:rFonts w:ascii="Times New Roman" w:hAnsi="Times New Roman" w:cs="Times New Roman"/>
          <w:b/>
          <w:sz w:val="24"/>
          <w:szCs w:val="24"/>
          <w:lang w:val="en-US"/>
        </w:rPr>
        <w:t>A)</w:t>
      </w:r>
      <w:r w:rsidR="00DF0449" w:rsidRPr="001B3DDE">
        <w:rPr>
          <w:rFonts w:ascii="Times New Roman" w:hAnsi="Times New Roman" w:cs="Times New Roman"/>
          <w:b/>
          <w:i/>
          <w:sz w:val="24"/>
          <w:szCs w:val="24"/>
          <w:lang w:val="en-US"/>
        </w:rPr>
        <w:t xml:space="preserve"> </w:t>
      </w:r>
      <w:r w:rsidR="00DF0449" w:rsidRPr="001C6C47">
        <w:rPr>
          <w:rFonts w:ascii="Times New Roman" w:hAnsi="Times New Roman" w:cs="Times New Roman"/>
          <w:sz w:val="24"/>
          <w:szCs w:val="24"/>
          <w:lang w:val="en-US"/>
        </w:rPr>
        <w:t xml:space="preserve"> </w:t>
      </w:r>
      <w:r w:rsidR="00DF0449">
        <w:rPr>
          <w:rFonts w:ascii="Times New Roman" w:hAnsi="Times New Roman" w:cs="Times New Roman"/>
          <w:b/>
          <w:sz w:val="24"/>
          <w:szCs w:val="24"/>
          <w:lang w:val="en-US"/>
        </w:rPr>
        <w:t>Empirical</w:t>
      </w:r>
      <w:r w:rsidR="00DF0449" w:rsidRPr="001C6C47">
        <w:rPr>
          <w:rFonts w:ascii="Times New Roman" w:hAnsi="Times New Roman" w:cs="Times New Roman"/>
          <w:b/>
          <w:sz w:val="24"/>
          <w:szCs w:val="24"/>
          <w:lang w:val="en-US"/>
        </w:rPr>
        <w:t xml:space="preserve"> model representing the evapotranspiration over time and </w:t>
      </w:r>
      <w:r w:rsidR="00DF0449">
        <w:rPr>
          <w:rFonts w:ascii="Times New Roman" w:hAnsi="Times New Roman" w:cs="Times New Roman"/>
          <w:b/>
          <w:sz w:val="24"/>
          <w:szCs w:val="24"/>
          <w:lang w:val="en-US"/>
        </w:rPr>
        <w:t>empirical</w:t>
      </w:r>
      <w:r w:rsidR="00DF0449" w:rsidRPr="001C6C47">
        <w:rPr>
          <w:rFonts w:ascii="Times New Roman" w:hAnsi="Times New Roman" w:cs="Times New Roman"/>
          <w:b/>
          <w:sz w:val="24"/>
          <w:szCs w:val="24"/>
          <w:lang w:val="en-US"/>
        </w:rPr>
        <w:t xml:space="preserve"> model adjustment. </w:t>
      </w:r>
      <w:r w:rsidR="00DF0449" w:rsidRPr="001C6C47">
        <w:rPr>
          <w:rFonts w:ascii="Times New Roman" w:hAnsi="Times New Roman" w:cs="Times New Roman"/>
          <w:sz w:val="24"/>
          <w:szCs w:val="24"/>
          <w:lang w:val="en-US"/>
        </w:rPr>
        <w:t>Weight (</w:t>
      </w:r>
      <w:r w:rsidRPr="00B36D07">
        <w:rPr>
          <w:rFonts w:ascii="Times New Roman" w:hAnsi="Times New Roman" w:cs="Times New Roman"/>
          <w:position w:val="-6"/>
          <w:sz w:val="24"/>
          <w:szCs w:val="24"/>
          <w:lang w:val="en-US"/>
        </w:rPr>
        <w:object w:dxaOrig="279" w:dyaOrig="279" w14:anchorId="7D6A950F">
          <v:shape id="_x0000_i1102" type="#_x0000_t75" style="width:14.1pt;height:14.1pt" o:ole="">
            <v:imagedata r:id="rId163" o:title=""/>
          </v:shape>
          <o:OLEObject Type="Embed" ProgID="Equation.DSMT4" ShapeID="_x0000_i1102" DrawAspect="Content" ObjectID="_1687784422" r:id="rId164"/>
        </w:object>
      </w:r>
      <w:r w:rsidR="00DF0449" w:rsidRPr="001C6C47">
        <w:rPr>
          <w:rFonts w:ascii="Times New Roman" w:hAnsi="Times New Roman" w:cs="Times New Roman"/>
          <w:sz w:val="24"/>
          <w:szCs w:val="24"/>
          <w:lang w:val="en-US"/>
        </w:rPr>
        <w:t xml:space="preserve">) of the </w:t>
      </w:r>
      <w:r w:rsidR="00AA1ADD" w:rsidRPr="001C6C47">
        <w:rPr>
          <w:rFonts w:ascii="Times New Roman" w:hAnsi="Times New Roman" w:cs="Times New Roman"/>
          <w:sz w:val="24"/>
          <w:szCs w:val="24"/>
          <w:lang w:val="en-US"/>
        </w:rPr>
        <w:t xml:space="preserve">PPS </w:t>
      </w:r>
      <w:r w:rsidR="00AA1ADD">
        <w:rPr>
          <w:rFonts w:ascii="Times New Roman" w:hAnsi="Times New Roman" w:cs="Times New Roman"/>
          <w:sz w:val="24"/>
          <w:szCs w:val="24"/>
          <w:lang w:val="en-US"/>
        </w:rPr>
        <w:t>along</w:t>
      </w:r>
      <w:r w:rsidR="00BC24DA">
        <w:rPr>
          <w:rFonts w:ascii="Times New Roman" w:hAnsi="Times New Roman" w:cs="Times New Roman"/>
          <w:sz w:val="24"/>
          <w:szCs w:val="24"/>
          <w:lang w:val="en-US"/>
        </w:rPr>
        <w:t xml:space="preserve"> days water of deficit (dwd)</w:t>
      </w:r>
      <w:r w:rsidR="00DF0449" w:rsidRPr="001C6C47">
        <w:rPr>
          <w:rFonts w:ascii="Times New Roman" w:hAnsi="Times New Roman" w:cs="Times New Roman"/>
          <w:sz w:val="24"/>
          <w:szCs w:val="24"/>
          <w:lang w:val="en-US"/>
        </w:rPr>
        <w:t xml:space="preserve">. </w:t>
      </w:r>
      <w:r w:rsidR="002B08A7">
        <w:rPr>
          <w:rFonts w:ascii="Times New Roman" w:hAnsi="Times New Roman" w:cs="Times New Roman"/>
          <w:sz w:val="24"/>
          <w:szCs w:val="24"/>
          <w:lang w:val="en-US"/>
        </w:rPr>
        <w:t>T</w:t>
      </w:r>
      <w:r w:rsidR="002B08A7" w:rsidRPr="007E3281">
        <w:rPr>
          <w:rFonts w:ascii="Times New Roman" w:hAnsi="Times New Roman" w:cs="Times New Roman"/>
          <w:sz w:val="24"/>
          <w:szCs w:val="24"/>
          <w:lang w:val="en-US"/>
        </w:rPr>
        <w:t>he sum</w:t>
      </w:r>
      <w:r w:rsidR="002B08A7" w:rsidRPr="006B11C3">
        <w:rPr>
          <w:rFonts w:ascii="Times New Roman" w:hAnsi="Times New Roman" w:cs="Times New Roman"/>
          <w:sz w:val="24"/>
          <w:szCs w:val="24"/>
          <w:lang w:val="en-US"/>
        </w:rPr>
        <w:t xml:space="preserve"> of sub</w:t>
      </w:r>
      <w:r w:rsidR="002B08A7">
        <w:rPr>
          <w:rFonts w:ascii="Times New Roman" w:hAnsi="Times New Roman" w:cs="Times New Roman"/>
          <w:sz w:val="24"/>
          <w:szCs w:val="24"/>
          <w:lang w:val="en-US"/>
        </w:rPr>
        <w:t>st</w:t>
      </w:r>
      <w:r w:rsidR="002B08A7" w:rsidRPr="006B11C3">
        <w:rPr>
          <w:rFonts w:ascii="Times New Roman" w:hAnsi="Times New Roman" w:cs="Times New Roman"/>
          <w:sz w:val="24"/>
          <w:szCs w:val="24"/>
          <w:lang w:val="en-US"/>
        </w:rPr>
        <w:t>rate, p</w:t>
      </w:r>
      <w:r w:rsidR="002B08A7">
        <w:rPr>
          <w:rFonts w:ascii="Times New Roman" w:hAnsi="Times New Roman" w:cs="Times New Roman"/>
          <w:sz w:val="24"/>
          <w:szCs w:val="24"/>
          <w:lang w:val="en-US"/>
        </w:rPr>
        <w:t xml:space="preserve">ot and plant weight </w:t>
      </w:r>
      <w:r w:rsidR="00DF0449" w:rsidRPr="001C6C47">
        <w:rPr>
          <w:rFonts w:ascii="Times New Roman" w:hAnsi="Times New Roman" w:cs="Times New Roman"/>
          <w:sz w:val="24"/>
          <w:szCs w:val="24"/>
          <w:lang w:val="en-US"/>
        </w:rPr>
        <w:t>(</w:t>
      </w:r>
      <w:r w:rsidRPr="00B36D07">
        <w:rPr>
          <w:rFonts w:ascii="Times New Roman" w:hAnsi="Times New Roman" w:cs="Times New Roman"/>
          <w:position w:val="-6"/>
          <w:sz w:val="24"/>
          <w:szCs w:val="24"/>
          <w:lang w:val="en-US"/>
        </w:rPr>
        <w:object w:dxaOrig="220" w:dyaOrig="279" w14:anchorId="2F14FF84">
          <v:shape id="_x0000_i1103" type="#_x0000_t75" style="width:11.3pt;height:14.1pt" o:ole="">
            <v:imagedata r:id="rId165" o:title=""/>
          </v:shape>
          <o:OLEObject Type="Embed" ProgID="Equation.DSMT4" ShapeID="_x0000_i1103" DrawAspect="Content" ObjectID="_1687784423" r:id="rId166"/>
        </w:object>
      </w:r>
      <w:r w:rsidR="00DF0449" w:rsidRPr="001C6C47">
        <w:rPr>
          <w:rFonts w:ascii="Times New Roman" w:hAnsi="Times New Roman" w:cs="Times New Roman"/>
          <w:sz w:val="24"/>
          <w:szCs w:val="24"/>
          <w:lang w:val="en-US"/>
        </w:rPr>
        <w:t xml:space="preserve">), </w:t>
      </w:r>
      <w:r w:rsidRPr="007E3281">
        <w:rPr>
          <w:rFonts w:ascii="Times New Roman" w:hAnsi="Times New Roman" w:cs="Times New Roman"/>
          <w:sz w:val="24"/>
          <w:szCs w:val="24"/>
          <w:lang w:val="en-US"/>
        </w:rPr>
        <w:t>residual</w:t>
      </w:r>
      <w:r w:rsidRPr="00ED5C2B">
        <w:rPr>
          <w:rFonts w:ascii="Times New Roman" w:hAnsi="Times New Roman" w:cs="Times New Roman"/>
          <w:sz w:val="24"/>
          <w:szCs w:val="24"/>
          <w:lang w:val="en-US"/>
        </w:rPr>
        <w:t xml:space="preserve"> water</w:t>
      </w:r>
      <w:r w:rsidRPr="001C6C47">
        <w:rPr>
          <w:rFonts w:ascii="Times New Roman" w:hAnsi="Times New Roman" w:cs="Times New Roman"/>
          <w:sz w:val="24"/>
          <w:szCs w:val="24"/>
          <w:lang w:val="en-US"/>
        </w:rPr>
        <w:t xml:space="preserve"> </w:t>
      </w:r>
      <w:r w:rsidR="00DF0449" w:rsidRPr="001C6C47">
        <w:rPr>
          <w:rFonts w:ascii="Times New Roman" w:hAnsi="Times New Roman" w:cs="Times New Roman"/>
          <w:sz w:val="24"/>
          <w:szCs w:val="24"/>
          <w:lang w:val="en-US"/>
        </w:rPr>
        <w:t>(</w:t>
      </w:r>
      <w:r w:rsidRPr="00B36D07">
        <w:rPr>
          <w:rFonts w:ascii="Times New Roman" w:hAnsi="Times New Roman" w:cs="Times New Roman"/>
          <w:position w:val="-12"/>
          <w:sz w:val="24"/>
          <w:szCs w:val="24"/>
          <w:vertAlign w:val="subscript"/>
          <w:lang w:val="en-US"/>
        </w:rPr>
        <w:object w:dxaOrig="320" w:dyaOrig="360" w14:anchorId="74C376AB">
          <v:shape id="_x0000_i1104" type="#_x0000_t75" style="width:15.55pt;height:18.35pt" o:ole="">
            <v:imagedata r:id="rId167" o:title=""/>
          </v:shape>
          <o:OLEObject Type="Embed" ProgID="Equation.DSMT4" ShapeID="_x0000_i1104" DrawAspect="Content" ObjectID="_1687784424" r:id="rId168"/>
        </w:object>
      </w:r>
      <w:r w:rsidR="00DF0449" w:rsidRPr="00F82D8C">
        <w:rPr>
          <w:rFonts w:ascii="Times New Roman" w:hAnsi="Times New Roman" w:cs="Times New Roman"/>
          <w:sz w:val="24"/>
          <w:szCs w:val="24"/>
          <w:lang w:val="en-US"/>
        </w:rPr>
        <w:t>)</w:t>
      </w:r>
      <w:r w:rsidR="00DF0449" w:rsidRPr="001C6C47">
        <w:rPr>
          <w:rFonts w:ascii="Times New Roman" w:hAnsi="Times New Roman" w:cs="Times New Roman"/>
          <w:sz w:val="24"/>
          <w:szCs w:val="24"/>
          <w:lang w:val="en-US"/>
        </w:rPr>
        <w:t>, water evapotr</w:t>
      </w:r>
      <w:r w:rsidR="00DF0449">
        <w:rPr>
          <w:rFonts w:ascii="Times New Roman" w:hAnsi="Times New Roman" w:cs="Times New Roman"/>
          <w:sz w:val="24"/>
          <w:szCs w:val="24"/>
          <w:lang w:val="en-US"/>
        </w:rPr>
        <w:t>anspirable (</w:t>
      </w:r>
      <w:r w:rsidRPr="00B36D07">
        <w:rPr>
          <w:rFonts w:ascii="Times New Roman" w:hAnsi="Times New Roman" w:cs="Times New Roman"/>
          <w:position w:val="-12"/>
          <w:sz w:val="24"/>
          <w:szCs w:val="24"/>
          <w:lang w:val="en-US"/>
        </w:rPr>
        <w:object w:dxaOrig="400" w:dyaOrig="360" w14:anchorId="47547E03">
          <v:shape id="_x0000_i1105" type="#_x0000_t75" style="width:19.75pt;height:18.35pt" o:ole="">
            <v:imagedata r:id="rId169" o:title=""/>
          </v:shape>
          <o:OLEObject Type="Embed" ProgID="Equation.DSMT4" ShapeID="_x0000_i1105" DrawAspect="Content" ObjectID="_1687784425" r:id="rId170"/>
        </w:object>
      </w:r>
      <w:r w:rsidR="00DF0449">
        <w:rPr>
          <w:rFonts w:ascii="Times New Roman" w:hAnsi="Times New Roman" w:cs="Times New Roman"/>
          <w:sz w:val="24"/>
          <w:szCs w:val="24"/>
          <w:lang w:val="en-US"/>
        </w:rPr>
        <w:t xml:space="preserve">) and </w:t>
      </w:r>
      <w:r w:rsidR="00B07D86">
        <w:rPr>
          <w:rFonts w:ascii="Times New Roman" w:hAnsi="Times New Roman" w:cs="Times New Roman"/>
          <w:sz w:val="24"/>
          <w:szCs w:val="24"/>
          <w:lang w:val="en-US"/>
        </w:rPr>
        <w:t>potent</w:t>
      </w:r>
      <w:r w:rsidR="00DA6AB0">
        <w:rPr>
          <w:rFonts w:ascii="Times New Roman" w:hAnsi="Times New Roman" w:cs="Times New Roman"/>
          <w:sz w:val="24"/>
          <w:szCs w:val="24"/>
          <w:lang w:val="en-US"/>
        </w:rPr>
        <w:t xml:space="preserve">ial </w:t>
      </w:r>
      <w:r w:rsidR="00DF0449" w:rsidRPr="00655187">
        <w:rPr>
          <w:rFonts w:ascii="Times New Roman" w:hAnsi="Times New Roman" w:cs="Times New Roman"/>
          <w:sz w:val="24"/>
          <w:szCs w:val="24"/>
          <w:lang w:val="en-US"/>
        </w:rPr>
        <w:t>evapotra</w:t>
      </w:r>
      <w:r w:rsidR="00DF0449" w:rsidRPr="0055725F">
        <w:rPr>
          <w:rFonts w:ascii="Times New Roman" w:hAnsi="Times New Roman" w:cs="Times New Roman"/>
          <w:sz w:val="24"/>
          <w:szCs w:val="24"/>
          <w:lang w:val="en-US"/>
        </w:rPr>
        <w:t>nspira</w:t>
      </w:r>
      <w:r w:rsidR="00B07D86" w:rsidRPr="0055725F">
        <w:rPr>
          <w:rFonts w:ascii="Times New Roman" w:hAnsi="Times New Roman" w:cs="Times New Roman"/>
          <w:sz w:val="24"/>
          <w:szCs w:val="24"/>
          <w:lang w:val="en-US"/>
        </w:rPr>
        <w:t>tion</w:t>
      </w:r>
      <w:r w:rsidR="00DF0449" w:rsidRPr="0055725F">
        <w:rPr>
          <w:rFonts w:ascii="Times New Roman" w:hAnsi="Times New Roman" w:cs="Times New Roman"/>
          <w:sz w:val="24"/>
          <w:szCs w:val="24"/>
          <w:lang w:val="en-US"/>
        </w:rPr>
        <w:t xml:space="preserve"> </w:t>
      </w:r>
      <w:r w:rsidR="00B07D86" w:rsidRPr="00ED5C2B">
        <w:rPr>
          <w:rFonts w:ascii="Times New Roman" w:hAnsi="Times New Roman" w:cs="Times New Roman"/>
          <w:sz w:val="24"/>
          <w:szCs w:val="24"/>
          <w:lang w:val="en-US"/>
        </w:rPr>
        <w:t>(</w:t>
      </w:r>
      <w:r w:rsidR="00B07D86" w:rsidRPr="00ED5C2B">
        <w:rPr>
          <w:rFonts w:ascii="Times New Roman" w:hAnsi="Times New Roman" w:cs="Times New Roman"/>
          <w:position w:val="-4"/>
          <w:sz w:val="24"/>
          <w:szCs w:val="24"/>
          <w:lang w:val="en-US"/>
        </w:rPr>
        <w:object w:dxaOrig="240" w:dyaOrig="260" w14:anchorId="6599AA4F">
          <v:shape id="_x0000_i1106" type="#_x0000_t75" style="width:12pt;height:12.7pt" o:ole="">
            <v:imagedata r:id="rId171" o:title=""/>
          </v:shape>
          <o:OLEObject Type="Embed" ProgID="Equation.DSMT4" ShapeID="_x0000_i1106" DrawAspect="Content" ObjectID="_1687784426" r:id="rId172"/>
        </w:object>
      </w:r>
      <w:r w:rsidR="00B07D86" w:rsidRPr="00ED5C2B">
        <w:rPr>
          <w:rFonts w:ascii="Times New Roman" w:hAnsi="Times New Roman" w:cs="Times New Roman"/>
          <w:sz w:val="24"/>
          <w:szCs w:val="24"/>
          <w:lang w:val="en-US"/>
        </w:rPr>
        <w:t>)</w:t>
      </w:r>
      <w:r w:rsidR="00B07D86">
        <w:rPr>
          <w:rFonts w:ascii="Times New Roman" w:hAnsi="Times New Roman" w:cs="Times New Roman"/>
          <w:sz w:val="24"/>
          <w:szCs w:val="24"/>
          <w:lang w:val="en-US"/>
        </w:rPr>
        <w:t xml:space="preserve"> </w:t>
      </w:r>
      <w:r w:rsidR="00DF0449" w:rsidRPr="00655187">
        <w:rPr>
          <w:rFonts w:ascii="Times New Roman" w:hAnsi="Times New Roman" w:cs="Times New Roman"/>
          <w:sz w:val="24"/>
          <w:szCs w:val="24"/>
          <w:lang w:val="en-US"/>
        </w:rPr>
        <w:t>by plants at field capacity conditions</w:t>
      </w:r>
      <w:r w:rsidR="00DF0449" w:rsidRPr="0055725F">
        <w:rPr>
          <w:rFonts w:ascii="Times New Roman" w:hAnsi="Times New Roman" w:cs="Times New Roman"/>
          <w:sz w:val="24"/>
          <w:szCs w:val="24"/>
          <w:lang w:val="en-US"/>
        </w:rPr>
        <w:t>.</w:t>
      </w:r>
      <w:r w:rsidR="00DF0449" w:rsidRPr="00D46BF5">
        <w:rPr>
          <w:rFonts w:ascii="Times New Roman" w:hAnsi="Times New Roman" w:cs="Times New Roman"/>
          <w:b/>
          <w:sz w:val="24"/>
          <w:szCs w:val="24"/>
          <w:lang w:val="en-US"/>
        </w:rPr>
        <w:t xml:space="preserve"> B)</w:t>
      </w:r>
      <w:r w:rsidR="00DF0449" w:rsidRPr="00655187">
        <w:rPr>
          <w:rFonts w:ascii="Times New Roman" w:hAnsi="Times New Roman" w:cs="Times New Roman"/>
          <w:b/>
          <w:sz w:val="24"/>
          <w:szCs w:val="24"/>
          <w:lang w:val="en-US"/>
        </w:rPr>
        <w:t xml:space="preserve"> </w:t>
      </w:r>
      <w:r w:rsidR="00DA6AB0" w:rsidRPr="00B36D07">
        <w:rPr>
          <w:rFonts w:ascii="Times New Roman" w:hAnsi="Times New Roman" w:cs="Times New Roman"/>
          <w:b/>
          <w:position w:val="-4"/>
          <w:sz w:val="24"/>
          <w:szCs w:val="24"/>
          <w:lang w:val="en-US"/>
        </w:rPr>
        <w:object w:dxaOrig="400" w:dyaOrig="260" w14:anchorId="0460D16E">
          <v:shape id="_x0000_i1107" type="#_x0000_t75" style="width:19.75pt;height:12.7pt" o:ole="">
            <v:imagedata r:id="rId173" o:title=""/>
          </v:shape>
          <o:OLEObject Type="Embed" ProgID="Equation.DSMT4" ShapeID="_x0000_i1107" DrawAspect="Content" ObjectID="_1687784427" r:id="rId174"/>
        </w:object>
      </w:r>
      <w:r w:rsidR="00DF0449" w:rsidRPr="00655187">
        <w:rPr>
          <w:rFonts w:ascii="Times New Roman" w:hAnsi="Times New Roman" w:cs="Times New Roman"/>
          <w:b/>
          <w:sz w:val="24"/>
          <w:szCs w:val="24"/>
          <w:lang w:val="en-US"/>
        </w:rPr>
        <w:t xml:space="preserve"> as function of time</w:t>
      </w:r>
      <w:r w:rsidR="00DF0449" w:rsidRPr="0055725F">
        <w:rPr>
          <w:rFonts w:ascii="Times New Roman" w:hAnsi="Times New Roman" w:cs="Times New Roman"/>
          <w:sz w:val="24"/>
          <w:szCs w:val="24"/>
          <w:lang w:val="en-US"/>
        </w:rPr>
        <w:t xml:space="preserve">. Mathematical analysis for modeling </w:t>
      </w:r>
      <w:r w:rsidR="00DA6AB0" w:rsidRPr="00B36D07">
        <w:rPr>
          <w:rFonts w:ascii="Times New Roman" w:hAnsi="Times New Roman" w:cs="Times New Roman"/>
          <w:position w:val="-14"/>
          <w:sz w:val="24"/>
          <w:szCs w:val="24"/>
          <w:lang w:val="en-US"/>
        </w:rPr>
        <w:object w:dxaOrig="680" w:dyaOrig="400" w14:anchorId="40F156F7">
          <v:shape id="_x0000_i1108" type="#_x0000_t75" style="width:33.9pt;height:19.75pt" o:ole="">
            <v:imagedata r:id="rId175" o:title=""/>
          </v:shape>
          <o:OLEObject Type="Embed" ProgID="Equation.DSMT4" ShapeID="_x0000_i1108" DrawAspect="Content" ObjectID="_1687784428" r:id="rId176"/>
        </w:object>
      </w:r>
      <w:r w:rsidR="00DF0449" w:rsidRPr="00655187">
        <w:rPr>
          <w:rFonts w:ascii="Times New Roman" w:hAnsi="Times New Roman" w:cs="Times New Roman"/>
          <w:sz w:val="24"/>
          <w:szCs w:val="24"/>
          <w:lang w:val="en-US"/>
        </w:rPr>
        <w:t xml:space="preserve"> as</w:t>
      </w:r>
      <w:r w:rsidR="00DF0449" w:rsidRPr="0055725F">
        <w:rPr>
          <w:rFonts w:ascii="Times New Roman" w:hAnsi="Times New Roman" w:cs="Times New Roman"/>
          <w:sz w:val="24"/>
          <w:szCs w:val="24"/>
          <w:lang w:val="en-US"/>
        </w:rPr>
        <w:t xml:space="preserve"> function of time. Parameter </w:t>
      </w:r>
      <w:r w:rsidR="00DA6AB0" w:rsidRPr="00B36D07">
        <w:rPr>
          <w:rFonts w:ascii="Times New Roman" w:hAnsi="Times New Roman" w:cs="Times New Roman"/>
          <w:position w:val="-12"/>
          <w:sz w:val="24"/>
          <w:szCs w:val="24"/>
          <w:lang w:val="en-US"/>
        </w:rPr>
        <w:object w:dxaOrig="320" w:dyaOrig="360" w14:anchorId="1512B8A4">
          <v:shape id="_x0000_i1109" type="#_x0000_t75" style="width:15.55pt;height:18.35pt" o:ole="">
            <v:imagedata r:id="rId177" o:title=""/>
          </v:shape>
          <o:OLEObject Type="Embed" ProgID="Equation.DSMT4" ShapeID="_x0000_i1109" DrawAspect="Content" ObjectID="_1687784429" r:id="rId178"/>
        </w:object>
      </w:r>
      <w:r w:rsidR="00DF0449" w:rsidRPr="0055725F">
        <w:rPr>
          <w:rFonts w:ascii="Times New Roman" w:hAnsi="Times New Roman" w:cs="Times New Roman"/>
          <w:sz w:val="24"/>
          <w:szCs w:val="24"/>
          <w:lang w:val="en-US"/>
        </w:rPr>
        <w:t xml:space="preserve"> </w:t>
      </w:r>
      <w:r w:rsidR="00DA6AB0" w:rsidRPr="0055725F">
        <w:rPr>
          <w:rFonts w:ascii="Times New Roman" w:hAnsi="Times New Roman" w:cs="Times New Roman"/>
          <w:sz w:val="24"/>
          <w:szCs w:val="24"/>
          <w:lang w:val="en-US"/>
        </w:rPr>
        <w:t>is the time required for PPS to reduce to half of potential evapotranspiration.</w:t>
      </w:r>
    </w:p>
    <w:p w14:paraId="5D1BA354" w14:textId="41953052" w:rsidR="00A7378B" w:rsidRDefault="00A7378B" w:rsidP="00655187">
      <w:pPr>
        <w:jc w:val="both"/>
        <w:rPr>
          <w:rFonts w:ascii="Times New Roman" w:hAnsi="Times New Roman" w:cs="Times New Roman"/>
          <w:sz w:val="24"/>
          <w:szCs w:val="24"/>
          <w:lang w:val="en-US"/>
        </w:rPr>
      </w:pPr>
    </w:p>
    <w:p w14:paraId="60D7EC2D" w14:textId="77777777" w:rsidR="00A7378B" w:rsidRPr="00A7378B" w:rsidRDefault="00A7378B" w:rsidP="00A7378B">
      <w:pPr>
        <w:spacing w:line="480" w:lineRule="auto"/>
        <w:jc w:val="both"/>
        <w:rPr>
          <w:rFonts w:ascii="Times New Roman" w:hAnsi="Times New Roman" w:cs="Times New Roman"/>
          <w:b/>
          <w:sz w:val="24"/>
          <w:szCs w:val="24"/>
          <w:lang w:val="en-US"/>
        </w:rPr>
      </w:pPr>
      <w:r w:rsidRPr="00A7378B">
        <w:rPr>
          <w:rFonts w:ascii="Times New Roman" w:hAnsi="Times New Roman" w:cs="Times New Roman"/>
          <w:b/>
          <w:sz w:val="24"/>
          <w:szCs w:val="24"/>
          <w:highlight w:val="yellow"/>
          <w:lang w:val="en-US"/>
        </w:rPr>
        <w:t>Model minimizes sampling requirements in phenotyping protocols</w:t>
      </w:r>
    </w:p>
    <w:p w14:paraId="0B0AA1E5" w14:textId="2D54730A" w:rsidR="00326CF4" w:rsidRPr="00AD1E36" w:rsidRDefault="00A7378B" w:rsidP="00A7378B">
      <w:pPr>
        <w:spacing w:line="480" w:lineRule="auto"/>
        <w:jc w:val="both"/>
        <w:rPr>
          <w:rFonts w:ascii="Times New Roman" w:hAnsi="Times New Roman" w:cs="Times New Roman"/>
          <w:sz w:val="24"/>
          <w:szCs w:val="24"/>
        </w:rPr>
      </w:pPr>
      <w:r w:rsidRPr="00AD1E36">
        <w:rPr>
          <w:rFonts w:ascii="Times New Roman" w:hAnsi="Times New Roman" w:cs="Times New Roman"/>
          <w:sz w:val="24"/>
          <w:szCs w:val="24"/>
          <w:highlight w:val="lightGray"/>
          <w:lang w:val="en-US"/>
        </w:rPr>
        <w:t xml:space="preserve">To simplify the data collection procedure and increase the high throughput capacity, the model parameters were estimated using the minimum sampling. </w:t>
      </w:r>
      <w:r w:rsidR="00326CF4" w:rsidRPr="00AD1E36">
        <w:rPr>
          <w:rFonts w:ascii="Times New Roman" w:hAnsi="Times New Roman" w:cs="Times New Roman"/>
          <w:sz w:val="24"/>
          <w:szCs w:val="24"/>
          <w:highlight w:val="lightGray"/>
        </w:rPr>
        <w:t xml:space="preserve">En la figura 3A se grafican los valores del parámetro k de la ecuación X estimado por el método numérico de Gauss_Newton versus los valores del parámetro k estimado por un método analítico con un muestro de 2 días del peso del PPS. Como se ve en la Figura 3A el ajuste optimo se obtiene cuando se los valores del peso del PPS son el día 4 y 8, los parámetros estimados con el peso de estos dos </w:t>
      </w:r>
      <w:r w:rsidR="004857D3" w:rsidRPr="00AD1E36">
        <w:rPr>
          <w:rFonts w:ascii="Times New Roman" w:hAnsi="Times New Roman" w:cs="Times New Roman"/>
          <w:sz w:val="24"/>
          <w:szCs w:val="24"/>
          <w:highlight w:val="lightGray"/>
        </w:rPr>
        <w:t>días</w:t>
      </w:r>
      <w:r w:rsidR="00326CF4" w:rsidRPr="00AD1E36">
        <w:rPr>
          <w:rFonts w:ascii="Times New Roman" w:hAnsi="Times New Roman" w:cs="Times New Roman"/>
          <w:sz w:val="24"/>
          <w:szCs w:val="24"/>
          <w:highlight w:val="lightGray"/>
        </w:rPr>
        <w:t xml:space="preserve"> se acercan </w:t>
      </w:r>
      <w:r w:rsidR="004857D3" w:rsidRPr="00AD1E36">
        <w:rPr>
          <w:rFonts w:ascii="Times New Roman" w:hAnsi="Times New Roman" w:cs="Times New Roman"/>
          <w:sz w:val="24"/>
          <w:szCs w:val="24"/>
          <w:highlight w:val="lightGray"/>
        </w:rPr>
        <w:t xml:space="preserve">más a la línea de …………. . Lo mismo sucede para el parámetro B de la ecuación X. Both parameters of the model are critical to evaluate the water consumption curve of a specific genotype. </w:t>
      </w:r>
      <w:r w:rsidR="004857D3" w:rsidRPr="00AD1E36">
        <w:rPr>
          <w:rFonts w:ascii="Times New Roman" w:hAnsi="Times New Roman" w:cs="Times New Roman"/>
          <w:sz w:val="24"/>
          <w:szCs w:val="24"/>
          <w:highlight w:val="lightGray"/>
          <w:lang w:val="en-US"/>
        </w:rPr>
        <w:t xml:space="preserve">Hence, the weight of PPS in days 4 and 8 appear to be enough to describe the kinetic of water consumption for along water restriction period. </w:t>
      </w:r>
      <w:r w:rsidR="004857D3" w:rsidRPr="00AD1E36">
        <w:rPr>
          <w:rFonts w:ascii="Times New Roman" w:hAnsi="Times New Roman" w:cs="Times New Roman"/>
          <w:sz w:val="24"/>
          <w:szCs w:val="24"/>
          <w:highlight w:val="lightGray"/>
        </w:rPr>
        <w:t xml:space="preserve">En la Figura 3C se observa que el ajuste de la curva de la ecuación X con los parámetros B y k es el mismo que el ajuste de la ecuación X con los parámetros estimados por </w:t>
      </w:r>
      <w:r w:rsidR="00AD1E36" w:rsidRPr="00AD1E36">
        <w:rPr>
          <w:rFonts w:ascii="Times New Roman" w:hAnsi="Times New Roman" w:cs="Times New Roman"/>
          <w:sz w:val="24"/>
          <w:szCs w:val="24"/>
          <w:highlight w:val="lightGray"/>
        </w:rPr>
        <w:t>el método</w:t>
      </w:r>
      <w:r w:rsidR="004857D3" w:rsidRPr="00AD1E36">
        <w:rPr>
          <w:rFonts w:ascii="Times New Roman" w:hAnsi="Times New Roman" w:cs="Times New Roman"/>
          <w:sz w:val="24"/>
          <w:szCs w:val="24"/>
          <w:highlight w:val="lightGray"/>
        </w:rPr>
        <w:t xml:space="preserve"> de Gaus_Newton usando todos los datos de peso del PPS.</w:t>
      </w:r>
    </w:p>
    <w:p w14:paraId="568C681E" w14:textId="30BB071E" w:rsidR="00A7378B" w:rsidRDefault="00A7378B" w:rsidP="00A7378B">
      <w:pPr>
        <w:spacing w:line="480" w:lineRule="auto"/>
        <w:jc w:val="both"/>
        <w:rPr>
          <w:rFonts w:ascii="Times New Roman" w:hAnsi="Times New Roman" w:cs="Times New Roman"/>
          <w:sz w:val="24"/>
          <w:szCs w:val="24"/>
          <w:lang w:val="en-US"/>
        </w:rPr>
      </w:pPr>
      <w:r w:rsidRPr="00D46BF5">
        <w:rPr>
          <w:rFonts w:ascii="Times New Roman" w:hAnsi="Times New Roman" w:cs="Times New Roman"/>
          <w:sz w:val="24"/>
          <w:szCs w:val="24"/>
          <w:highlight w:val="red"/>
          <w:lang w:val="en-US"/>
        </w:rPr>
        <w:t xml:space="preserve">On the other hand, as was mentioned before </w:t>
      </w:r>
      <w:r w:rsidRPr="00D46BF5">
        <w:rPr>
          <w:rFonts w:ascii="Times New Roman" w:hAnsi="Times New Roman" w:cs="Times New Roman"/>
          <w:position w:val="-12"/>
          <w:sz w:val="24"/>
          <w:szCs w:val="24"/>
          <w:highlight w:val="red"/>
          <w:lang w:val="en-US"/>
        </w:rPr>
        <w:object w:dxaOrig="340" w:dyaOrig="360" w14:anchorId="7908C76F">
          <v:shape id="_x0000_i1110" type="#_x0000_t75" style="width:17.65pt;height:18.35pt" o:ole="">
            <v:imagedata r:id="rId179" o:title=""/>
          </v:shape>
          <o:OLEObject Type="Embed" ProgID="Equation.DSMT4" ShapeID="_x0000_i1110" DrawAspect="Content" ObjectID="_1687784430" r:id="rId180"/>
        </w:object>
      </w:r>
      <w:r w:rsidRPr="00D46BF5">
        <w:rPr>
          <w:rFonts w:ascii="Times New Roman" w:hAnsi="Times New Roman" w:cs="Times New Roman"/>
          <w:sz w:val="24"/>
          <w:szCs w:val="24"/>
          <w:highlight w:val="red"/>
          <w:lang w:val="en-US"/>
        </w:rPr>
        <w:t xml:space="preserve">in response to water availability explained by the model can also contribute to phenotyping. In this case the minimum sampling data of Gw should be taken is three because the relation between both variables. </w:t>
      </w:r>
      <w:r w:rsidRPr="00D46BF5">
        <w:rPr>
          <w:rFonts w:ascii="Times New Roman" w:hAnsi="Times New Roman" w:cs="Times New Roman"/>
          <w:sz w:val="24"/>
          <w:szCs w:val="24"/>
          <w:highlight w:val="red"/>
          <w:lang w:val="en-US"/>
        </w:rPr>
        <w:lastRenderedPageBreak/>
        <w:t>By sampling the Gw in the days 2, 4 and 8 is enough to register the values of a and b predicted by the model with 0.96 and 0.95 of correlation coefficient respectively</w:t>
      </w:r>
      <w:r>
        <w:rPr>
          <w:rFonts w:ascii="Times New Roman" w:hAnsi="Times New Roman" w:cs="Times New Roman"/>
          <w:sz w:val="24"/>
          <w:szCs w:val="24"/>
          <w:lang w:val="en-US"/>
        </w:rPr>
        <w:t xml:space="preserve"> (Figure 4B). </w:t>
      </w:r>
    </w:p>
    <w:p w14:paraId="03D58B96" w14:textId="701706A4" w:rsidR="00A7378B" w:rsidRDefault="00A7378B" w:rsidP="00A7378B">
      <w:pPr>
        <w:spacing w:line="480" w:lineRule="auto"/>
        <w:jc w:val="both"/>
        <w:rPr>
          <w:rFonts w:ascii="Times New Roman" w:hAnsi="Times New Roman" w:cs="Times New Roman"/>
          <w:sz w:val="24"/>
          <w:szCs w:val="24"/>
          <w:lang w:val="en-US"/>
        </w:rPr>
      </w:pPr>
      <w:r>
        <w:rPr>
          <w:rFonts w:ascii="Times New Roman" w:hAnsi="Times New Roman" w:cs="Times New Roman"/>
          <w:b/>
          <w:noProof/>
          <w:lang w:val="en-US" w:eastAsia="en-US"/>
        </w:rPr>
        <w:lastRenderedPageBreak/>
        <w:drawing>
          <wp:inline distT="0" distB="0" distL="0" distR="0" wp14:anchorId="3E66B87D" wp14:editId="05C07771">
            <wp:extent cx="2963545" cy="8892540"/>
            <wp:effectExtent l="0" t="0" r="825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x.2021.png"/>
                    <pic:cNvPicPr/>
                  </pic:nvPicPr>
                  <pic:blipFill>
                    <a:blip r:embed="rId181">
                      <a:extLst>
                        <a:ext uri="{28A0092B-C50C-407E-A947-70E740481C1C}">
                          <a14:useLocalDpi xmlns:a14="http://schemas.microsoft.com/office/drawing/2010/main" val="0"/>
                        </a:ext>
                      </a:extLst>
                    </a:blip>
                    <a:stretch>
                      <a:fillRect/>
                    </a:stretch>
                  </pic:blipFill>
                  <pic:spPr>
                    <a:xfrm>
                      <a:off x="0" y="0"/>
                      <a:ext cx="2963545" cy="8892540"/>
                    </a:xfrm>
                    <a:prstGeom prst="rect">
                      <a:avLst/>
                    </a:prstGeom>
                  </pic:spPr>
                </pic:pic>
              </a:graphicData>
            </a:graphic>
          </wp:inline>
        </w:drawing>
      </w:r>
    </w:p>
    <w:p w14:paraId="52909708" w14:textId="3490E3B9" w:rsidR="00A7378B" w:rsidRPr="00AD1E36" w:rsidRDefault="00A7378B" w:rsidP="00A7378B">
      <w:pPr>
        <w:spacing w:line="480" w:lineRule="auto"/>
        <w:jc w:val="both"/>
        <w:rPr>
          <w:rFonts w:ascii="Times New Roman" w:hAnsi="Times New Roman" w:cs="Times New Roman"/>
          <w:sz w:val="24"/>
          <w:szCs w:val="24"/>
        </w:rPr>
      </w:pPr>
      <w:r w:rsidRPr="00CD4A20">
        <w:rPr>
          <w:rFonts w:ascii="Times New Roman" w:hAnsi="Times New Roman" w:cs="Times New Roman"/>
          <w:sz w:val="24"/>
          <w:szCs w:val="24"/>
        </w:rPr>
        <w:lastRenderedPageBreak/>
        <w:t xml:space="preserve">Figure 3. </w:t>
      </w:r>
      <w:r w:rsidRPr="00AD1E36">
        <w:rPr>
          <w:rFonts w:ascii="Times New Roman" w:hAnsi="Times New Roman" w:cs="Times New Roman"/>
          <w:sz w:val="24"/>
          <w:szCs w:val="24"/>
          <w:highlight w:val="lightGray"/>
        </w:rPr>
        <w:t>A) Regresión entre el parámetro k de la ecuación X estimados por el método numérico (k.n ) vs método analítico (k.a). B) Regresión entre el parámetro B de la ecuación X estimados por el método numérico (B.n) vs método analítico (B.a). C) ET en función del tiempo. La curva continua es la grafica de la ecuación X que se ajusta a los datos con los parámetros estimados por el método numérico. Las líneas punteas muestran el ajuste de la ecuación X con los parámetros estimados según el método analítico</w:t>
      </w:r>
      <w:r w:rsidR="004857D3">
        <w:rPr>
          <w:rFonts w:ascii="Times New Roman" w:hAnsi="Times New Roman" w:cs="Times New Roman"/>
          <w:sz w:val="24"/>
          <w:szCs w:val="24"/>
        </w:rPr>
        <w:t xml:space="preserve">. </w:t>
      </w:r>
      <w:r w:rsidR="004857D3" w:rsidRPr="00AD1E36">
        <w:rPr>
          <w:rFonts w:ascii="Times New Roman" w:hAnsi="Times New Roman" w:cs="Times New Roman"/>
          <w:sz w:val="24"/>
          <w:szCs w:val="24"/>
          <w:highlight w:val="lightGray"/>
        </w:rPr>
        <w:t>La línea punteada representa ……………..</w:t>
      </w:r>
    </w:p>
    <w:p w14:paraId="136B8266" w14:textId="77777777" w:rsidR="00A7378B" w:rsidRPr="00AD1E36" w:rsidRDefault="00A7378B" w:rsidP="00655187">
      <w:pPr>
        <w:jc w:val="both"/>
        <w:rPr>
          <w:rFonts w:ascii="Times New Roman" w:hAnsi="Times New Roman" w:cs="Times New Roman"/>
          <w:b/>
          <w:i/>
          <w:sz w:val="24"/>
          <w:szCs w:val="24"/>
        </w:rPr>
      </w:pPr>
    </w:p>
    <w:p w14:paraId="0BD2D1C9" w14:textId="3D9BA430" w:rsidR="00151759" w:rsidRPr="00D46BF5" w:rsidRDefault="006A2ADF" w:rsidP="006854B5">
      <w:pPr>
        <w:spacing w:line="480" w:lineRule="auto"/>
        <w:jc w:val="both"/>
        <w:rPr>
          <w:rFonts w:ascii="Times New Roman" w:hAnsi="Times New Roman" w:cs="Times New Roman"/>
          <w:sz w:val="24"/>
          <w:szCs w:val="24"/>
          <w:lang w:val="en-US"/>
        </w:rPr>
      </w:pPr>
      <w:r w:rsidRPr="00DF0449">
        <w:rPr>
          <w:rFonts w:ascii="Times New Roman" w:hAnsi="Times New Roman" w:cs="Times New Roman"/>
          <w:b/>
          <w:sz w:val="24"/>
          <w:szCs w:val="24"/>
          <w:lang w:val="en-US"/>
        </w:rPr>
        <w:t>Modeling of</w:t>
      </w:r>
      <w:r w:rsidRPr="006A2ADF">
        <w:rPr>
          <w:rFonts w:ascii="Times New Roman" w:hAnsi="Times New Roman" w:cs="Times New Roman"/>
          <w:sz w:val="24"/>
          <w:szCs w:val="24"/>
          <w:lang w:val="en-US"/>
        </w:rPr>
        <w:t xml:space="preserve"> </w:t>
      </w:r>
      <w:r w:rsidR="001446C7" w:rsidRPr="006A2ADF">
        <w:rPr>
          <w:rFonts w:ascii="Times New Roman" w:hAnsi="Times New Roman" w:cs="Times New Roman"/>
          <w:sz w:val="24"/>
          <w:szCs w:val="24"/>
          <w:lang w:val="en-US"/>
        </w:rPr>
        <w:t>s</w:t>
      </w:r>
      <w:r w:rsidR="00755B01" w:rsidRPr="00DF0449">
        <w:rPr>
          <w:rFonts w:ascii="Times New Roman" w:hAnsi="Times New Roman" w:cs="Times New Roman"/>
          <w:b/>
          <w:sz w:val="24"/>
          <w:szCs w:val="24"/>
          <w:lang w:val="en-US"/>
        </w:rPr>
        <w:t xml:space="preserve">tomatal conductance </w:t>
      </w:r>
      <w:r w:rsidR="00E46D2E" w:rsidRPr="00DF0449">
        <w:rPr>
          <w:rFonts w:ascii="Times New Roman" w:hAnsi="Times New Roman" w:cs="Times New Roman"/>
          <w:b/>
          <w:sz w:val="24"/>
          <w:szCs w:val="24"/>
          <w:lang w:val="en-US"/>
        </w:rPr>
        <w:t>in response to</w:t>
      </w:r>
      <w:r w:rsidR="00755B01" w:rsidRPr="00DF0449">
        <w:rPr>
          <w:rFonts w:ascii="Times New Roman" w:hAnsi="Times New Roman" w:cs="Times New Roman"/>
          <w:b/>
          <w:sz w:val="24"/>
          <w:szCs w:val="24"/>
          <w:lang w:val="en-US"/>
        </w:rPr>
        <w:t xml:space="preserve"> water availability</w:t>
      </w:r>
    </w:p>
    <w:p w14:paraId="684B6FEC" w14:textId="49A501CA" w:rsidR="0055725F" w:rsidRDefault="00ED0434" w:rsidP="006854B5">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8A99E61" wp14:editId="703C7C46">
            <wp:extent cx="5400040" cy="26682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3_2021.png"/>
                    <pic:cNvPicPr/>
                  </pic:nvPicPr>
                  <pic:blipFill>
                    <a:blip r:embed="rId182">
                      <a:extLst>
                        <a:ext uri="{28A0092B-C50C-407E-A947-70E740481C1C}">
                          <a14:useLocalDpi xmlns:a14="http://schemas.microsoft.com/office/drawing/2010/main" val="0"/>
                        </a:ext>
                      </a:extLst>
                    </a:blip>
                    <a:stretch>
                      <a:fillRect/>
                    </a:stretch>
                  </pic:blipFill>
                  <pic:spPr>
                    <a:xfrm>
                      <a:off x="0" y="0"/>
                      <a:ext cx="5400040" cy="2668270"/>
                    </a:xfrm>
                    <a:prstGeom prst="rect">
                      <a:avLst/>
                    </a:prstGeom>
                  </pic:spPr>
                </pic:pic>
              </a:graphicData>
            </a:graphic>
          </wp:inline>
        </w:drawing>
      </w:r>
    </w:p>
    <w:p w14:paraId="53EDC7C1" w14:textId="5CB3ECFD" w:rsidR="00E606DE" w:rsidRPr="00E606DE" w:rsidRDefault="009533DF" w:rsidP="006854B5">
      <w:pPr>
        <w:spacing w:line="480" w:lineRule="auto"/>
        <w:jc w:val="both"/>
        <w:rPr>
          <w:rFonts w:ascii="Times New Roman" w:hAnsi="Times New Roman" w:cs="Times New Roman"/>
          <w:bCs/>
          <w:color w:val="FF0000"/>
          <w:sz w:val="24"/>
          <w:szCs w:val="24"/>
        </w:rPr>
      </w:pPr>
      <w:r w:rsidRPr="00AD1E36">
        <w:rPr>
          <w:rFonts w:ascii="Times New Roman" w:hAnsi="Times New Roman" w:cs="Times New Roman"/>
          <w:b/>
          <w:sz w:val="24"/>
          <w:szCs w:val="24"/>
          <w:highlight w:val="lightGray"/>
          <w:lang w:val="en-US"/>
        </w:rPr>
        <w:t>Fi</w:t>
      </w:r>
      <w:r w:rsidR="004C06C2" w:rsidRPr="00AD1E36">
        <w:rPr>
          <w:rFonts w:ascii="Times New Roman" w:hAnsi="Times New Roman" w:cs="Times New Roman"/>
          <w:b/>
          <w:sz w:val="24"/>
          <w:szCs w:val="24"/>
          <w:highlight w:val="lightGray"/>
          <w:lang w:val="en-US"/>
        </w:rPr>
        <w:t xml:space="preserve">gure </w:t>
      </w:r>
      <w:r w:rsidR="00A7378B" w:rsidRPr="00AD1E36">
        <w:rPr>
          <w:rFonts w:ascii="Times New Roman" w:hAnsi="Times New Roman" w:cs="Times New Roman"/>
          <w:b/>
          <w:sz w:val="24"/>
          <w:szCs w:val="24"/>
          <w:highlight w:val="lightGray"/>
          <w:lang w:val="en-US"/>
        </w:rPr>
        <w:t>4</w:t>
      </w:r>
      <w:r w:rsidR="00E606DE" w:rsidRPr="00AD1E36">
        <w:rPr>
          <w:rFonts w:ascii="Times New Roman" w:hAnsi="Times New Roman" w:cs="Times New Roman"/>
          <w:b/>
          <w:sz w:val="24"/>
          <w:szCs w:val="24"/>
          <w:highlight w:val="lightGray"/>
          <w:lang w:val="en-US"/>
        </w:rPr>
        <w:t xml:space="preserve">. A) Empirical model representing the conductance over time and empirical model adjustment.  </w:t>
      </w:r>
      <w:r w:rsidR="00E606DE" w:rsidRPr="00AD1E36">
        <w:rPr>
          <w:rFonts w:ascii="Times New Roman" w:hAnsi="Times New Roman" w:cs="Times New Roman"/>
          <w:b/>
          <w:sz w:val="24"/>
          <w:szCs w:val="24"/>
          <w:highlight w:val="lightGray"/>
        </w:rPr>
        <w:t xml:space="preserve">B) Regresión lineal entre la conductancia y el peso del sustrato. </w:t>
      </w:r>
      <w:r w:rsidR="00E606DE" w:rsidRPr="00AD1E36">
        <w:rPr>
          <w:rFonts w:ascii="Times New Roman" w:hAnsi="Times New Roman" w:cs="Times New Roman"/>
          <w:bCs/>
          <w:sz w:val="24"/>
          <w:szCs w:val="24"/>
          <w:highlight w:val="lightGray"/>
        </w:rPr>
        <w:t>Gw conductancia estomática, W peso del sustrato</w:t>
      </w:r>
      <w:r w:rsidR="00E606DE" w:rsidRPr="00E606DE">
        <w:rPr>
          <w:rFonts w:ascii="Times New Roman" w:hAnsi="Times New Roman" w:cs="Times New Roman"/>
          <w:bCs/>
          <w:sz w:val="24"/>
          <w:szCs w:val="24"/>
        </w:rPr>
        <w:t xml:space="preserve"> </w:t>
      </w:r>
    </w:p>
    <w:p w14:paraId="58102F95" w14:textId="77777777" w:rsidR="00ED0434" w:rsidRPr="00D46BF5" w:rsidRDefault="00ED0434" w:rsidP="00ED0434">
      <w:pPr>
        <w:jc w:val="both"/>
        <w:rPr>
          <w:highlight w:val="lightGray"/>
        </w:rPr>
      </w:pPr>
      <w:r w:rsidRPr="00D46BF5">
        <w:rPr>
          <w:highlight w:val="lightGray"/>
        </w:rPr>
        <w:t xml:space="preserve">A partir de las ecuaciones 1.5 y 1.13 (ver sección) determinamos una igualdad que modela la conductancia estomática en función del tiempo (Gw(t)). En la Figura 4A vemos como el modelo obtenido de manera teórica se ajusta a datos experimentales. A partir de la función 1.14 podemos estimar half-life para Gw(t) (t0.5), desde la suspensión del riego. Dicho parámetro toma relevancia al momento de identificar respuestas contrastantes al déficit hídrico entre distintos genotipos de soja. </w:t>
      </w:r>
    </w:p>
    <w:p w14:paraId="7FFE40E4" w14:textId="77777777" w:rsidR="00ED0434" w:rsidRPr="00D46BF5" w:rsidRDefault="00ED0434" w:rsidP="00ED0434">
      <w:pPr>
        <w:jc w:val="both"/>
        <w:rPr>
          <w:highlight w:val="lightGray"/>
        </w:rPr>
      </w:pPr>
      <w:r w:rsidRPr="00D46BF5">
        <w:rPr>
          <w:highlight w:val="lightGray"/>
        </w:rPr>
        <w:lastRenderedPageBreak/>
        <w:t>En la figura 4B se observa la relación lineal teórica, obtenida a partir de la ecuación 1.15, entre la Gw y peso del PPS. Esta r</w:t>
      </w:r>
    </w:p>
    <w:p w14:paraId="580C5BE5" w14:textId="62B4339A" w:rsidR="00ED0434" w:rsidRPr="00E90DC9" w:rsidRDefault="00ED0434" w:rsidP="00ED0434">
      <w:pPr>
        <w:jc w:val="both"/>
      </w:pPr>
      <w:r w:rsidRPr="00D46BF5">
        <w:rPr>
          <w:highlight w:val="lightGray"/>
        </w:rPr>
        <w:t xml:space="preserve">La relación lineal teórica, obtenida a partir de la ecuación 1.15, entre la Gw y peso del PPS se observa junto con datos experimentales en la figura 4B. </w:t>
      </w:r>
      <w:r w:rsidRPr="00E90DC9">
        <w:rPr>
          <w:highlight w:val="lightGray"/>
        </w:rPr>
        <w:t>El coeficiente de Pearson para esta relación es de 0.92.</w:t>
      </w:r>
      <w:r w:rsidRPr="00E90DC9">
        <w:t xml:space="preserve"> </w:t>
      </w:r>
      <w:r w:rsidR="00E90DC9" w:rsidRPr="00CD4A20">
        <w:t xml:space="preserve"> </w:t>
      </w:r>
      <w:r w:rsidR="00E90DC9" w:rsidRPr="00CD4A20">
        <w:rPr>
          <w:highlight w:val="red"/>
        </w:rPr>
        <w:t>hay que poner que significa -a/b</w:t>
      </w:r>
    </w:p>
    <w:p w14:paraId="70E6DA08" w14:textId="77777777" w:rsidR="00F25576" w:rsidRPr="00CD4A20" w:rsidRDefault="00F25576" w:rsidP="00750AB7">
      <w:pPr>
        <w:spacing w:line="480" w:lineRule="auto"/>
        <w:jc w:val="both"/>
        <w:rPr>
          <w:rFonts w:ascii="Times New Roman" w:hAnsi="Times New Roman" w:cs="Times New Roman"/>
          <w:sz w:val="24"/>
          <w:szCs w:val="24"/>
        </w:rPr>
      </w:pPr>
    </w:p>
    <w:p w14:paraId="2233B966" w14:textId="29FC8204" w:rsidR="0074339E" w:rsidRDefault="0074339E" w:rsidP="00750AB7">
      <w:pPr>
        <w:spacing w:line="480" w:lineRule="auto"/>
        <w:jc w:val="both"/>
        <w:rPr>
          <w:ins w:id="19" w:author="Gaston Quero" w:date="2021-07-14T16:07:00Z"/>
          <w:rFonts w:ascii="Times New Roman" w:hAnsi="Times New Roman" w:cs="Times New Roman"/>
          <w:b/>
          <w:sz w:val="24"/>
          <w:szCs w:val="24"/>
          <w:lang w:val="en-US"/>
        </w:rPr>
      </w:pPr>
      <w:r w:rsidRPr="001C6C47">
        <w:rPr>
          <w:rFonts w:ascii="Times New Roman" w:hAnsi="Times New Roman" w:cs="Times New Roman"/>
          <w:b/>
          <w:sz w:val="24"/>
          <w:szCs w:val="24"/>
          <w:lang w:val="en-US"/>
        </w:rPr>
        <w:t>Application</w:t>
      </w:r>
      <w:r w:rsidR="0008337F" w:rsidRPr="001C6C47">
        <w:rPr>
          <w:rFonts w:ascii="Times New Roman" w:hAnsi="Times New Roman" w:cs="Times New Roman"/>
          <w:b/>
          <w:sz w:val="24"/>
          <w:szCs w:val="24"/>
          <w:lang w:val="en-US"/>
        </w:rPr>
        <w:t xml:space="preserve"> of the phenotyping methodology </w:t>
      </w:r>
      <w:r w:rsidR="00571ECE">
        <w:rPr>
          <w:rFonts w:ascii="Times New Roman" w:hAnsi="Times New Roman" w:cs="Times New Roman"/>
          <w:b/>
          <w:sz w:val="24"/>
          <w:szCs w:val="24"/>
          <w:lang w:val="en-US"/>
        </w:rPr>
        <w:t>to</w:t>
      </w:r>
      <w:r w:rsidR="0008337F" w:rsidRPr="001C6C47">
        <w:rPr>
          <w:rFonts w:ascii="Times New Roman" w:hAnsi="Times New Roman" w:cs="Times New Roman"/>
          <w:b/>
          <w:sz w:val="24"/>
          <w:szCs w:val="24"/>
          <w:lang w:val="en-US"/>
        </w:rPr>
        <w:t xml:space="preserve"> </w:t>
      </w:r>
      <w:r w:rsidR="00135D65">
        <w:rPr>
          <w:rFonts w:ascii="Times New Roman" w:hAnsi="Times New Roman" w:cs="Times New Roman"/>
          <w:b/>
          <w:sz w:val="24"/>
          <w:szCs w:val="24"/>
          <w:lang w:val="en-US"/>
        </w:rPr>
        <w:t xml:space="preserve">two </w:t>
      </w:r>
      <w:r w:rsidR="00C7086C" w:rsidRPr="001C6C47">
        <w:rPr>
          <w:rFonts w:ascii="Times New Roman" w:hAnsi="Times New Roman" w:cs="Times New Roman"/>
          <w:b/>
          <w:sz w:val="24"/>
          <w:szCs w:val="24"/>
          <w:lang w:val="en-US"/>
        </w:rPr>
        <w:t xml:space="preserve">breeding populations and </w:t>
      </w:r>
      <w:r w:rsidR="001E0293" w:rsidRPr="001C6C47">
        <w:rPr>
          <w:rFonts w:ascii="Times New Roman" w:hAnsi="Times New Roman" w:cs="Times New Roman"/>
          <w:b/>
          <w:sz w:val="24"/>
          <w:szCs w:val="24"/>
          <w:lang w:val="en-US"/>
        </w:rPr>
        <w:t>distinct</w:t>
      </w:r>
      <w:r w:rsidR="00F13260" w:rsidRPr="001C6C47">
        <w:rPr>
          <w:rFonts w:ascii="Times New Roman" w:hAnsi="Times New Roman" w:cs="Times New Roman"/>
          <w:b/>
          <w:sz w:val="24"/>
          <w:szCs w:val="24"/>
          <w:lang w:val="en-US"/>
        </w:rPr>
        <w:t xml:space="preserve"> </w:t>
      </w:r>
      <w:r w:rsidR="00C7086C" w:rsidRPr="001C6C47">
        <w:rPr>
          <w:rFonts w:ascii="Times New Roman" w:hAnsi="Times New Roman" w:cs="Times New Roman"/>
          <w:b/>
          <w:sz w:val="24"/>
          <w:szCs w:val="24"/>
          <w:lang w:val="en-US"/>
        </w:rPr>
        <w:t>plant</w:t>
      </w:r>
      <w:r w:rsidR="00C81192">
        <w:rPr>
          <w:rFonts w:ascii="Times New Roman" w:hAnsi="Times New Roman" w:cs="Times New Roman"/>
          <w:b/>
          <w:sz w:val="24"/>
          <w:szCs w:val="24"/>
          <w:lang w:val="en-US"/>
        </w:rPr>
        <w:t xml:space="preserve"> </w:t>
      </w:r>
      <w:r w:rsidR="0008337F" w:rsidRPr="001C6C47">
        <w:rPr>
          <w:rFonts w:ascii="Times New Roman" w:hAnsi="Times New Roman" w:cs="Times New Roman"/>
          <w:b/>
          <w:sz w:val="24"/>
          <w:szCs w:val="24"/>
          <w:lang w:val="en-US"/>
        </w:rPr>
        <w:t>developmental stage</w:t>
      </w:r>
      <w:r w:rsidR="00C7086C" w:rsidRPr="001C6C47">
        <w:rPr>
          <w:rFonts w:ascii="Times New Roman" w:hAnsi="Times New Roman" w:cs="Times New Roman"/>
          <w:b/>
          <w:sz w:val="24"/>
          <w:szCs w:val="24"/>
          <w:lang w:val="en-US"/>
        </w:rPr>
        <w:t>s</w:t>
      </w:r>
      <w:r w:rsidRPr="001C6C47">
        <w:rPr>
          <w:rFonts w:ascii="Times New Roman" w:hAnsi="Times New Roman" w:cs="Times New Roman"/>
          <w:b/>
          <w:sz w:val="24"/>
          <w:szCs w:val="24"/>
          <w:lang w:val="en-US"/>
        </w:rPr>
        <w:t xml:space="preserve"> </w:t>
      </w:r>
    </w:p>
    <w:p w14:paraId="57149CA8" w14:textId="48680EF3" w:rsidR="00914729" w:rsidRPr="00CC65F4" w:rsidRDefault="00CC65F4" w:rsidP="00750AB7">
      <w:pPr>
        <w:spacing w:line="480" w:lineRule="auto"/>
        <w:jc w:val="both"/>
        <w:rPr>
          <w:rFonts w:ascii="Times New Roman" w:hAnsi="Times New Roman" w:cs="Times New Roman"/>
          <w:b/>
          <w:sz w:val="24"/>
          <w:szCs w:val="24"/>
          <w:rPrChange w:id="20" w:author="Gaston Quero" w:date="2021-07-14T16:08:00Z">
            <w:rPr>
              <w:rFonts w:ascii="Times New Roman" w:hAnsi="Times New Roman" w:cs="Times New Roman"/>
              <w:b/>
              <w:sz w:val="24"/>
              <w:szCs w:val="24"/>
              <w:lang w:val="en-US"/>
            </w:rPr>
          </w:rPrChange>
        </w:rPr>
      </w:pPr>
      <w:ins w:id="21" w:author="Gaston Quero" w:date="2021-07-14T16:08:00Z">
        <w:r w:rsidRPr="00CC65F4">
          <w:rPr>
            <w:rFonts w:ascii="Times New Roman" w:hAnsi="Times New Roman" w:cs="Times New Roman"/>
            <w:b/>
            <w:sz w:val="24"/>
            <w:szCs w:val="24"/>
            <w:rPrChange w:id="22" w:author="Gaston Quero" w:date="2021-07-14T16:08:00Z">
              <w:rPr>
                <w:rFonts w:ascii="Times New Roman" w:hAnsi="Times New Roman" w:cs="Times New Roman"/>
                <w:b/>
                <w:sz w:val="24"/>
                <w:szCs w:val="24"/>
                <w:lang w:val="en-US"/>
              </w:rPr>
            </w:rPrChange>
          </w:rPr>
          <w:t>Usando jas lif time  y c</w:t>
        </w:r>
        <w:r>
          <w:rPr>
            <w:rFonts w:ascii="Times New Roman" w:hAnsi="Times New Roman" w:cs="Times New Roman"/>
            <w:b/>
            <w:sz w:val="24"/>
            <w:szCs w:val="24"/>
          </w:rPr>
          <w:t>onductance</w:t>
        </w:r>
      </w:ins>
    </w:p>
    <w:p w14:paraId="33069942" w14:textId="32E92548" w:rsidR="0074339E" w:rsidDel="00F57E2C" w:rsidRDefault="0074339E" w:rsidP="0019459C">
      <w:pPr>
        <w:spacing w:line="480" w:lineRule="auto"/>
        <w:jc w:val="both"/>
        <w:rPr>
          <w:del w:id="23" w:author="Gaston Quero" w:date="2021-07-14T15:59:00Z"/>
          <w:rFonts w:ascii="Times New Roman" w:hAnsi="Times New Roman" w:cs="Times New Roman"/>
          <w:sz w:val="24"/>
          <w:szCs w:val="24"/>
          <w:lang w:val="en-US"/>
        </w:rPr>
      </w:pPr>
      <w:r w:rsidRPr="001C6C47">
        <w:rPr>
          <w:rFonts w:ascii="Times New Roman" w:hAnsi="Times New Roman" w:cs="Times New Roman"/>
          <w:sz w:val="24"/>
          <w:szCs w:val="24"/>
          <w:lang w:val="en-US"/>
        </w:rPr>
        <w:t>Analysis</w:t>
      </w:r>
      <w:r w:rsidR="00083CA6" w:rsidRPr="001C6C47">
        <w:rPr>
          <w:rFonts w:ascii="Times New Roman" w:hAnsi="Times New Roman" w:cs="Times New Roman"/>
          <w:sz w:val="24"/>
          <w:szCs w:val="24"/>
          <w:lang w:val="en-US"/>
        </w:rPr>
        <w:t xml:space="preserve"> of water </w:t>
      </w:r>
      <w:r w:rsidRPr="001C6C47">
        <w:rPr>
          <w:rFonts w:ascii="Times New Roman" w:hAnsi="Times New Roman" w:cs="Times New Roman"/>
          <w:sz w:val="24"/>
          <w:szCs w:val="24"/>
          <w:lang w:val="en-US"/>
        </w:rPr>
        <w:t>consumption</w:t>
      </w:r>
      <w:r w:rsidR="00083CA6" w:rsidRPr="001C6C47">
        <w:rPr>
          <w:rFonts w:ascii="Times New Roman" w:hAnsi="Times New Roman" w:cs="Times New Roman"/>
          <w:sz w:val="24"/>
          <w:szCs w:val="24"/>
          <w:lang w:val="en-US"/>
        </w:rPr>
        <w:t xml:space="preserve"> kinetic in </w:t>
      </w:r>
      <w:r w:rsidRPr="001C6C47">
        <w:rPr>
          <w:rFonts w:ascii="Times New Roman" w:hAnsi="Times New Roman" w:cs="Times New Roman"/>
          <w:sz w:val="24"/>
          <w:szCs w:val="24"/>
          <w:lang w:val="en-US"/>
        </w:rPr>
        <w:t>response</w:t>
      </w:r>
      <w:r w:rsidR="00083CA6" w:rsidRPr="001C6C47">
        <w:rPr>
          <w:rFonts w:ascii="Times New Roman" w:hAnsi="Times New Roman" w:cs="Times New Roman"/>
          <w:sz w:val="24"/>
          <w:szCs w:val="24"/>
          <w:lang w:val="en-US"/>
        </w:rPr>
        <w:t xml:space="preserve"> to a </w:t>
      </w:r>
      <w:r w:rsidRPr="001C6C47">
        <w:rPr>
          <w:rFonts w:ascii="Times New Roman" w:hAnsi="Times New Roman" w:cs="Times New Roman"/>
          <w:sz w:val="24"/>
          <w:szCs w:val="24"/>
          <w:lang w:val="en-US"/>
        </w:rPr>
        <w:t>progressive</w:t>
      </w:r>
      <w:r w:rsidR="00083CA6" w:rsidRPr="001C6C47">
        <w:rPr>
          <w:rFonts w:ascii="Times New Roman" w:hAnsi="Times New Roman" w:cs="Times New Roman"/>
          <w:sz w:val="24"/>
          <w:szCs w:val="24"/>
          <w:lang w:val="en-US"/>
        </w:rPr>
        <w:t xml:space="preserve"> water d</w:t>
      </w:r>
      <w:r w:rsidRPr="001C6C47">
        <w:rPr>
          <w:rFonts w:ascii="Times New Roman" w:hAnsi="Times New Roman" w:cs="Times New Roman"/>
          <w:sz w:val="24"/>
          <w:szCs w:val="24"/>
          <w:lang w:val="en-US"/>
        </w:rPr>
        <w:t>e</w:t>
      </w:r>
      <w:r w:rsidR="00083CA6" w:rsidRPr="001C6C47">
        <w:rPr>
          <w:rFonts w:ascii="Times New Roman" w:hAnsi="Times New Roman" w:cs="Times New Roman"/>
          <w:sz w:val="24"/>
          <w:szCs w:val="24"/>
          <w:lang w:val="en-US"/>
        </w:rPr>
        <w:t>fic</w:t>
      </w:r>
      <w:r w:rsidRPr="001C6C47">
        <w:rPr>
          <w:rFonts w:ascii="Times New Roman" w:hAnsi="Times New Roman" w:cs="Times New Roman"/>
          <w:sz w:val="24"/>
          <w:szCs w:val="24"/>
          <w:lang w:val="en-US"/>
        </w:rPr>
        <w:t>i</w:t>
      </w:r>
      <w:r w:rsidR="00083CA6" w:rsidRPr="001C6C47">
        <w:rPr>
          <w:rFonts w:ascii="Times New Roman" w:hAnsi="Times New Roman" w:cs="Times New Roman"/>
          <w:sz w:val="24"/>
          <w:szCs w:val="24"/>
          <w:lang w:val="en-US"/>
        </w:rPr>
        <w:t xml:space="preserve">t was </w:t>
      </w:r>
      <w:r w:rsidRPr="001C6C47">
        <w:rPr>
          <w:rFonts w:ascii="Times New Roman" w:hAnsi="Times New Roman" w:cs="Times New Roman"/>
          <w:sz w:val="24"/>
          <w:szCs w:val="24"/>
          <w:lang w:val="en-US"/>
        </w:rPr>
        <w:t>performed</w:t>
      </w:r>
      <w:r w:rsidR="00083CA6" w:rsidRPr="001C6C47">
        <w:rPr>
          <w:rFonts w:ascii="Times New Roman" w:hAnsi="Times New Roman" w:cs="Times New Roman"/>
          <w:sz w:val="24"/>
          <w:szCs w:val="24"/>
          <w:lang w:val="en-US"/>
        </w:rPr>
        <w:t xml:space="preserve"> in a bipar</w:t>
      </w:r>
      <w:r w:rsidRPr="001C6C47">
        <w:rPr>
          <w:rFonts w:ascii="Times New Roman" w:hAnsi="Times New Roman" w:cs="Times New Roman"/>
          <w:sz w:val="24"/>
          <w:szCs w:val="24"/>
          <w:lang w:val="en-US"/>
        </w:rPr>
        <w:t>ental</w:t>
      </w:r>
      <w:r w:rsidR="00083CA6" w:rsidRPr="001C6C47">
        <w:rPr>
          <w:rFonts w:ascii="Times New Roman" w:hAnsi="Times New Roman" w:cs="Times New Roman"/>
          <w:sz w:val="24"/>
          <w:szCs w:val="24"/>
          <w:lang w:val="en-US"/>
        </w:rPr>
        <w:t xml:space="preserve"> population. Two par</w:t>
      </w:r>
      <w:r w:rsidRPr="001C6C47">
        <w:rPr>
          <w:rFonts w:ascii="Times New Roman" w:hAnsi="Times New Roman" w:cs="Times New Roman"/>
          <w:sz w:val="24"/>
          <w:szCs w:val="24"/>
          <w:lang w:val="en-US"/>
        </w:rPr>
        <w:t>ameters,</w:t>
      </w:r>
      <w:r w:rsidR="00083CA6" w:rsidRPr="001C6C47">
        <w:rPr>
          <w:rFonts w:ascii="Times New Roman" w:hAnsi="Times New Roman" w:cs="Times New Roman"/>
          <w:sz w:val="24"/>
          <w:szCs w:val="24"/>
          <w:lang w:val="en-US"/>
        </w:rPr>
        <w:t xml:space="preserve"> </w:t>
      </w:r>
      <w:r w:rsidR="0019459C">
        <w:rPr>
          <w:rFonts w:ascii="Times New Roman" w:hAnsi="Times New Roman" w:cs="Times New Roman"/>
          <w:sz w:val="24"/>
          <w:szCs w:val="24"/>
          <w:highlight w:val="yellow"/>
          <w:lang w:val="en-US"/>
        </w:rPr>
        <w:t xml:space="preserve">t 0.5 </w:t>
      </w:r>
      <w:r w:rsidRPr="0019459C">
        <w:rPr>
          <w:rFonts w:ascii="Times New Roman" w:hAnsi="Times New Roman" w:cs="Times New Roman"/>
          <w:sz w:val="24"/>
          <w:szCs w:val="24"/>
          <w:highlight w:val="yellow"/>
          <w:vertAlign w:val="subscript"/>
          <w:lang w:val="en-US"/>
        </w:rPr>
        <w:t xml:space="preserve"> </w:t>
      </w:r>
      <w:r w:rsidRPr="00E7290E">
        <w:rPr>
          <w:rFonts w:ascii="Times New Roman" w:hAnsi="Times New Roman" w:cs="Times New Roman"/>
          <w:sz w:val="24"/>
          <w:szCs w:val="24"/>
          <w:highlight w:val="yellow"/>
          <w:lang w:val="en-US"/>
        </w:rPr>
        <w:t>and Gw (t</w:t>
      </w:r>
      <w:r w:rsidR="00C22500">
        <w:rPr>
          <w:rFonts w:ascii="Times New Roman" w:hAnsi="Times New Roman" w:cs="Times New Roman"/>
          <w:sz w:val="24"/>
          <w:szCs w:val="24"/>
          <w:highlight w:val="yellow"/>
          <w:lang w:val="en-US"/>
        </w:rPr>
        <w:t xml:space="preserve"> 0.5)</w:t>
      </w:r>
      <w:r w:rsidRPr="00C22500">
        <w:rPr>
          <w:rFonts w:ascii="Times New Roman" w:hAnsi="Times New Roman" w:cs="Times New Roman"/>
          <w:sz w:val="24"/>
          <w:szCs w:val="24"/>
          <w:highlight w:val="yellow"/>
          <w:lang w:val="en-US"/>
        </w:rPr>
        <w:t>,</w:t>
      </w:r>
      <w:r w:rsidRPr="001C6C47">
        <w:rPr>
          <w:rFonts w:ascii="Times New Roman" w:hAnsi="Times New Roman" w:cs="Times New Roman"/>
          <w:sz w:val="24"/>
          <w:szCs w:val="24"/>
          <w:lang w:val="en-US"/>
        </w:rPr>
        <w:t xml:space="preserve"> </w:t>
      </w:r>
      <w:r w:rsidR="00083CA6" w:rsidRPr="001C6C47">
        <w:rPr>
          <w:rFonts w:ascii="Times New Roman" w:hAnsi="Times New Roman" w:cs="Times New Roman"/>
          <w:sz w:val="24"/>
          <w:szCs w:val="24"/>
          <w:lang w:val="en-US"/>
        </w:rPr>
        <w:t xml:space="preserve">were </w:t>
      </w:r>
      <w:r w:rsidRPr="001C6C47">
        <w:rPr>
          <w:rFonts w:ascii="Times New Roman" w:hAnsi="Times New Roman" w:cs="Times New Roman"/>
          <w:sz w:val="24"/>
          <w:szCs w:val="24"/>
          <w:lang w:val="en-US"/>
        </w:rPr>
        <w:t>selected</w:t>
      </w:r>
      <w:r w:rsidR="00083CA6" w:rsidRPr="001C6C47">
        <w:rPr>
          <w:rFonts w:ascii="Times New Roman" w:hAnsi="Times New Roman" w:cs="Times New Roman"/>
          <w:sz w:val="24"/>
          <w:szCs w:val="24"/>
          <w:lang w:val="en-US"/>
        </w:rPr>
        <w:t xml:space="preserve"> to </w:t>
      </w:r>
      <w:r w:rsidRPr="001C6C47">
        <w:rPr>
          <w:rFonts w:ascii="Times New Roman" w:hAnsi="Times New Roman" w:cs="Times New Roman"/>
          <w:sz w:val="24"/>
          <w:szCs w:val="24"/>
          <w:lang w:val="en-US"/>
        </w:rPr>
        <w:t>characterize</w:t>
      </w:r>
      <w:r w:rsidR="00083CA6" w:rsidRPr="001C6C47">
        <w:rPr>
          <w:rFonts w:ascii="Times New Roman" w:hAnsi="Times New Roman" w:cs="Times New Roman"/>
          <w:sz w:val="24"/>
          <w:szCs w:val="24"/>
          <w:lang w:val="en-US"/>
        </w:rPr>
        <w:t xml:space="preserve"> de </w:t>
      </w:r>
      <w:r w:rsidRPr="001C6C47">
        <w:rPr>
          <w:rFonts w:ascii="Times New Roman" w:hAnsi="Times New Roman" w:cs="Times New Roman"/>
          <w:sz w:val="24"/>
          <w:szCs w:val="24"/>
          <w:lang w:val="en-US"/>
        </w:rPr>
        <w:t>variability</w:t>
      </w:r>
      <w:r w:rsidR="00083CA6" w:rsidRPr="001C6C47">
        <w:rPr>
          <w:rFonts w:ascii="Times New Roman" w:hAnsi="Times New Roman" w:cs="Times New Roman"/>
          <w:sz w:val="24"/>
          <w:szCs w:val="24"/>
          <w:lang w:val="en-US"/>
        </w:rPr>
        <w:t xml:space="preserve"> of the </w:t>
      </w:r>
      <w:r w:rsidRPr="001C6C47">
        <w:rPr>
          <w:rFonts w:ascii="Times New Roman" w:hAnsi="Times New Roman" w:cs="Times New Roman"/>
          <w:sz w:val="24"/>
          <w:szCs w:val="24"/>
          <w:lang w:val="en-US"/>
        </w:rPr>
        <w:t>recombinants</w:t>
      </w:r>
      <w:r w:rsidR="00083CA6" w:rsidRPr="001C6C47">
        <w:rPr>
          <w:rFonts w:ascii="Times New Roman" w:hAnsi="Times New Roman" w:cs="Times New Roman"/>
          <w:sz w:val="24"/>
          <w:szCs w:val="24"/>
          <w:lang w:val="en-US"/>
        </w:rPr>
        <w:t xml:space="preserve"> genotypes </w:t>
      </w:r>
      <w:r w:rsidR="004D30FD">
        <w:rPr>
          <w:rFonts w:ascii="Times New Roman" w:hAnsi="Times New Roman" w:cs="Times New Roman"/>
          <w:sz w:val="24"/>
          <w:szCs w:val="24"/>
          <w:lang w:val="en-US"/>
        </w:rPr>
        <w:t>(</w:t>
      </w:r>
      <w:r w:rsidR="004D30FD" w:rsidRPr="00C22500">
        <w:rPr>
          <w:rFonts w:ascii="Times New Roman" w:hAnsi="Times New Roman" w:cs="Times New Roman"/>
          <w:b/>
          <w:bCs/>
          <w:color w:val="000000" w:themeColor="text1"/>
          <w:sz w:val="24"/>
          <w:szCs w:val="24"/>
          <w:lang w:val="en-US"/>
        </w:rPr>
        <w:t xml:space="preserve">Figure </w:t>
      </w:r>
      <w:r w:rsidR="001E0293" w:rsidRPr="00C22500">
        <w:rPr>
          <w:rFonts w:ascii="Times New Roman" w:hAnsi="Times New Roman" w:cs="Times New Roman"/>
          <w:b/>
          <w:bCs/>
          <w:color w:val="000000" w:themeColor="text1"/>
          <w:sz w:val="24"/>
          <w:szCs w:val="24"/>
          <w:lang w:val="en-US"/>
        </w:rPr>
        <w:t>5</w:t>
      </w:r>
      <w:r w:rsidR="00492E00" w:rsidRPr="00C22500">
        <w:rPr>
          <w:rFonts w:ascii="Times New Roman" w:hAnsi="Times New Roman" w:cs="Times New Roman"/>
          <w:b/>
          <w:bCs/>
          <w:color w:val="000000" w:themeColor="text1"/>
          <w:sz w:val="24"/>
          <w:szCs w:val="24"/>
          <w:lang w:val="en-US"/>
        </w:rPr>
        <w:t>A</w:t>
      </w:r>
      <w:r w:rsidR="00492E00" w:rsidRPr="001C6C47">
        <w:rPr>
          <w:rFonts w:ascii="Times New Roman" w:hAnsi="Times New Roman" w:cs="Times New Roman"/>
          <w:sz w:val="24"/>
          <w:szCs w:val="24"/>
          <w:lang w:val="en-US"/>
        </w:rPr>
        <w:t xml:space="preserve">). Values of </w:t>
      </w:r>
      <w:r w:rsidR="0019459C">
        <w:rPr>
          <w:rFonts w:ascii="Times New Roman" w:hAnsi="Times New Roman" w:cs="Times New Roman"/>
          <w:sz w:val="24"/>
          <w:szCs w:val="24"/>
          <w:highlight w:val="yellow"/>
          <w:lang w:val="en-US"/>
        </w:rPr>
        <w:t>t 0.5</w:t>
      </w:r>
      <w:r w:rsidR="00492E00" w:rsidRPr="001C6C47">
        <w:rPr>
          <w:rFonts w:ascii="Times New Roman" w:hAnsi="Times New Roman" w:cs="Times New Roman"/>
          <w:sz w:val="24"/>
          <w:szCs w:val="24"/>
          <w:lang w:val="en-US"/>
        </w:rPr>
        <w:t xml:space="preserve"> ranked between 2 and 6 days showing a high variability in the kinetic of water consumption. </w:t>
      </w:r>
      <w:r w:rsidR="0033470A">
        <w:rPr>
          <w:rFonts w:ascii="Times New Roman" w:hAnsi="Times New Roman" w:cs="Times New Roman"/>
          <w:sz w:val="24"/>
          <w:szCs w:val="24"/>
          <w:lang w:val="en-US"/>
        </w:rPr>
        <w:t xml:space="preserve">However, most of the genotypes have </w:t>
      </w:r>
      <w:r w:rsidR="0019459C">
        <w:rPr>
          <w:rFonts w:ascii="Times New Roman" w:hAnsi="Times New Roman" w:cs="Times New Roman"/>
          <w:sz w:val="24"/>
          <w:szCs w:val="24"/>
          <w:highlight w:val="yellow"/>
          <w:lang w:val="en-US"/>
        </w:rPr>
        <w:t xml:space="preserve">t0.5 </w:t>
      </w:r>
      <w:r w:rsidR="0033470A">
        <w:rPr>
          <w:rFonts w:ascii="Times New Roman" w:hAnsi="Times New Roman" w:cs="Times New Roman"/>
          <w:sz w:val="24"/>
          <w:szCs w:val="24"/>
          <w:lang w:val="en-US"/>
        </w:rPr>
        <w:t xml:space="preserve"> lower than 5 days, </w:t>
      </w:r>
      <w:r w:rsidR="00816A61">
        <w:rPr>
          <w:rFonts w:ascii="Times New Roman" w:hAnsi="Times New Roman" w:cs="Times New Roman"/>
          <w:sz w:val="24"/>
          <w:szCs w:val="24"/>
          <w:lang w:val="en-US"/>
        </w:rPr>
        <w:t xml:space="preserve">normal </w:t>
      </w:r>
      <w:r w:rsidR="00492E00" w:rsidRPr="001C6C47">
        <w:rPr>
          <w:rFonts w:ascii="Times New Roman" w:hAnsi="Times New Roman" w:cs="Times New Roman"/>
          <w:sz w:val="24"/>
          <w:szCs w:val="24"/>
          <w:lang w:val="en-US"/>
        </w:rPr>
        <w:t>distribution observed confirm</w:t>
      </w:r>
      <w:r w:rsidR="0033470A">
        <w:rPr>
          <w:rFonts w:ascii="Times New Roman" w:hAnsi="Times New Roman" w:cs="Times New Roman"/>
          <w:sz w:val="24"/>
          <w:szCs w:val="24"/>
          <w:lang w:val="en-US"/>
        </w:rPr>
        <w:t>s</w:t>
      </w:r>
      <w:r w:rsidR="00492E00" w:rsidRPr="001C6C47">
        <w:rPr>
          <w:rFonts w:ascii="Times New Roman" w:hAnsi="Times New Roman" w:cs="Times New Roman"/>
          <w:sz w:val="24"/>
          <w:szCs w:val="24"/>
          <w:lang w:val="en-US"/>
        </w:rPr>
        <w:t xml:space="preserve"> the values of parameters have a biological behavior inside the population.</w:t>
      </w:r>
      <w:r w:rsidR="0033470A">
        <w:rPr>
          <w:rFonts w:ascii="Times New Roman" w:hAnsi="Times New Roman" w:cs="Times New Roman"/>
          <w:sz w:val="24"/>
          <w:szCs w:val="24"/>
          <w:lang w:val="en-US"/>
        </w:rPr>
        <w:t xml:space="preserve"> On the other hand, distribution of </w:t>
      </w:r>
      <w:r w:rsidR="0033470A" w:rsidRPr="0033470A">
        <w:rPr>
          <w:rFonts w:ascii="Times New Roman" w:hAnsi="Times New Roman" w:cs="Times New Roman"/>
          <w:sz w:val="24"/>
          <w:szCs w:val="24"/>
          <w:lang w:val="en-US"/>
        </w:rPr>
        <w:t xml:space="preserve">Gw </w:t>
      </w:r>
      <w:r w:rsidR="0019459C">
        <w:rPr>
          <w:rFonts w:ascii="Times New Roman" w:hAnsi="Times New Roman" w:cs="Times New Roman"/>
          <w:sz w:val="24"/>
          <w:szCs w:val="24"/>
          <w:lang w:val="en-US"/>
        </w:rPr>
        <w:t xml:space="preserve">t0.5 </w:t>
      </w:r>
      <w:r w:rsidR="00CD4A20" w:rsidRPr="00CD4A20">
        <w:rPr>
          <w:rFonts w:ascii="Times New Roman" w:hAnsi="Times New Roman" w:cs="Times New Roman"/>
          <w:sz w:val="24"/>
          <w:szCs w:val="24"/>
          <w:highlight w:val="yellow"/>
          <w:lang w:val="en-US"/>
          <w:rPrChange w:id="24" w:author="Gaston Quero" w:date="2021-07-14T15:56:00Z">
            <w:rPr>
              <w:rFonts w:ascii="Times New Roman" w:hAnsi="Times New Roman" w:cs="Times New Roman"/>
              <w:sz w:val="24"/>
              <w:szCs w:val="24"/>
              <w:lang w:val="en-US"/>
            </w:rPr>
          </w:rPrChange>
        </w:rPr>
        <w:t>ranked between 101.8 and 202.8 (poner unidades)</w:t>
      </w:r>
      <w:r w:rsidR="0033470A">
        <w:rPr>
          <w:rFonts w:ascii="Times New Roman" w:hAnsi="Times New Roman" w:cs="Times New Roman"/>
          <w:sz w:val="24"/>
          <w:szCs w:val="24"/>
          <w:lang w:val="en-US"/>
        </w:rPr>
        <w:t xml:space="preserve"> show normal distribution than accomplish the behavior of water consumption response</w:t>
      </w:r>
      <w:r w:rsidR="004D30FD">
        <w:rPr>
          <w:rFonts w:ascii="Times New Roman" w:hAnsi="Times New Roman" w:cs="Times New Roman"/>
          <w:sz w:val="24"/>
          <w:szCs w:val="24"/>
          <w:lang w:val="en-US"/>
        </w:rPr>
        <w:t xml:space="preserve"> (Fig</w:t>
      </w:r>
      <w:commentRangeStart w:id="25"/>
      <w:commentRangeEnd w:id="25"/>
      <w:r w:rsidR="0019459C">
        <w:rPr>
          <w:rFonts w:ascii="Times New Roman" w:hAnsi="Times New Roman" w:cs="Times New Roman"/>
          <w:sz w:val="24"/>
          <w:szCs w:val="24"/>
          <w:lang w:val="en-US"/>
        </w:rPr>
        <w:t>5</w:t>
      </w:r>
      <w:r w:rsidR="004D30FD">
        <w:rPr>
          <w:rFonts w:ascii="Times New Roman" w:hAnsi="Times New Roman" w:cs="Times New Roman"/>
          <w:sz w:val="24"/>
          <w:szCs w:val="24"/>
          <w:lang w:val="en-US"/>
        </w:rPr>
        <w:t>)</w:t>
      </w:r>
      <w:r w:rsidR="0033470A">
        <w:rPr>
          <w:rFonts w:ascii="Times New Roman" w:hAnsi="Times New Roman" w:cs="Times New Roman"/>
          <w:sz w:val="24"/>
          <w:szCs w:val="24"/>
          <w:lang w:val="en-US"/>
        </w:rPr>
        <w:t>.</w:t>
      </w:r>
      <w:ins w:id="26" w:author="Gaston Quero" w:date="2021-07-14T15:59:00Z">
        <w:r w:rsidR="00F57E2C">
          <w:rPr>
            <w:rFonts w:ascii="Times New Roman" w:hAnsi="Times New Roman" w:cs="Times New Roman"/>
            <w:sz w:val="24"/>
            <w:szCs w:val="24"/>
            <w:lang w:val="en-US"/>
          </w:rPr>
          <w:t xml:space="preserve"> </w:t>
        </w:r>
      </w:ins>
    </w:p>
    <w:p w14:paraId="4079A549" w14:textId="77777777" w:rsidR="00250DD5" w:rsidDel="00F57E2C" w:rsidRDefault="00250DD5" w:rsidP="00750AB7">
      <w:pPr>
        <w:spacing w:line="480" w:lineRule="auto"/>
        <w:jc w:val="both"/>
        <w:rPr>
          <w:del w:id="27" w:author="Gaston Quero" w:date="2021-07-14T15:59:00Z"/>
          <w:rFonts w:ascii="Times New Roman" w:hAnsi="Times New Roman" w:cs="Times New Roman"/>
          <w:sz w:val="24"/>
          <w:szCs w:val="24"/>
          <w:lang w:val="en-US"/>
        </w:rPr>
      </w:pPr>
    </w:p>
    <w:p w14:paraId="1ED9F72E" w14:textId="77777777" w:rsidR="00250DD5" w:rsidRPr="00CB3D9C" w:rsidRDefault="00250DD5" w:rsidP="00750AB7">
      <w:pPr>
        <w:spacing w:line="480" w:lineRule="auto"/>
        <w:jc w:val="both"/>
        <w:rPr>
          <w:rFonts w:ascii="Times New Roman" w:hAnsi="Times New Roman" w:cs="Times New Roman"/>
          <w:sz w:val="24"/>
          <w:szCs w:val="24"/>
          <w:lang w:val="en-US"/>
        </w:rPr>
      </w:pPr>
    </w:p>
    <w:p w14:paraId="7E819783" w14:textId="77777777" w:rsidR="00F57E2C" w:rsidRDefault="00492E00" w:rsidP="00750AB7">
      <w:pPr>
        <w:spacing w:line="480" w:lineRule="auto"/>
        <w:jc w:val="both"/>
        <w:rPr>
          <w:ins w:id="28" w:author="Gaston Quero" w:date="2021-07-14T16:05:00Z"/>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When the </w:t>
      </w:r>
      <w:r w:rsidR="00275CE3" w:rsidRPr="001C6C47">
        <w:rPr>
          <w:rFonts w:ascii="Times New Roman" w:hAnsi="Times New Roman" w:cs="Times New Roman"/>
          <w:sz w:val="24"/>
          <w:szCs w:val="24"/>
          <w:lang w:val="en-US"/>
        </w:rPr>
        <w:t>phenotyping protocol</w:t>
      </w:r>
      <w:r w:rsidRPr="001C6C47">
        <w:rPr>
          <w:rFonts w:ascii="Times New Roman" w:hAnsi="Times New Roman" w:cs="Times New Roman"/>
          <w:sz w:val="24"/>
          <w:szCs w:val="24"/>
          <w:lang w:val="en-US"/>
        </w:rPr>
        <w:t xml:space="preserve"> was </w:t>
      </w:r>
      <w:r w:rsidR="003C2D63">
        <w:rPr>
          <w:rFonts w:ascii="Times New Roman" w:hAnsi="Times New Roman" w:cs="Times New Roman"/>
          <w:sz w:val="24"/>
          <w:szCs w:val="24"/>
          <w:lang w:val="en-US"/>
        </w:rPr>
        <w:t>evaluated</w:t>
      </w:r>
      <w:r w:rsidRPr="001C6C47">
        <w:rPr>
          <w:rFonts w:ascii="Times New Roman" w:hAnsi="Times New Roman" w:cs="Times New Roman"/>
          <w:sz w:val="24"/>
          <w:szCs w:val="24"/>
          <w:lang w:val="en-US"/>
        </w:rPr>
        <w:t xml:space="preserve"> </w:t>
      </w:r>
      <w:r w:rsidR="003C2D63">
        <w:rPr>
          <w:rFonts w:ascii="Times New Roman" w:hAnsi="Times New Roman" w:cs="Times New Roman"/>
          <w:sz w:val="24"/>
          <w:szCs w:val="24"/>
          <w:lang w:val="en-US"/>
        </w:rPr>
        <w:t>in</w:t>
      </w:r>
      <w:r w:rsidR="003C2D63" w:rsidRPr="001C6C47">
        <w:rPr>
          <w:rFonts w:ascii="Times New Roman" w:hAnsi="Times New Roman" w:cs="Times New Roman"/>
          <w:sz w:val="24"/>
          <w:szCs w:val="24"/>
          <w:lang w:val="en-US"/>
        </w:rPr>
        <w:t xml:space="preserve"> </w:t>
      </w:r>
      <w:r w:rsidR="003C2D63">
        <w:rPr>
          <w:rFonts w:ascii="Times New Roman" w:hAnsi="Times New Roman" w:cs="Times New Roman"/>
          <w:sz w:val="24"/>
          <w:szCs w:val="24"/>
          <w:lang w:val="en-US"/>
        </w:rPr>
        <w:t xml:space="preserve">V5 plants of </w:t>
      </w:r>
      <w:r w:rsidR="00F57E2C" w:rsidRPr="00F57E2C">
        <w:rPr>
          <w:rFonts w:ascii="Times New Roman" w:hAnsi="Times New Roman" w:cs="Times New Roman"/>
          <w:sz w:val="24"/>
          <w:szCs w:val="24"/>
          <w:highlight w:val="yellow"/>
          <w:lang w:val="en-US"/>
        </w:rPr>
        <w:t>an</w:t>
      </w:r>
      <w:r w:rsidR="003C2D63" w:rsidRPr="00F57E2C">
        <w:rPr>
          <w:rFonts w:ascii="Times New Roman" w:hAnsi="Times New Roman" w:cs="Times New Roman"/>
          <w:sz w:val="24"/>
          <w:szCs w:val="24"/>
          <w:highlight w:val="yellow"/>
          <w:lang w:val="en-US"/>
        </w:rPr>
        <w:t xml:space="preserve"> </w:t>
      </w:r>
      <w:r w:rsidR="00CD4A20" w:rsidRPr="00F57E2C">
        <w:rPr>
          <w:rFonts w:ascii="Times New Roman" w:hAnsi="Times New Roman" w:cs="Times New Roman"/>
          <w:sz w:val="24"/>
          <w:szCs w:val="24"/>
          <w:highlight w:val="yellow"/>
          <w:lang w:val="en-US"/>
        </w:rPr>
        <w:t>elite breeding</w:t>
      </w:r>
      <w:r w:rsidR="00F57E2C" w:rsidRPr="00F57E2C">
        <w:rPr>
          <w:rFonts w:ascii="Times New Roman" w:hAnsi="Times New Roman" w:cs="Times New Roman"/>
          <w:sz w:val="24"/>
          <w:szCs w:val="24"/>
          <w:highlight w:val="yellow"/>
          <w:lang w:val="en-US"/>
        </w:rPr>
        <w:t xml:space="preserve"> </w:t>
      </w:r>
      <w:r w:rsidR="00F57E2C" w:rsidRPr="00F57E2C">
        <w:rPr>
          <w:rFonts w:ascii="Times New Roman" w:hAnsi="Times New Roman" w:cs="Times New Roman"/>
          <w:sz w:val="24"/>
          <w:szCs w:val="24"/>
          <w:highlight w:val="yellow"/>
          <w:lang w:val="en-US"/>
        </w:rPr>
        <w:t xml:space="preserve">population </w:t>
      </w:r>
      <w:r w:rsidR="0033470A" w:rsidRPr="00F57E2C">
        <w:rPr>
          <w:rFonts w:ascii="Times New Roman" w:hAnsi="Times New Roman" w:cs="Times New Roman"/>
          <w:sz w:val="24"/>
          <w:szCs w:val="24"/>
          <w:highlight w:val="yellow"/>
          <w:lang w:val="en-US"/>
        </w:rPr>
        <w:t>(</w:t>
      </w:r>
      <w:r w:rsidR="00F57E2C" w:rsidRPr="00F57E2C">
        <w:rPr>
          <w:rFonts w:ascii="Times New Roman" w:hAnsi="Times New Roman" w:cs="Times New Roman"/>
          <w:sz w:val="24"/>
          <w:szCs w:val="24"/>
          <w:highlight w:val="yellow"/>
          <w:lang w:val="en-US"/>
        </w:rPr>
        <w:t>wider genotypic background</w:t>
      </w:r>
      <w:r w:rsidR="00F57E2C" w:rsidRPr="00F57E2C">
        <w:rPr>
          <w:rFonts w:ascii="Times New Roman" w:hAnsi="Times New Roman" w:cs="Times New Roman"/>
          <w:sz w:val="24"/>
          <w:szCs w:val="24"/>
          <w:highlight w:val="yellow"/>
          <w:lang w:val="en-US"/>
        </w:rPr>
        <w:t>)</w:t>
      </w:r>
      <w:r w:rsidR="00F57E2C">
        <w:rPr>
          <w:rFonts w:ascii="Times New Roman" w:hAnsi="Times New Roman" w:cs="Times New Roman"/>
          <w:sz w:val="24"/>
          <w:szCs w:val="24"/>
          <w:lang w:val="en-US"/>
        </w:rPr>
        <w:t xml:space="preserve"> </w:t>
      </w:r>
      <w:r w:rsidR="003C2D63" w:rsidRPr="001C6C47">
        <w:rPr>
          <w:rFonts w:ascii="Times New Roman" w:hAnsi="Times New Roman" w:cs="Times New Roman"/>
          <w:sz w:val="24"/>
          <w:szCs w:val="24"/>
          <w:lang w:val="en-US"/>
        </w:rPr>
        <w:t xml:space="preserve">similar range </w:t>
      </w:r>
      <w:r w:rsidR="00F57E2C" w:rsidRPr="001C6C47">
        <w:rPr>
          <w:rFonts w:ascii="Times New Roman" w:hAnsi="Times New Roman" w:cs="Times New Roman"/>
          <w:sz w:val="24"/>
          <w:szCs w:val="24"/>
          <w:lang w:val="en-US"/>
        </w:rPr>
        <w:t xml:space="preserve">of </w:t>
      </w:r>
      <w:r w:rsidR="00F57E2C">
        <w:rPr>
          <w:rFonts w:ascii="Times New Roman" w:hAnsi="Times New Roman" w:cs="Times New Roman"/>
          <w:sz w:val="24"/>
          <w:szCs w:val="24"/>
          <w:lang w:val="en-US"/>
        </w:rPr>
        <w:t>t0.5</w:t>
      </w:r>
      <w:r w:rsidR="003C2D63" w:rsidRPr="001C6C47">
        <w:rPr>
          <w:rFonts w:ascii="Times New Roman" w:hAnsi="Times New Roman" w:cs="Times New Roman"/>
          <w:sz w:val="24"/>
          <w:szCs w:val="24"/>
          <w:lang w:val="en-US"/>
        </w:rPr>
        <w:t xml:space="preserve"> values were obtained </w:t>
      </w:r>
      <w:r w:rsidR="0033470A" w:rsidRPr="00C43631">
        <w:rPr>
          <w:rFonts w:ascii="Times New Roman" w:hAnsi="Times New Roman" w:cs="Times New Roman"/>
          <w:sz w:val="24"/>
          <w:szCs w:val="24"/>
          <w:lang w:val="en-US"/>
        </w:rPr>
        <w:t xml:space="preserve">compared with </w:t>
      </w:r>
      <w:r w:rsidR="003C2D63" w:rsidRPr="00C43631">
        <w:rPr>
          <w:rFonts w:ascii="Times New Roman" w:hAnsi="Times New Roman" w:cs="Times New Roman"/>
          <w:sz w:val="24"/>
          <w:szCs w:val="24"/>
          <w:lang w:val="en-US"/>
        </w:rPr>
        <w:t xml:space="preserve">obtained in the </w:t>
      </w:r>
      <w:r w:rsidR="00816A61">
        <w:rPr>
          <w:rFonts w:ascii="Times New Roman" w:hAnsi="Times New Roman" w:cs="Times New Roman"/>
          <w:sz w:val="24"/>
          <w:szCs w:val="24"/>
          <w:lang w:val="en-US"/>
        </w:rPr>
        <w:t>bi</w:t>
      </w:r>
      <w:r w:rsidR="0033470A" w:rsidRPr="00C43631">
        <w:rPr>
          <w:rFonts w:ascii="Times New Roman" w:hAnsi="Times New Roman" w:cs="Times New Roman"/>
          <w:sz w:val="24"/>
          <w:szCs w:val="24"/>
          <w:lang w:val="en-US"/>
        </w:rPr>
        <w:t xml:space="preserve">parental population </w:t>
      </w:r>
      <w:r w:rsidR="003C2D63" w:rsidRPr="00C43631">
        <w:rPr>
          <w:rFonts w:ascii="Times New Roman" w:hAnsi="Times New Roman" w:cs="Times New Roman"/>
          <w:sz w:val="24"/>
          <w:szCs w:val="24"/>
          <w:lang w:val="en-US"/>
        </w:rPr>
        <w:t xml:space="preserve">evaluated in V3 plants </w:t>
      </w:r>
      <w:r w:rsidR="0033470A" w:rsidRPr="00C43631">
        <w:rPr>
          <w:rFonts w:ascii="Times New Roman" w:hAnsi="Times New Roman" w:cs="Times New Roman"/>
          <w:sz w:val="24"/>
          <w:szCs w:val="24"/>
          <w:lang w:val="en-US"/>
        </w:rPr>
        <w:t>(Fig 5</w:t>
      </w:r>
      <w:del w:id="29" w:author="Gaston Quero" w:date="2021-07-14T16:02:00Z">
        <w:r w:rsidR="00F57E2C" w:rsidDel="00F57E2C">
          <w:rPr>
            <w:rFonts w:ascii="Times New Roman" w:hAnsi="Times New Roman" w:cs="Times New Roman"/>
            <w:sz w:val="24"/>
            <w:szCs w:val="24"/>
            <w:lang w:val="en-US"/>
          </w:rPr>
          <w:delText xml:space="preserve"> </w:delText>
        </w:r>
      </w:del>
      <w:r w:rsidR="00F57E2C">
        <w:rPr>
          <w:rFonts w:ascii="Times New Roman" w:hAnsi="Times New Roman" w:cs="Times New Roman"/>
          <w:sz w:val="24"/>
          <w:szCs w:val="24"/>
          <w:lang w:val="en-US"/>
        </w:rPr>
        <w:t xml:space="preserve">C and </w:t>
      </w:r>
      <w:r w:rsidR="00F57E2C">
        <w:rPr>
          <w:rFonts w:ascii="Times New Roman" w:hAnsi="Times New Roman" w:cs="Times New Roman"/>
          <w:sz w:val="24"/>
          <w:szCs w:val="24"/>
          <w:lang w:val="en-US"/>
        </w:rPr>
        <w:t>Fig 5</w:t>
      </w:r>
      <w:r w:rsidR="00F57E2C">
        <w:rPr>
          <w:rFonts w:ascii="Times New Roman" w:hAnsi="Times New Roman" w:cs="Times New Roman"/>
          <w:sz w:val="24"/>
          <w:szCs w:val="24"/>
          <w:lang w:val="en-US"/>
        </w:rPr>
        <w:t>A</w:t>
      </w:r>
      <w:r w:rsidR="00E7797B" w:rsidRPr="00C43631">
        <w:rPr>
          <w:rFonts w:ascii="Times New Roman" w:hAnsi="Times New Roman" w:cs="Times New Roman"/>
          <w:sz w:val="24"/>
          <w:szCs w:val="24"/>
          <w:lang w:val="en-US"/>
        </w:rPr>
        <w:t xml:space="preserve">). </w:t>
      </w:r>
      <w:r w:rsidR="004D30FD" w:rsidRPr="00C43631">
        <w:rPr>
          <w:rFonts w:ascii="Times New Roman" w:hAnsi="Times New Roman" w:cs="Times New Roman"/>
          <w:sz w:val="24"/>
          <w:szCs w:val="24"/>
          <w:lang w:val="en-US"/>
        </w:rPr>
        <w:t xml:space="preserve">However, when Gw </w:t>
      </w:r>
      <w:r w:rsidR="0019459C">
        <w:rPr>
          <w:rFonts w:ascii="Times New Roman" w:hAnsi="Times New Roman" w:cs="Times New Roman"/>
          <w:sz w:val="24"/>
          <w:szCs w:val="24"/>
          <w:lang w:val="en-US"/>
        </w:rPr>
        <w:t xml:space="preserve">t0.5 </w:t>
      </w:r>
      <w:r w:rsidR="004D30FD" w:rsidRPr="00C43631">
        <w:rPr>
          <w:rFonts w:ascii="Times New Roman" w:hAnsi="Times New Roman" w:cs="Times New Roman"/>
          <w:sz w:val="24"/>
          <w:szCs w:val="24"/>
          <w:lang w:val="en-US"/>
        </w:rPr>
        <w:t xml:space="preserve">was </w:t>
      </w:r>
      <w:r w:rsidR="003C2D63" w:rsidRPr="00C43631">
        <w:rPr>
          <w:rFonts w:ascii="Times New Roman" w:hAnsi="Times New Roman" w:cs="Times New Roman"/>
          <w:sz w:val="24"/>
          <w:szCs w:val="24"/>
          <w:lang w:val="en-US"/>
        </w:rPr>
        <w:t>analyzed</w:t>
      </w:r>
      <w:r w:rsidR="004D30FD" w:rsidRPr="00C43631">
        <w:rPr>
          <w:rFonts w:ascii="Times New Roman" w:hAnsi="Times New Roman" w:cs="Times New Roman"/>
          <w:sz w:val="24"/>
          <w:szCs w:val="24"/>
          <w:lang w:val="en-US"/>
        </w:rPr>
        <w:t xml:space="preserve"> a wider</w:t>
      </w:r>
      <w:r w:rsidR="003C2D63" w:rsidRPr="00C43631">
        <w:rPr>
          <w:rFonts w:ascii="Times New Roman" w:hAnsi="Times New Roman" w:cs="Times New Roman"/>
          <w:sz w:val="24"/>
          <w:szCs w:val="24"/>
          <w:lang w:val="en-US"/>
        </w:rPr>
        <w:t xml:space="preserve"> range of values was obtained (6</w:t>
      </w:r>
      <w:r w:rsidR="004D30FD" w:rsidRPr="00C43631">
        <w:rPr>
          <w:rFonts w:ascii="Times New Roman" w:hAnsi="Times New Roman" w:cs="Times New Roman"/>
          <w:sz w:val="24"/>
          <w:szCs w:val="24"/>
          <w:lang w:val="en-US"/>
        </w:rPr>
        <w:t xml:space="preserve">-300) showing this </w:t>
      </w:r>
      <w:r w:rsidR="003C2D63" w:rsidRPr="00C43631">
        <w:rPr>
          <w:rFonts w:ascii="Times New Roman" w:hAnsi="Times New Roman" w:cs="Times New Roman"/>
          <w:sz w:val="24"/>
          <w:szCs w:val="24"/>
          <w:lang w:val="en-US"/>
        </w:rPr>
        <w:t>parameter</w:t>
      </w:r>
      <w:r w:rsidR="004D30FD" w:rsidRPr="00C43631">
        <w:rPr>
          <w:rFonts w:ascii="Times New Roman" w:hAnsi="Times New Roman" w:cs="Times New Roman"/>
          <w:sz w:val="24"/>
          <w:szCs w:val="24"/>
          <w:lang w:val="en-US"/>
        </w:rPr>
        <w:t xml:space="preserve"> </w:t>
      </w:r>
      <w:r w:rsidR="003C2D63" w:rsidRPr="00C43631">
        <w:rPr>
          <w:rFonts w:ascii="Times New Roman" w:hAnsi="Times New Roman" w:cs="Times New Roman"/>
          <w:sz w:val="24"/>
          <w:szCs w:val="24"/>
          <w:lang w:val="en-US"/>
        </w:rPr>
        <w:t>is more affected by the developmental stage</w:t>
      </w:r>
      <w:r w:rsidR="00F57E2C">
        <w:rPr>
          <w:rFonts w:ascii="Times New Roman" w:hAnsi="Times New Roman" w:cs="Times New Roman"/>
          <w:sz w:val="24"/>
          <w:szCs w:val="24"/>
          <w:lang w:val="en-US"/>
        </w:rPr>
        <w:t xml:space="preserve"> (Fig 5D and </w:t>
      </w:r>
      <w:r w:rsidR="00F57E2C">
        <w:rPr>
          <w:rFonts w:ascii="Times New Roman" w:hAnsi="Times New Roman" w:cs="Times New Roman"/>
          <w:sz w:val="24"/>
          <w:szCs w:val="24"/>
          <w:lang w:val="en-US"/>
        </w:rPr>
        <w:t xml:space="preserve">Fig 5 </w:t>
      </w:r>
      <w:r w:rsidR="00F57E2C">
        <w:rPr>
          <w:rFonts w:ascii="Times New Roman" w:hAnsi="Times New Roman" w:cs="Times New Roman"/>
          <w:sz w:val="24"/>
          <w:szCs w:val="24"/>
          <w:lang w:val="en-US"/>
        </w:rPr>
        <w:t>B)</w:t>
      </w:r>
      <w:r w:rsidR="003C2D63">
        <w:rPr>
          <w:rFonts w:ascii="Times New Roman" w:hAnsi="Times New Roman" w:cs="Times New Roman"/>
          <w:sz w:val="24"/>
          <w:szCs w:val="24"/>
          <w:lang w:val="en-US"/>
        </w:rPr>
        <w:t xml:space="preserve"> </w:t>
      </w:r>
      <w:r w:rsidR="00A62058" w:rsidRPr="001C6C47">
        <w:rPr>
          <w:rFonts w:ascii="Times New Roman" w:hAnsi="Times New Roman" w:cs="Times New Roman"/>
          <w:sz w:val="24"/>
          <w:szCs w:val="24"/>
          <w:lang w:val="en-US"/>
        </w:rPr>
        <w:lastRenderedPageBreak/>
        <w:t>This confirms</w:t>
      </w:r>
      <w:r w:rsidR="00336D83" w:rsidRPr="001C6C47">
        <w:rPr>
          <w:rFonts w:ascii="Times New Roman" w:hAnsi="Times New Roman" w:cs="Times New Roman"/>
          <w:sz w:val="24"/>
          <w:szCs w:val="24"/>
          <w:lang w:val="en-US"/>
        </w:rPr>
        <w:t xml:space="preserve"> the idea that parameters identified by the model </w:t>
      </w:r>
      <w:r w:rsidR="00C43631">
        <w:rPr>
          <w:rFonts w:ascii="Times New Roman" w:hAnsi="Times New Roman" w:cs="Times New Roman"/>
          <w:sz w:val="24"/>
          <w:szCs w:val="24"/>
          <w:lang w:val="en-US"/>
        </w:rPr>
        <w:t xml:space="preserve">are </w:t>
      </w:r>
      <w:r w:rsidR="00336D83" w:rsidRPr="001C6C47">
        <w:rPr>
          <w:rFonts w:ascii="Times New Roman" w:hAnsi="Times New Roman" w:cs="Times New Roman"/>
          <w:sz w:val="24"/>
          <w:szCs w:val="24"/>
          <w:lang w:val="en-US"/>
        </w:rPr>
        <w:t xml:space="preserve">biologically relevant and </w:t>
      </w:r>
      <w:r w:rsidR="00A62058" w:rsidRPr="001C6C47">
        <w:rPr>
          <w:rFonts w:ascii="Times New Roman" w:hAnsi="Times New Roman" w:cs="Times New Roman"/>
          <w:sz w:val="24"/>
          <w:szCs w:val="24"/>
          <w:lang w:val="en-US"/>
        </w:rPr>
        <w:t xml:space="preserve">at least in soybean could help </w:t>
      </w:r>
      <w:r w:rsidR="00C43631">
        <w:rPr>
          <w:rFonts w:ascii="Times New Roman" w:hAnsi="Times New Roman" w:cs="Times New Roman"/>
          <w:sz w:val="24"/>
          <w:szCs w:val="24"/>
          <w:lang w:val="en-US"/>
        </w:rPr>
        <w:t>the</w:t>
      </w:r>
      <w:r w:rsidR="00A62058" w:rsidRPr="001C6C47">
        <w:rPr>
          <w:rFonts w:ascii="Times New Roman" w:hAnsi="Times New Roman" w:cs="Times New Roman"/>
          <w:sz w:val="24"/>
          <w:szCs w:val="24"/>
          <w:lang w:val="en-US"/>
        </w:rPr>
        <w:t xml:space="preserve"> analysis of plant response to water deficit.</w:t>
      </w:r>
      <w:r w:rsidR="00F43805">
        <w:rPr>
          <w:rFonts w:ascii="Times New Roman" w:hAnsi="Times New Roman" w:cs="Times New Roman"/>
          <w:sz w:val="24"/>
          <w:szCs w:val="24"/>
          <w:lang w:val="en-US"/>
        </w:rPr>
        <w:t xml:space="preserve"> </w:t>
      </w:r>
    </w:p>
    <w:p w14:paraId="795B5B26" w14:textId="114E98D7" w:rsidR="0074339E" w:rsidRDefault="00F57E2C" w:rsidP="00750AB7">
      <w:pPr>
        <w:spacing w:line="480" w:lineRule="auto"/>
        <w:jc w:val="both"/>
        <w:rPr>
          <w:rFonts w:ascii="Times New Roman" w:hAnsi="Times New Roman" w:cs="Times New Roman"/>
          <w:sz w:val="24"/>
          <w:szCs w:val="24"/>
          <w:lang w:val="en-US"/>
        </w:rPr>
      </w:pPr>
      <w:ins w:id="30" w:author="Gaston Quero" w:date="2021-07-14T16:05:00Z">
        <w:r>
          <w:rPr>
            <w:rFonts w:ascii="Times New Roman" w:hAnsi="Times New Roman" w:cs="Times New Roman"/>
            <w:sz w:val="24"/>
            <w:szCs w:val="24"/>
            <w:lang w:val="en-US"/>
          </w:rPr>
          <w:t xml:space="preserve">ACA HAY  QUE PONER PARA QUE SIRVE ESTA CLASIFICACION O QUE SIGNIFICA </w:t>
        </w:r>
      </w:ins>
      <w:r w:rsidR="00F43805" w:rsidRPr="00F57E2C">
        <w:rPr>
          <w:rFonts w:ascii="Times New Roman" w:hAnsi="Times New Roman" w:cs="Times New Roman"/>
          <w:sz w:val="24"/>
          <w:szCs w:val="24"/>
          <w:highlight w:val="yellow"/>
          <w:lang w:val="en-US"/>
          <w:rPrChange w:id="31" w:author="Gaston Quero" w:date="2021-07-14T16:03:00Z">
            <w:rPr>
              <w:rFonts w:ascii="Times New Roman" w:hAnsi="Times New Roman" w:cs="Times New Roman"/>
              <w:sz w:val="24"/>
              <w:szCs w:val="24"/>
              <w:lang w:val="en-US"/>
            </w:rPr>
          </w:rPrChange>
        </w:rPr>
        <w:t xml:space="preserve">For both variables </w:t>
      </w:r>
      <w:r w:rsidR="0012061D" w:rsidRPr="00F57E2C">
        <w:rPr>
          <w:rFonts w:ascii="Times New Roman" w:hAnsi="Times New Roman" w:cs="Times New Roman"/>
          <w:sz w:val="24"/>
          <w:szCs w:val="24"/>
          <w:highlight w:val="yellow"/>
          <w:lang w:val="en-US"/>
          <w:rPrChange w:id="32" w:author="Gaston Quero" w:date="2021-07-14T16:03:00Z">
            <w:rPr>
              <w:rFonts w:ascii="Times New Roman" w:hAnsi="Times New Roman" w:cs="Times New Roman"/>
              <w:sz w:val="24"/>
              <w:szCs w:val="24"/>
              <w:lang w:val="en-US"/>
            </w:rPr>
          </w:rPrChange>
        </w:rPr>
        <w:t xml:space="preserve">in both populations </w:t>
      </w:r>
      <w:r w:rsidR="00F43805" w:rsidRPr="00F57E2C">
        <w:rPr>
          <w:rFonts w:ascii="Times New Roman" w:hAnsi="Times New Roman" w:cs="Times New Roman"/>
          <w:sz w:val="24"/>
          <w:szCs w:val="24"/>
          <w:highlight w:val="yellow"/>
          <w:lang w:val="en-US"/>
          <w:rPrChange w:id="33" w:author="Gaston Quero" w:date="2021-07-14T16:03:00Z">
            <w:rPr>
              <w:rFonts w:ascii="Times New Roman" w:hAnsi="Times New Roman" w:cs="Times New Roman"/>
              <w:sz w:val="24"/>
              <w:szCs w:val="24"/>
              <w:lang w:val="en-US"/>
            </w:rPr>
          </w:rPrChange>
        </w:rPr>
        <w:t xml:space="preserve">three groups was generated considering the values of </w:t>
      </w:r>
      <w:r w:rsidR="0019459C" w:rsidRPr="00F57E2C">
        <w:rPr>
          <w:rFonts w:ascii="Times New Roman" w:hAnsi="Times New Roman" w:cs="Times New Roman"/>
          <w:sz w:val="24"/>
          <w:szCs w:val="24"/>
          <w:highlight w:val="yellow"/>
          <w:lang w:val="en-US"/>
          <w:rPrChange w:id="34" w:author="Gaston Quero" w:date="2021-07-14T16:03:00Z">
            <w:rPr>
              <w:rFonts w:ascii="Times New Roman" w:hAnsi="Times New Roman" w:cs="Times New Roman"/>
              <w:sz w:val="24"/>
              <w:szCs w:val="24"/>
              <w:lang w:val="en-US"/>
            </w:rPr>
          </w:rPrChange>
        </w:rPr>
        <w:t>t0.5</w:t>
      </w:r>
      <w:r w:rsidR="00F43805" w:rsidRPr="00F57E2C">
        <w:rPr>
          <w:rFonts w:ascii="Times New Roman" w:hAnsi="Times New Roman" w:cs="Times New Roman"/>
          <w:sz w:val="24"/>
          <w:szCs w:val="24"/>
          <w:highlight w:val="yellow"/>
          <w:lang w:val="en-US"/>
          <w:rPrChange w:id="35" w:author="Gaston Quero" w:date="2021-07-14T16:03:00Z">
            <w:rPr>
              <w:rFonts w:ascii="Times New Roman" w:hAnsi="Times New Roman" w:cs="Times New Roman"/>
              <w:sz w:val="24"/>
              <w:szCs w:val="24"/>
              <w:lang w:val="en-US"/>
            </w:rPr>
          </w:rPrChange>
        </w:rPr>
        <w:t xml:space="preserve"> and Gw (</w:t>
      </w:r>
      <w:r w:rsidR="0019459C" w:rsidRPr="00F57E2C">
        <w:rPr>
          <w:rFonts w:ascii="Times New Roman" w:hAnsi="Times New Roman" w:cs="Times New Roman"/>
          <w:sz w:val="24"/>
          <w:szCs w:val="24"/>
          <w:highlight w:val="yellow"/>
          <w:lang w:val="en-US"/>
          <w:rPrChange w:id="36" w:author="Gaston Quero" w:date="2021-07-14T16:03:00Z">
            <w:rPr>
              <w:rFonts w:ascii="Times New Roman" w:hAnsi="Times New Roman" w:cs="Times New Roman"/>
              <w:sz w:val="24"/>
              <w:szCs w:val="24"/>
              <w:lang w:val="en-US"/>
            </w:rPr>
          </w:rPrChange>
        </w:rPr>
        <w:t>t0.5</w:t>
      </w:r>
      <w:r w:rsidR="00F43805" w:rsidRPr="00F57E2C">
        <w:rPr>
          <w:rFonts w:ascii="Times New Roman" w:hAnsi="Times New Roman" w:cs="Times New Roman"/>
          <w:sz w:val="24"/>
          <w:szCs w:val="24"/>
          <w:highlight w:val="yellow"/>
          <w:lang w:val="en-US"/>
          <w:rPrChange w:id="37" w:author="Gaston Quero" w:date="2021-07-14T16:03:00Z">
            <w:rPr>
              <w:rFonts w:ascii="Times New Roman" w:hAnsi="Times New Roman" w:cs="Times New Roman"/>
              <w:sz w:val="24"/>
              <w:szCs w:val="24"/>
              <w:lang w:val="en-US"/>
            </w:rPr>
          </w:rPrChange>
        </w:rPr>
        <w:t>) of each genotypes</w:t>
      </w:r>
      <w:r w:rsidR="00DC2B6C" w:rsidRPr="00F57E2C">
        <w:rPr>
          <w:rFonts w:ascii="Times New Roman" w:hAnsi="Times New Roman" w:cs="Times New Roman"/>
          <w:sz w:val="24"/>
          <w:szCs w:val="24"/>
          <w:highlight w:val="yellow"/>
          <w:lang w:val="en-US"/>
          <w:rPrChange w:id="38" w:author="Gaston Quero" w:date="2021-07-14T16:03:00Z">
            <w:rPr>
              <w:rFonts w:ascii="Times New Roman" w:hAnsi="Times New Roman" w:cs="Times New Roman"/>
              <w:sz w:val="24"/>
              <w:szCs w:val="24"/>
              <w:lang w:val="en-US"/>
            </w:rPr>
          </w:rPrChange>
        </w:rPr>
        <w:t xml:space="preserve">. Group 1 and 3 include the genotypes with values in the percentile 10 % </w:t>
      </w:r>
      <w:r w:rsidR="00F43805" w:rsidRPr="00F57E2C">
        <w:rPr>
          <w:rFonts w:ascii="Times New Roman" w:hAnsi="Times New Roman" w:cs="Times New Roman"/>
          <w:sz w:val="24"/>
          <w:szCs w:val="24"/>
          <w:highlight w:val="yellow"/>
          <w:lang w:val="en-US"/>
          <w:rPrChange w:id="39" w:author="Gaston Quero" w:date="2021-07-14T16:03:00Z">
            <w:rPr>
              <w:rFonts w:ascii="Times New Roman" w:hAnsi="Times New Roman" w:cs="Times New Roman"/>
              <w:sz w:val="24"/>
              <w:szCs w:val="24"/>
              <w:lang w:val="en-US"/>
            </w:rPr>
          </w:rPrChange>
        </w:rPr>
        <w:t>(</w:t>
      </w:r>
      <w:commentRangeStart w:id="40"/>
      <w:r w:rsidR="00F43805" w:rsidRPr="00F57E2C">
        <w:rPr>
          <w:rFonts w:ascii="Times New Roman" w:hAnsi="Times New Roman" w:cs="Times New Roman"/>
          <w:sz w:val="24"/>
          <w:szCs w:val="24"/>
          <w:highlight w:val="yellow"/>
          <w:lang w:val="en-US"/>
          <w:rPrChange w:id="41" w:author="Gaston Quero" w:date="2021-07-14T16:03:00Z">
            <w:rPr>
              <w:rFonts w:ascii="Times New Roman" w:hAnsi="Times New Roman" w:cs="Times New Roman"/>
              <w:sz w:val="24"/>
              <w:szCs w:val="24"/>
              <w:lang w:val="en-US"/>
            </w:rPr>
          </w:rPrChange>
        </w:rPr>
        <w:t xml:space="preserve">Fig. </w:t>
      </w:r>
      <w:r w:rsidR="0012061D" w:rsidRPr="00F57E2C">
        <w:rPr>
          <w:rFonts w:ascii="Times New Roman" w:hAnsi="Times New Roman" w:cs="Times New Roman"/>
          <w:sz w:val="24"/>
          <w:szCs w:val="24"/>
          <w:highlight w:val="yellow"/>
          <w:lang w:val="en-US"/>
          <w:rPrChange w:id="42" w:author="Gaston Quero" w:date="2021-07-14T16:03:00Z">
            <w:rPr>
              <w:rFonts w:ascii="Times New Roman" w:hAnsi="Times New Roman" w:cs="Times New Roman"/>
              <w:sz w:val="24"/>
              <w:szCs w:val="24"/>
              <w:lang w:val="en-US"/>
            </w:rPr>
          </w:rPrChange>
        </w:rPr>
        <w:t>4</w:t>
      </w:r>
      <w:r w:rsidR="00412856" w:rsidRPr="00F57E2C">
        <w:rPr>
          <w:rFonts w:ascii="Times New Roman" w:hAnsi="Times New Roman" w:cs="Times New Roman"/>
          <w:sz w:val="24"/>
          <w:szCs w:val="24"/>
          <w:highlight w:val="yellow"/>
          <w:lang w:val="en-US"/>
          <w:rPrChange w:id="43" w:author="Gaston Quero" w:date="2021-07-14T16:03:00Z">
            <w:rPr>
              <w:rFonts w:ascii="Times New Roman" w:hAnsi="Times New Roman" w:cs="Times New Roman"/>
              <w:sz w:val="24"/>
              <w:szCs w:val="24"/>
              <w:lang w:val="en-US"/>
            </w:rPr>
          </w:rPrChange>
        </w:rPr>
        <w:t xml:space="preserve"> </w:t>
      </w:r>
      <w:r w:rsidR="0012061D" w:rsidRPr="00F57E2C">
        <w:rPr>
          <w:rFonts w:ascii="Times New Roman" w:hAnsi="Times New Roman" w:cs="Times New Roman"/>
          <w:sz w:val="24"/>
          <w:szCs w:val="24"/>
          <w:highlight w:val="yellow"/>
          <w:lang w:val="en-US"/>
          <w:rPrChange w:id="44" w:author="Gaston Quero" w:date="2021-07-14T16:03:00Z">
            <w:rPr>
              <w:rFonts w:ascii="Times New Roman" w:hAnsi="Times New Roman" w:cs="Times New Roman"/>
              <w:sz w:val="24"/>
              <w:szCs w:val="24"/>
              <w:lang w:val="en-US"/>
            </w:rPr>
          </w:rPrChange>
        </w:rPr>
        <w:t>and</w:t>
      </w:r>
      <w:r w:rsidR="00412856" w:rsidRPr="00F57E2C">
        <w:rPr>
          <w:rFonts w:ascii="Times New Roman" w:hAnsi="Times New Roman" w:cs="Times New Roman"/>
          <w:sz w:val="24"/>
          <w:szCs w:val="24"/>
          <w:highlight w:val="yellow"/>
          <w:lang w:val="en-US"/>
          <w:rPrChange w:id="45" w:author="Gaston Quero" w:date="2021-07-14T16:03:00Z">
            <w:rPr>
              <w:rFonts w:ascii="Times New Roman" w:hAnsi="Times New Roman" w:cs="Times New Roman"/>
              <w:sz w:val="24"/>
              <w:szCs w:val="24"/>
              <w:lang w:val="en-US"/>
            </w:rPr>
          </w:rPrChange>
        </w:rPr>
        <w:t xml:space="preserve"> </w:t>
      </w:r>
      <w:r w:rsidR="00DC2B6C" w:rsidRPr="00F57E2C">
        <w:rPr>
          <w:rFonts w:ascii="Times New Roman" w:hAnsi="Times New Roman" w:cs="Times New Roman"/>
          <w:sz w:val="24"/>
          <w:szCs w:val="24"/>
          <w:highlight w:val="yellow"/>
          <w:lang w:val="en-US"/>
          <w:rPrChange w:id="46" w:author="Gaston Quero" w:date="2021-07-14T16:03:00Z">
            <w:rPr>
              <w:rFonts w:ascii="Times New Roman" w:hAnsi="Times New Roman" w:cs="Times New Roman"/>
              <w:sz w:val="24"/>
              <w:szCs w:val="24"/>
              <w:lang w:val="en-US"/>
            </w:rPr>
          </w:rPrChange>
        </w:rPr>
        <w:t xml:space="preserve">5) </w:t>
      </w:r>
      <w:commentRangeEnd w:id="40"/>
      <w:r w:rsidR="00F6606B" w:rsidRPr="00F57E2C">
        <w:rPr>
          <w:rStyle w:val="Refdecomentario"/>
          <w:highlight w:val="yellow"/>
          <w:lang w:val="es-ES" w:eastAsia="es-ES"/>
          <w:rPrChange w:id="47" w:author="Gaston Quero" w:date="2021-07-14T16:03:00Z">
            <w:rPr>
              <w:rStyle w:val="Refdecomentario"/>
              <w:lang w:val="es-ES" w:eastAsia="es-ES"/>
            </w:rPr>
          </w:rPrChange>
        </w:rPr>
        <w:commentReference w:id="40"/>
      </w:r>
      <w:r w:rsidR="00DC2B6C" w:rsidRPr="00F57E2C">
        <w:rPr>
          <w:rFonts w:ascii="Times New Roman" w:hAnsi="Times New Roman" w:cs="Times New Roman"/>
          <w:sz w:val="24"/>
          <w:szCs w:val="24"/>
          <w:highlight w:val="yellow"/>
          <w:lang w:val="en-US"/>
          <w:rPrChange w:id="48" w:author="Gaston Quero" w:date="2021-07-14T16:03:00Z">
            <w:rPr>
              <w:rFonts w:ascii="Times New Roman" w:hAnsi="Times New Roman" w:cs="Times New Roman"/>
              <w:sz w:val="24"/>
              <w:szCs w:val="24"/>
              <w:lang w:val="en-US"/>
            </w:rPr>
          </w:rPrChange>
        </w:rPr>
        <w:t xml:space="preserve">and 90% </w:t>
      </w:r>
      <w:r w:rsidR="00790861" w:rsidRPr="00F57E2C">
        <w:rPr>
          <w:rFonts w:ascii="Times New Roman" w:hAnsi="Times New Roman" w:cs="Times New Roman"/>
          <w:sz w:val="24"/>
          <w:szCs w:val="24"/>
          <w:highlight w:val="yellow"/>
          <w:lang w:val="en-US"/>
          <w:rPrChange w:id="49" w:author="Gaston Quero" w:date="2021-07-14T16:03:00Z">
            <w:rPr>
              <w:rFonts w:ascii="Times New Roman" w:hAnsi="Times New Roman" w:cs="Times New Roman"/>
              <w:sz w:val="24"/>
              <w:szCs w:val="24"/>
              <w:lang w:val="en-US"/>
            </w:rPr>
          </w:rPrChange>
        </w:rPr>
        <w:t>respectively</w:t>
      </w:r>
      <w:r w:rsidR="00DC2B6C" w:rsidRPr="00F57E2C">
        <w:rPr>
          <w:rFonts w:ascii="Times New Roman" w:hAnsi="Times New Roman" w:cs="Times New Roman"/>
          <w:sz w:val="24"/>
          <w:szCs w:val="24"/>
          <w:highlight w:val="yellow"/>
          <w:lang w:val="en-US"/>
          <w:rPrChange w:id="50" w:author="Gaston Quero" w:date="2021-07-14T16:03:00Z">
            <w:rPr>
              <w:rFonts w:ascii="Times New Roman" w:hAnsi="Times New Roman" w:cs="Times New Roman"/>
              <w:sz w:val="24"/>
              <w:szCs w:val="24"/>
              <w:lang w:val="en-US"/>
            </w:rPr>
          </w:rPrChange>
        </w:rPr>
        <w:t>, group 2 include genotypes with values between both previous Groups.</w:t>
      </w:r>
    </w:p>
    <w:p w14:paraId="37749958" w14:textId="1718218D" w:rsidR="00CD4A20" w:rsidRDefault="00CD4A20" w:rsidP="00750AB7">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3CBC9D5" wp14:editId="553846CE">
            <wp:extent cx="5400040" cy="54000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X_q25_2021.png"/>
                    <pic:cNvPicPr/>
                  </pic:nvPicPr>
                  <pic:blipFill>
                    <a:blip r:embed="rId183">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14:paraId="333B8D73" w14:textId="387D2E25" w:rsidR="00141583" w:rsidRPr="00D46BF5" w:rsidRDefault="006667F1" w:rsidP="00750AB7">
      <w:pPr>
        <w:spacing w:line="480" w:lineRule="auto"/>
        <w:jc w:val="both"/>
        <w:rPr>
          <w:rFonts w:ascii="Times New Roman" w:hAnsi="Times New Roman" w:cs="Times New Roman"/>
          <w:sz w:val="24"/>
          <w:szCs w:val="24"/>
        </w:rPr>
      </w:pPr>
      <w:r w:rsidRPr="00D46BF5">
        <w:rPr>
          <w:rFonts w:ascii="Times New Roman" w:hAnsi="Times New Roman" w:cs="Times New Roman"/>
          <w:sz w:val="24"/>
          <w:szCs w:val="24"/>
        </w:rPr>
        <w:lastRenderedPageBreak/>
        <w:t>Gw(1/2) es la m</w:t>
      </w:r>
      <w:r>
        <w:rPr>
          <w:rFonts w:ascii="Times New Roman" w:hAnsi="Times New Roman" w:cs="Times New Roman"/>
          <w:sz w:val="24"/>
          <w:szCs w:val="24"/>
        </w:rPr>
        <w:t>itad de Gw0</w:t>
      </w:r>
      <w:r w:rsidR="00CD4A20">
        <w:rPr>
          <w:rFonts w:ascii="Times New Roman" w:hAnsi="Times New Roman" w:cs="Times New Roman"/>
          <w:sz w:val="24"/>
          <w:szCs w:val="24"/>
        </w:rPr>
        <w:t xml:space="preserve">. No es que la medimo a t0 y la dividimos por 2. </w:t>
      </w:r>
      <w:r w:rsidR="00E90DC9">
        <w:rPr>
          <w:rFonts w:ascii="Times New Roman" w:hAnsi="Times New Roman" w:cs="Times New Roman"/>
          <w:sz w:val="24"/>
          <w:szCs w:val="24"/>
        </w:rPr>
        <w:t xml:space="preserve"> La estimamos para el t0.5</w:t>
      </w:r>
      <w:r w:rsidR="00CD4A20">
        <w:rPr>
          <w:rFonts w:ascii="Times New Roman" w:hAnsi="Times New Roman" w:cs="Times New Roman"/>
          <w:sz w:val="24"/>
          <w:szCs w:val="24"/>
        </w:rPr>
        <w:t xml:space="preserve">. ese es el verso que tenemos que armar </w:t>
      </w:r>
    </w:p>
    <w:p w14:paraId="2635EF49" w14:textId="1EED4E63" w:rsidR="00141583" w:rsidRPr="00F57E2C" w:rsidRDefault="00141583" w:rsidP="00750AB7">
      <w:pPr>
        <w:spacing w:line="480" w:lineRule="auto"/>
        <w:jc w:val="both"/>
        <w:rPr>
          <w:rFonts w:ascii="Times New Roman" w:hAnsi="Times New Roman" w:cs="Times New Roman"/>
          <w:b/>
          <w:sz w:val="24"/>
          <w:szCs w:val="24"/>
          <w:rPrChange w:id="51" w:author="Gaston Quero" w:date="2021-07-14T16:06:00Z">
            <w:rPr>
              <w:rFonts w:ascii="Times New Roman" w:hAnsi="Times New Roman" w:cs="Times New Roman"/>
              <w:b/>
              <w:sz w:val="24"/>
              <w:szCs w:val="24"/>
              <w:lang w:val="en-US"/>
            </w:rPr>
          </w:rPrChange>
        </w:rPr>
      </w:pPr>
      <w:r w:rsidRPr="00F57E2C">
        <w:rPr>
          <w:rFonts w:ascii="Times New Roman" w:hAnsi="Times New Roman" w:cs="Times New Roman"/>
          <w:b/>
          <w:sz w:val="24"/>
          <w:szCs w:val="24"/>
          <w:rPrChange w:id="52" w:author="Gaston Quero" w:date="2021-07-14T16:06:00Z">
            <w:rPr>
              <w:rFonts w:ascii="Times New Roman" w:hAnsi="Times New Roman" w:cs="Times New Roman"/>
              <w:b/>
              <w:sz w:val="24"/>
              <w:szCs w:val="24"/>
              <w:lang w:val="en-US"/>
            </w:rPr>
          </w:rPrChange>
        </w:rPr>
        <w:t xml:space="preserve">Fig5 </w:t>
      </w:r>
      <w:ins w:id="53" w:author="Gaston Quero" w:date="2021-07-14T16:06:00Z">
        <w:r w:rsidR="00F57E2C" w:rsidRPr="00F57E2C">
          <w:rPr>
            <w:rFonts w:ascii="Times New Roman" w:hAnsi="Times New Roman" w:cs="Times New Roman"/>
            <w:b/>
            <w:sz w:val="24"/>
            <w:szCs w:val="24"/>
            <w:rPrChange w:id="54" w:author="Gaston Quero" w:date="2021-07-14T16:06:00Z">
              <w:rPr>
                <w:rFonts w:ascii="Times New Roman" w:hAnsi="Times New Roman" w:cs="Times New Roman"/>
                <w:b/>
                <w:sz w:val="24"/>
                <w:szCs w:val="24"/>
                <w:lang w:val="en-US"/>
              </w:rPr>
            </w:rPrChange>
          </w:rPr>
          <w:t xml:space="preserve"> Distribution de los valores de los parametros d</w:t>
        </w:r>
        <w:r w:rsidR="00F57E2C">
          <w:rPr>
            <w:rFonts w:ascii="Times New Roman" w:hAnsi="Times New Roman" w:cs="Times New Roman"/>
            <w:b/>
            <w:sz w:val="24"/>
            <w:szCs w:val="24"/>
          </w:rPr>
          <w:t xml:space="preserve">e t0.5 y Gwt05 en dos población de </w:t>
        </w:r>
      </w:ins>
      <w:ins w:id="55" w:author="Gaston Quero" w:date="2021-07-14T16:07:00Z">
        <w:r w:rsidR="00F57E2C">
          <w:rPr>
            <w:rFonts w:ascii="Times New Roman" w:hAnsi="Times New Roman" w:cs="Times New Roman"/>
            <w:b/>
            <w:sz w:val="24"/>
            <w:szCs w:val="24"/>
          </w:rPr>
          <w:t xml:space="preserve">soja. </w:t>
        </w:r>
      </w:ins>
      <w:del w:id="56" w:author="Gaston Quero" w:date="2021-07-14T16:06:00Z">
        <w:r w:rsidR="00692087" w:rsidRPr="00F57E2C" w:rsidDel="00F57E2C">
          <w:rPr>
            <w:rFonts w:ascii="Times New Roman" w:hAnsi="Times New Roman" w:cs="Times New Roman"/>
            <w:b/>
            <w:sz w:val="24"/>
            <w:szCs w:val="24"/>
            <w:rPrChange w:id="57" w:author="Gaston Quero" w:date="2021-07-14T16:06:00Z">
              <w:rPr>
                <w:rFonts w:ascii="Times New Roman" w:hAnsi="Times New Roman" w:cs="Times New Roman"/>
                <w:b/>
                <w:sz w:val="24"/>
                <w:szCs w:val="24"/>
                <w:lang w:val="en-US"/>
              </w:rPr>
            </w:rPrChange>
          </w:rPr>
          <w:delText>……..</w:delText>
        </w:r>
        <w:r w:rsidRPr="00F57E2C" w:rsidDel="00F57E2C">
          <w:rPr>
            <w:rFonts w:ascii="Times New Roman" w:hAnsi="Times New Roman" w:cs="Times New Roman"/>
            <w:b/>
            <w:sz w:val="24"/>
            <w:szCs w:val="24"/>
            <w:rPrChange w:id="58" w:author="Gaston Quero" w:date="2021-07-14T16:06:00Z">
              <w:rPr>
                <w:rFonts w:ascii="Times New Roman" w:hAnsi="Times New Roman" w:cs="Times New Roman"/>
                <w:b/>
                <w:sz w:val="24"/>
                <w:szCs w:val="24"/>
                <w:lang w:val="en-US"/>
              </w:rPr>
            </w:rPrChange>
          </w:rPr>
          <w:delText>)……………….</w:delText>
        </w:r>
      </w:del>
    </w:p>
    <w:p w14:paraId="0F6AF7E3" w14:textId="1FBE79B0" w:rsidR="00141583" w:rsidRPr="00CC65F4" w:rsidRDefault="00CC65F4" w:rsidP="00750AB7">
      <w:pPr>
        <w:spacing w:line="480" w:lineRule="auto"/>
        <w:jc w:val="both"/>
        <w:rPr>
          <w:rFonts w:ascii="Times New Roman" w:hAnsi="Times New Roman" w:cs="Times New Roman"/>
          <w:b/>
          <w:sz w:val="24"/>
          <w:szCs w:val="24"/>
          <w:rPrChange w:id="59" w:author="Gaston Quero" w:date="2021-07-14T16:08:00Z">
            <w:rPr>
              <w:rFonts w:ascii="Times New Roman" w:hAnsi="Times New Roman" w:cs="Times New Roman"/>
              <w:b/>
              <w:sz w:val="24"/>
              <w:szCs w:val="24"/>
              <w:lang w:val="en-US"/>
            </w:rPr>
          </w:rPrChange>
        </w:rPr>
      </w:pPr>
      <w:ins w:id="60" w:author="Gaston Quero" w:date="2021-07-14T16:08:00Z">
        <w:r w:rsidRPr="00CC65F4">
          <w:rPr>
            <w:rFonts w:ascii="Times New Roman" w:hAnsi="Times New Roman" w:cs="Times New Roman"/>
            <w:b/>
            <w:sz w:val="24"/>
            <w:szCs w:val="24"/>
          </w:rPr>
          <w:t>Us</w:t>
        </w:r>
        <w:r w:rsidRPr="00CC65F4">
          <w:rPr>
            <w:rFonts w:ascii="Times New Roman" w:hAnsi="Times New Roman" w:cs="Times New Roman"/>
            <w:b/>
            <w:sz w:val="24"/>
            <w:szCs w:val="24"/>
            <w:rPrChange w:id="61" w:author="Gaston Quero" w:date="2021-07-14T16:08:00Z">
              <w:rPr>
                <w:rFonts w:ascii="Times New Roman" w:hAnsi="Times New Roman" w:cs="Times New Roman"/>
                <w:b/>
                <w:sz w:val="24"/>
                <w:szCs w:val="24"/>
                <w:lang w:val="en-US"/>
              </w:rPr>
            </w:rPrChange>
          </w:rPr>
          <w:t xml:space="preserve">ando todas la variables </w:t>
        </w:r>
        <w:r>
          <w:rPr>
            <w:rFonts w:ascii="Times New Roman" w:hAnsi="Times New Roman" w:cs="Times New Roman"/>
            <w:b/>
            <w:sz w:val="24"/>
            <w:szCs w:val="24"/>
          </w:rPr>
          <w:t xml:space="preserve">fenotípicas </w:t>
        </w:r>
      </w:ins>
    </w:p>
    <w:p w14:paraId="1742B1EA" w14:textId="77777777" w:rsidR="00D552B5" w:rsidRDefault="00C43631" w:rsidP="00F4380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PCA in both breeding populations was performed in order to identify the contribution and relation of different parameters generated by the mathematical modelling </w:t>
      </w:r>
      <w:r w:rsidR="001A0A12">
        <w:rPr>
          <w:rFonts w:ascii="Times New Roman" w:hAnsi="Times New Roman" w:cs="Times New Roman"/>
          <w:sz w:val="24"/>
          <w:szCs w:val="24"/>
          <w:lang w:val="en-US"/>
        </w:rPr>
        <w:t xml:space="preserve">on water consumption curve </w:t>
      </w:r>
      <w:r>
        <w:rPr>
          <w:rFonts w:ascii="Times New Roman" w:hAnsi="Times New Roman" w:cs="Times New Roman"/>
          <w:sz w:val="24"/>
          <w:szCs w:val="24"/>
          <w:lang w:val="en-US"/>
        </w:rPr>
        <w:t xml:space="preserve">(Fig </w:t>
      </w:r>
      <w:commentRangeStart w:id="62"/>
      <w:r>
        <w:rPr>
          <w:rFonts w:ascii="Times New Roman" w:hAnsi="Times New Roman" w:cs="Times New Roman"/>
          <w:sz w:val="24"/>
          <w:szCs w:val="24"/>
          <w:lang w:val="en-US"/>
        </w:rPr>
        <w:t>6</w:t>
      </w:r>
      <w:commentRangeEnd w:id="62"/>
      <w:r w:rsidR="00F23B9F">
        <w:rPr>
          <w:rStyle w:val="Refdecomentario"/>
          <w:lang w:val="es-ES" w:eastAsia="es-ES"/>
        </w:rPr>
        <w:commentReference w:id="62"/>
      </w:r>
      <w:r>
        <w:rPr>
          <w:rFonts w:ascii="Times New Roman" w:hAnsi="Times New Roman" w:cs="Times New Roman"/>
          <w:sz w:val="24"/>
          <w:szCs w:val="24"/>
          <w:lang w:val="en-US"/>
        </w:rPr>
        <w:t>).</w:t>
      </w:r>
    </w:p>
    <w:p w14:paraId="628863E7" w14:textId="78D013DE" w:rsidR="00543F67" w:rsidRDefault="00D552B5" w:rsidP="00F43805">
      <w:pPr>
        <w:spacing w:line="480" w:lineRule="auto"/>
        <w:jc w:val="both"/>
        <w:rPr>
          <w:rFonts w:ascii="Times New Roman" w:hAnsi="Times New Roman" w:cs="Times New Roman"/>
          <w:sz w:val="24"/>
          <w:szCs w:val="24"/>
          <w:lang w:val="en-US"/>
        </w:rPr>
      </w:pPr>
      <w:r w:rsidRPr="00D552B5">
        <w:rPr>
          <w:rFonts w:ascii="Times New Roman" w:hAnsi="Times New Roman" w:cs="Times New Roman"/>
          <w:noProof/>
          <w:sz w:val="24"/>
          <w:szCs w:val="24"/>
          <w:lang w:val="en-US" w:eastAsia="en-US"/>
        </w:rPr>
        <w:drawing>
          <wp:inline distT="0" distB="0" distL="0" distR="0" wp14:anchorId="75F586B2" wp14:editId="09A02F40">
            <wp:extent cx="2695575" cy="5391150"/>
            <wp:effectExtent l="0" t="0" r="9525" b="0"/>
            <wp:docPr id="9" name="Imagen 9" descr="C:\Users\usuario\Desktop\Paper modelo de consumo\Fig_5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usuario\Desktop\Paper modelo de consumo\Fig_5_2019.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696091" cy="5392182"/>
                    </a:xfrm>
                    <a:prstGeom prst="rect">
                      <a:avLst/>
                    </a:prstGeom>
                    <a:noFill/>
                    <a:ln>
                      <a:noFill/>
                    </a:ln>
                  </pic:spPr>
                </pic:pic>
              </a:graphicData>
            </a:graphic>
          </wp:inline>
        </w:drawing>
      </w:r>
      <w:r w:rsidR="00C43631">
        <w:rPr>
          <w:rFonts w:ascii="Times New Roman" w:hAnsi="Times New Roman" w:cs="Times New Roman"/>
          <w:sz w:val="24"/>
          <w:szCs w:val="24"/>
          <w:lang w:val="en-US"/>
        </w:rPr>
        <w:t xml:space="preserve"> </w:t>
      </w:r>
    </w:p>
    <w:p w14:paraId="4FF5531E" w14:textId="78196ACD" w:rsidR="00D552B5" w:rsidRPr="00D46BF5" w:rsidRDefault="00D552B5" w:rsidP="00F43805">
      <w:pPr>
        <w:spacing w:line="480" w:lineRule="auto"/>
        <w:jc w:val="both"/>
        <w:rPr>
          <w:rFonts w:ascii="Times New Roman" w:hAnsi="Times New Roman" w:cs="Times New Roman"/>
          <w:b/>
          <w:sz w:val="24"/>
          <w:szCs w:val="24"/>
          <w:lang w:val="en-US"/>
        </w:rPr>
      </w:pPr>
      <w:r w:rsidRPr="00D46BF5">
        <w:rPr>
          <w:rFonts w:ascii="Times New Roman" w:hAnsi="Times New Roman" w:cs="Times New Roman"/>
          <w:b/>
          <w:sz w:val="24"/>
          <w:szCs w:val="24"/>
          <w:lang w:val="en-US"/>
        </w:rPr>
        <w:lastRenderedPageBreak/>
        <w:t>Fig6……..</w:t>
      </w:r>
    </w:p>
    <w:p w14:paraId="1C172EFB" w14:textId="7D21570C" w:rsidR="00543F67" w:rsidRPr="00B53C18" w:rsidRDefault="00543F67" w:rsidP="00B53C18">
      <w:pPr>
        <w:autoSpaceDE w:val="0"/>
        <w:autoSpaceDN w:val="0"/>
        <w:adjustRightInd w:val="0"/>
        <w:spacing w:after="0" w:line="480" w:lineRule="auto"/>
        <w:rPr>
          <w:rFonts w:ascii="Times New Roman" w:hAnsi="Times New Roman" w:cs="Times New Roman"/>
          <w:sz w:val="24"/>
          <w:szCs w:val="24"/>
          <w:lang w:val="en-US"/>
        </w:rPr>
      </w:pPr>
      <w:r w:rsidRPr="00B53C18">
        <w:rPr>
          <w:rFonts w:ascii="Times New Roman" w:hAnsi="Times New Roman" w:cs="Times New Roman"/>
          <w:sz w:val="24"/>
          <w:szCs w:val="24"/>
          <w:lang w:val="en-US"/>
        </w:rPr>
        <w:t xml:space="preserve">The first two principal components </w:t>
      </w:r>
      <w:r w:rsidR="003B1848" w:rsidRPr="00B53C18">
        <w:rPr>
          <w:rFonts w:ascii="Times New Roman" w:hAnsi="Times New Roman" w:cs="Times New Roman"/>
          <w:sz w:val="24"/>
          <w:szCs w:val="24"/>
          <w:lang w:val="en-US"/>
        </w:rPr>
        <w:t xml:space="preserve">of water consumption curve in V3 </w:t>
      </w:r>
      <w:r w:rsidRPr="00B53C18">
        <w:rPr>
          <w:rFonts w:ascii="Times New Roman" w:hAnsi="Times New Roman" w:cs="Times New Roman"/>
          <w:sz w:val="24"/>
          <w:szCs w:val="24"/>
          <w:lang w:val="en-US"/>
        </w:rPr>
        <w:t xml:space="preserve">biparental population explained </w:t>
      </w:r>
      <w:commentRangeStart w:id="63"/>
      <w:r w:rsidRPr="00B53C18">
        <w:rPr>
          <w:rFonts w:ascii="Times New Roman" w:hAnsi="Times New Roman" w:cs="Times New Roman"/>
          <w:sz w:val="24"/>
          <w:szCs w:val="24"/>
          <w:lang w:val="en-US"/>
        </w:rPr>
        <w:t xml:space="preserve">28.8 % and 43.3 </w:t>
      </w:r>
      <w:commentRangeEnd w:id="63"/>
      <w:r w:rsidR="00F848AB">
        <w:rPr>
          <w:rStyle w:val="Refdecomentario"/>
          <w:lang w:val="es-ES" w:eastAsia="es-ES"/>
        </w:rPr>
        <w:commentReference w:id="63"/>
      </w:r>
      <w:r w:rsidRPr="00B53C18">
        <w:rPr>
          <w:rFonts w:ascii="Times New Roman" w:hAnsi="Times New Roman" w:cs="Times New Roman"/>
          <w:sz w:val="24"/>
          <w:szCs w:val="24"/>
          <w:lang w:val="en-US"/>
        </w:rPr>
        <w:t xml:space="preserve">% of the variance. </w:t>
      </w:r>
      <w:commentRangeStart w:id="64"/>
      <w:r w:rsidR="00956B81" w:rsidRPr="00B53C18">
        <w:rPr>
          <w:rFonts w:ascii="Times New Roman" w:hAnsi="Times New Roman" w:cs="Times New Roman"/>
          <w:sz w:val="24"/>
          <w:szCs w:val="24"/>
          <w:lang w:val="en-US"/>
        </w:rPr>
        <w:t>Plant w</w:t>
      </w:r>
      <w:r w:rsidRPr="00B53C18">
        <w:rPr>
          <w:rFonts w:ascii="Times New Roman" w:hAnsi="Times New Roman" w:cs="Times New Roman"/>
          <w:sz w:val="24"/>
          <w:szCs w:val="24"/>
          <w:lang w:val="en-US"/>
        </w:rPr>
        <w:t xml:space="preserve">ater consumption curve PC1 reflected the variation </w:t>
      </w:r>
      <w:r w:rsidR="0024541C" w:rsidRPr="00B53C18">
        <w:rPr>
          <w:rFonts w:ascii="Times New Roman" w:hAnsi="Times New Roman" w:cs="Times New Roman"/>
          <w:sz w:val="24"/>
          <w:szCs w:val="24"/>
          <w:lang w:val="en-US"/>
        </w:rPr>
        <w:t xml:space="preserve">of genotypes </w:t>
      </w:r>
      <w:r w:rsidRPr="00B53C18">
        <w:rPr>
          <w:rFonts w:ascii="Times New Roman" w:hAnsi="Times New Roman" w:cs="Times New Roman"/>
          <w:sz w:val="24"/>
          <w:szCs w:val="24"/>
          <w:lang w:val="en-US"/>
        </w:rPr>
        <w:t xml:space="preserve">from </w:t>
      </w:r>
      <w:r w:rsidR="00CE7FA1" w:rsidRPr="00B53C18">
        <w:rPr>
          <w:rFonts w:ascii="Times New Roman" w:hAnsi="Times New Roman" w:cs="Times New Roman"/>
          <w:sz w:val="24"/>
          <w:szCs w:val="24"/>
          <w:lang w:val="en-US"/>
        </w:rPr>
        <w:t>parameters</w:t>
      </w:r>
      <w:r w:rsidR="00956B81" w:rsidRPr="00B53C18">
        <w:rPr>
          <w:rFonts w:ascii="Times New Roman" w:hAnsi="Times New Roman" w:cs="Times New Roman"/>
          <w:sz w:val="24"/>
          <w:szCs w:val="24"/>
          <w:lang w:val="en-US"/>
        </w:rPr>
        <w:t xml:space="preserve"> of the model</w:t>
      </w:r>
      <w:r w:rsidRPr="00B53C18">
        <w:rPr>
          <w:rFonts w:ascii="Times New Roman" w:hAnsi="Times New Roman" w:cs="Times New Roman"/>
          <w:sz w:val="24"/>
          <w:szCs w:val="24"/>
          <w:lang w:val="en-US"/>
        </w:rPr>
        <w:t xml:space="preserve"> that were </w:t>
      </w:r>
      <w:r w:rsidR="00CE7FA1" w:rsidRPr="00B53C18">
        <w:rPr>
          <w:rFonts w:ascii="Times New Roman" w:hAnsi="Times New Roman" w:cs="Times New Roman"/>
          <w:sz w:val="24"/>
          <w:szCs w:val="24"/>
          <w:lang w:val="en-US"/>
        </w:rPr>
        <w:t xml:space="preserve">a </w:t>
      </w:r>
      <w:r w:rsidRPr="00B53C18">
        <w:rPr>
          <w:rFonts w:ascii="Times New Roman" w:hAnsi="Times New Roman" w:cs="Times New Roman"/>
          <w:sz w:val="24"/>
          <w:szCs w:val="24"/>
          <w:lang w:val="en-US"/>
        </w:rPr>
        <w:t>(low score</w:t>
      </w:r>
      <w:r w:rsidR="00CE7FA1" w:rsidRPr="00B53C18">
        <w:rPr>
          <w:rFonts w:ascii="Times New Roman" w:hAnsi="Times New Roman" w:cs="Times New Roman"/>
          <w:sz w:val="24"/>
          <w:szCs w:val="24"/>
          <w:lang w:val="en-US"/>
        </w:rPr>
        <w:t>s) to the opposite parameters b</w:t>
      </w:r>
      <w:r w:rsidR="0024541C" w:rsidRPr="00B53C18">
        <w:rPr>
          <w:rFonts w:ascii="Times New Roman" w:hAnsi="Times New Roman" w:cs="Times New Roman"/>
          <w:sz w:val="24"/>
          <w:szCs w:val="24"/>
          <w:lang w:val="en-US"/>
        </w:rPr>
        <w:t xml:space="preserve"> and </w:t>
      </w:r>
      <w:r w:rsidR="003B1848" w:rsidRPr="00B53C18">
        <w:rPr>
          <w:rFonts w:ascii="Times New Roman" w:hAnsi="Times New Roman" w:cs="Times New Roman"/>
          <w:sz w:val="24"/>
          <w:szCs w:val="24"/>
          <w:lang w:val="en-US"/>
        </w:rPr>
        <w:t>‘GW (</w:t>
      </w:r>
      <w:r w:rsidR="0019459C">
        <w:rPr>
          <w:rFonts w:ascii="Times New Roman" w:hAnsi="Times New Roman" w:cs="Times New Roman"/>
          <w:sz w:val="24"/>
          <w:szCs w:val="24"/>
          <w:lang w:val="en-US"/>
        </w:rPr>
        <w:t>t0.5</w:t>
      </w:r>
      <w:r w:rsidR="003B1848" w:rsidRPr="00B53C18">
        <w:rPr>
          <w:rFonts w:ascii="Times New Roman" w:hAnsi="Times New Roman" w:cs="Times New Roman"/>
          <w:sz w:val="24"/>
          <w:szCs w:val="24"/>
          <w:lang w:val="en-US"/>
        </w:rPr>
        <w:t>)</w:t>
      </w:r>
      <w:r w:rsidR="0024541C" w:rsidRPr="00B53C18">
        <w:rPr>
          <w:rFonts w:ascii="Times New Roman" w:hAnsi="Times New Roman" w:cs="Times New Roman"/>
          <w:sz w:val="24"/>
          <w:szCs w:val="24"/>
          <w:lang w:val="en-US"/>
        </w:rPr>
        <w:t xml:space="preserve"> </w:t>
      </w:r>
      <w:r w:rsidR="00B53C18" w:rsidRPr="00B53C18">
        <w:rPr>
          <w:rFonts w:ascii="Times New Roman" w:hAnsi="Times New Roman" w:cs="Times New Roman"/>
          <w:sz w:val="24"/>
          <w:szCs w:val="24"/>
          <w:lang w:val="en-US"/>
        </w:rPr>
        <w:t xml:space="preserve">instantaneous stomatal conductance </w:t>
      </w:r>
      <w:r w:rsidRPr="00B53C18">
        <w:rPr>
          <w:rFonts w:ascii="Times New Roman" w:hAnsi="Times New Roman" w:cs="Times New Roman"/>
          <w:sz w:val="24"/>
          <w:szCs w:val="24"/>
          <w:lang w:val="en-US"/>
        </w:rPr>
        <w:t>(high scores)</w:t>
      </w:r>
      <w:commentRangeEnd w:id="64"/>
      <w:r w:rsidR="00F848AB">
        <w:rPr>
          <w:rStyle w:val="Refdecomentario"/>
          <w:lang w:val="es-ES" w:eastAsia="es-ES"/>
        </w:rPr>
        <w:commentReference w:id="64"/>
      </w:r>
      <w:r w:rsidRPr="00B53C18">
        <w:rPr>
          <w:rFonts w:ascii="Times New Roman" w:hAnsi="Times New Roman" w:cs="Times New Roman"/>
          <w:sz w:val="24"/>
          <w:szCs w:val="24"/>
          <w:lang w:val="en-US"/>
        </w:rPr>
        <w:t>.</w:t>
      </w:r>
      <w:r w:rsidR="0024541C" w:rsidRPr="00B53C18">
        <w:rPr>
          <w:rFonts w:ascii="Times New Roman" w:hAnsi="Times New Roman" w:cs="Times New Roman"/>
          <w:sz w:val="24"/>
          <w:szCs w:val="24"/>
          <w:lang w:val="en-US"/>
        </w:rPr>
        <w:t xml:space="preserve"> </w:t>
      </w:r>
      <w:r w:rsidRPr="00B53C18">
        <w:rPr>
          <w:rFonts w:ascii="Times New Roman" w:hAnsi="Times New Roman" w:cs="Times New Roman"/>
          <w:sz w:val="24"/>
          <w:szCs w:val="24"/>
          <w:lang w:val="en-US"/>
        </w:rPr>
        <w:t xml:space="preserve">PC2 reflected variation from </w:t>
      </w:r>
      <w:r w:rsidR="0024541C" w:rsidRPr="00B53C18">
        <w:rPr>
          <w:rFonts w:ascii="Times New Roman" w:hAnsi="Times New Roman" w:cs="Times New Roman"/>
          <w:sz w:val="24"/>
          <w:szCs w:val="24"/>
          <w:lang w:val="en-US"/>
        </w:rPr>
        <w:t xml:space="preserve">genotypes </w:t>
      </w:r>
      <w:r w:rsidRPr="00B53C18">
        <w:rPr>
          <w:rFonts w:ascii="Times New Roman" w:hAnsi="Times New Roman" w:cs="Times New Roman"/>
          <w:sz w:val="24"/>
          <w:szCs w:val="24"/>
          <w:lang w:val="en-US"/>
        </w:rPr>
        <w:t xml:space="preserve">with </w:t>
      </w:r>
      <w:r w:rsidR="003B1848" w:rsidRPr="00B53C18">
        <w:rPr>
          <w:rFonts w:ascii="Times New Roman" w:hAnsi="Times New Roman" w:cs="Times New Roman"/>
          <w:sz w:val="24"/>
          <w:szCs w:val="24"/>
          <w:lang w:val="en-US"/>
        </w:rPr>
        <w:t xml:space="preserve">low transpiratory capacity (B) </w:t>
      </w:r>
      <w:r w:rsidRPr="00B53C18">
        <w:rPr>
          <w:rFonts w:ascii="Times New Roman" w:hAnsi="Times New Roman" w:cs="Times New Roman"/>
          <w:sz w:val="24"/>
          <w:szCs w:val="24"/>
          <w:lang w:val="en-US"/>
        </w:rPr>
        <w:t xml:space="preserve">(low values) to those </w:t>
      </w:r>
      <w:r w:rsidR="003B1848" w:rsidRPr="00B53C18">
        <w:rPr>
          <w:rFonts w:ascii="Times New Roman" w:hAnsi="Times New Roman" w:cs="Times New Roman"/>
          <w:sz w:val="24"/>
          <w:szCs w:val="24"/>
          <w:lang w:val="en-US"/>
        </w:rPr>
        <w:t>with high water extraction (AR)</w:t>
      </w:r>
      <w:r w:rsidRPr="00B53C18">
        <w:rPr>
          <w:rFonts w:ascii="Times New Roman" w:hAnsi="Times New Roman" w:cs="Times New Roman"/>
          <w:sz w:val="24"/>
          <w:szCs w:val="24"/>
          <w:lang w:val="en-US"/>
        </w:rPr>
        <w:t xml:space="preserve"> (high scores).</w:t>
      </w:r>
      <w:r w:rsidR="00B53C18">
        <w:rPr>
          <w:rFonts w:ascii="Times New Roman" w:hAnsi="Times New Roman" w:cs="Times New Roman"/>
          <w:sz w:val="24"/>
          <w:szCs w:val="24"/>
          <w:lang w:val="en-US"/>
        </w:rPr>
        <w:t xml:space="preserve"> </w:t>
      </w:r>
      <w:r w:rsidRPr="00B53C18">
        <w:rPr>
          <w:rFonts w:ascii="Times New Roman" w:hAnsi="Times New Roman" w:cs="Times New Roman"/>
          <w:sz w:val="24"/>
          <w:szCs w:val="24"/>
          <w:lang w:val="en-US"/>
        </w:rPr>
        <w:t xml:space="preserve">The first two principal components of </w:t>
      </w:r>
      <w:r w:rsidR="003B1848" w:rsidRPr="00B53C18">
        <w:rPr>
          <w:rFonts w:ascii="Times New Roman" w:hAnsi="Times New Roman" w:cs="Times New Roman"/>
          <w:sz w:val="24"/>
          <w:szCs w:val="24"/>
          <w:lang w:val="en-US"/>
        </w:rPr>
        <w:t>elite breeding</w:t>
      </w:r>
      <w:r w:rsidRPr="00B53C18">
        <w:rPr>
          <w:rFonts w:ascii="Times New Roman" w:hAnsi="Times New Roman" w:cs="Times New Roman"/>
          <w:sz w:val="24"/>
          <w:szCs w:val="24"/>
          <w:lang w:val="en-US"/>
        </w:rPr>
        <w:t xml:space="preserve"> </w:t>
      </w:r>
      <w:r w:rsidR="003B1848" w:rsidRPr="00B53C18">
        <w:rPr>
          <w:rFonts w:ascii="Times New Roman" w:hAnsi="Times New Roman" w:cs="Times New Roman"/>
          <w:sz w:val="24"/>
          <w:szCs w:val="24"/>
          <w:lang w:val="en-US"/>
        </w:rPr>
        <w:t xml:space="preserve">population </w:t>
      </w:r>
      <w:commentRangeStart w:id="65"/>
      <w:r w:rsidRPr="00B53C18">
        <w:rPr>
          <w:rFonts w:ascii="Times New Roman" w:hAnsi="Times New Roman" w:cs="Times New Roman"/>
          <w:sz w:val="24"/>
          <w:szCs w:val="24"/>
          <w:lang w:val="en-US"/>
        </w:rPr>
        <w:t xml:space="preserve">explained </w:t>
      </w:r>
      <w:r w:rsidR="003B01FC">
        <w:rPr>
          <w:rFonts w:ascii="Times New Roman" w:hAnsi="Times New Roman" w:cs="Times New Roman"/>
          <w:sz w:val="24"/>
          <w:szCs w:val="24"/>
          <w:lang w:val="en-US"/>
        </w:rPr>
        <w:t>59</w:t>
      </w:r>
      <w:r w:rsidRPr="00B53C18">
        <w:rPr>
          <w:rFonts w:ascii="Times New Roman" w:hAnsi="Times New Roman" w:cs="Times New Roman"/>
          <w:sz w:val="24"/>
          <w:szCs w:val="24"/>
          <w:lang w:val="en-US"/>
        </w:rPr>
        <w:t xml:space="preserve">% and </w:t>
      </w:r>
      <w:r w:rsidR="003B01FC">
        <w:rPr>
          <w:rFonts w:ascii="Times New Roman" w:hAnsi="Times New Roman" w:cs="Times New Roman"/>
          <w:sz w:val="24"/>
          <w:szCs w:val="24"/>
          <w:lang w:val="en-US"/>
        </w:rPr>
        <w:t>26,8</w:t>
      </w:r>
      <w:r w:rsidRPr="00B53C18">
        <w:rPr>
          <w:rFonts w:ascii="Times New Roman" w:hAnsi="Times New Roman" w:cs="Times New Roman"/>
          <w:sz w:val="24"/>
          <w:szCs w:val="24"/>
          <w:lang w:val="en-US"/>
        </w:rPr>
        <w:t>% o</w:t>
      </w:r>
      <w:commentRangeEnd w:id="65"/>
      <w:r w:rsidR="0016756E">
        <w:rPr>
          <w:rStyle w:val="Refdecomentario"/>
          <w:lang w:val="es-ES" w:eastAsia="es-ES"/>
        </w:rPr>
        <w:commentReference w:id="65"/>
      </w:r>
      <w:r w:rsidRPr="00B53C18">
        <w:rPr>
          <w:rFonts w:ascii="Times New Roman" w:hAnsi="Times New Roman" w:cs="Times New Roman"/>
          <w:sz w:val="24"/>
          <w:szCs w:val="24"/>
          <w:lang w:val="en-US"/>
        </w:rPr>
        <w:t xml:space="preserve">f the variance PC1 </w:t>
      </w:r>
      <w:r w:rsidR="003B1848" w:rsidRPr="00B53C18">
        <w:rPr>
          <w:rFonts w:ascii="Times New Roman" w:hAnsi="Times New Roman" w:cs="Times New Roman"/>
          <w:sz w:val="24"/>
          <w:szCs w:val="24"/>
          <w:lang w:val="en-US"/>
        </w:rPr>
        <w:t xml:space="preserve">and PC2 </w:t>
      </w:r>
      <w:r w:rsidRPr="00B53C18">
        <w:rPr>
          <w:rFonts w:ascii="Times New Roman" w:hAnsi="Times New Roman" w:cs="Times New Roman"/>
          <w:sz w:val="24"/>
          <w:szCs w:val="24"/>
          <w:lang w:val="en-US"/>
        </w:rPr>
        <w:t xml:space="preserve">reflected variation </w:t>
      </w:r>
      <w:r w:rsidR="003B1848" w:rsidRPr="00B53C18">
        <w:rPr>
          <w:rFonts w:ascii="Times New Roman" w:hAnsi="Times New Roman" w:cs="Times New Roman"/>
          <w:sz w:val="24"/>
          <w:szCs w:val="24"/>
          <w:lang w:val="en-US"/>
        </w:rPr>
        <w:t xml:space="preserve">of water consumption </w:t>
      </w:r>
      <w:r w:rsidR="00E83CA8">
        <w:rPr>
          <w:rFonts w:ascii="Times New Roman" w:hAnsi="Times New Roman" w:cs="Times New Roman"/>
          <w:sz w:val="24"/>
          <w:szCs w:val="24"/>
          <w:lang w:val="en-US"/>
        </w:rPr>
        <w:t xml:space="preserve"> </w:t>
      </w:r>
      <w:r w:rsidR="003B1848" w:rsidRPr="00B53C18">
        <w:rPr>
          <w:rFonts w:ascii="Times New Roman" w:hAnsi="Times New Roman" w:cs="Times New Roman"/>
          <w:sz w:val="24"/>
          <w:szCs w:val="24"/>
          <w:lang w:val="en-US"/>
        </w:rPr>
        <w:t>curves of</w:t>
      </w:r>
      <w:r w:rsidRPr="00B53C18">
        <w:rPr>
          <w:rFonts w:ascii="Times New Roman" w:hAnsi="Times New Roman" w:cs="Times New Roman"/>
          <w:sz w:val="24"/>
          <w:szCs w:val="24"/>
          <w:lang w:val="en-US"/>
        </w:rPr>
        <w:t xml:space="preserve"> </w:t>
      </w:r>
      <w:r w:rsidR="003B1848" w:rsidRPr="00B53C18">
        <w:rPr>
          <w:rFonts w:ascii="Times New Roman" w:hAnsi="Times New Roman" w:cs="Times New Roman"/>
          <w:sz w:val="24"/>
          <w:szCs w:val="24"/>
          <w:lang w:val="en-US"/>
        </w:rPr>
        <w:t>genotypes</w:t>
      </w:r>
      <w:r w:rsidRPr="00B53C18">
        <w:rPr>
          <w:rFonts w:ascii="Times New Roman" w:hAnsi="Times New Roman" w:cs="Times New Roman"/>
          <w:sz w:val="24"/>
          <w:szCs w:val="24"/>
          <w:lang w:val="en-US"/>
        </w:rPr>
        <w:t xml:space="preserve"> </w:t>
      </w:r>
      <w:r w:rsidR="003B1848" w:rsidRPr="00B53C18">
        <w:rPr>
          <w:rFonts w:ascii="Times New Roman" w:hAnsi="Times New Roman" w:cs="Times New Roman"/>
          <w:sz w:val="24"/>
          <w:szCs w:val="24"/>
          <w:lang w:val="en-US"/>
        </w:rPr>
        <w:t xml:space="preserve">from the parameters of the models. Similar to that found in biparental population analysis, a and ‘b explain the PC1 and AR and B explain the PC2. However, in this case </w:t>
      </w:r>
      <w:r w:rsidRPr="00B53C18">
        <w:rPr>
          <w:rFonts w:ascii="Times New Roman" w:hAnsi="Times New Roman" w:cs="Times New Roman"/>
          <w:sz w:val="24"/>
          <w:szCs w:val="24"/>
          <w:lang w:val="en-US"/>
        </w:rPr>
        <w:t xml:space="preserve">that </w:t>
      </w:r>
      <w:r w:rsidR="003B1848" w:rsidRPr="00B53C18">
        <w:rPr>
          <w:rFonts w:ascii="Times New Roman" w:hAnsi="Times New Roman" w:cs="Times New Roman"/>
          <w:sz w:val="24"/>
          <w:szCs w:val="24"/>
          <w:lang w:val="en-US"/>
        </w:rPr>
        <w:t>GW(</w:t>
      </w:r>
      <w:r w:rsidR="0019459C">
        <w:rPr>
          <w:rFonts w:ascii="Times New Roman" w:hAnsi="Times New Roman" w:cs="Times New Roman"/>
          <w:sz w:val="24"/>
          <w:szCs w:val="24"/>
          <w:lang w:val="en-US"/>
        </w:rPr>
        <w:t>t0.5</w:t>
      </w:r>
      <w:r w:rsidR="003B1848" w:rsidRPr="00B53C18">
        <w:rPr>
          <w:rFonts w:ascii="Times New Roman" w:hAnsi="Times New Roman" w:cs="Times New Roman"/>
          <w:sz w:val="24"/>
          <w:szCs w:val="24"/>
          <w:lang w:val="en-US"/>
        </w:rPr>
        <w:t>) and ‘GW(</w:t>
      </w:r>
      <w:r w:rsidR="0019459C">
        <w:rPr>
          <w:rFonts w:ascii="Times New Roman" w:hAnsi="Times New Roman" w:cs="Times New Roman"/>
          <w:sz w:val="24"/>
          <w:szCs w:val="24"/>
          <w:lang w:val="en-US"/>
        </w:rPr>
        <w:t>t0.5</w:t>
      </w:r>
      <w:r w:rsidR="003B1848" w:rsidRPr="00B53C18">
        <w:rPr>
          <w:rFonts w:ascii="Times New Roman" w:hAnsi="Times New Roman" w:cs="Times New Roman"/>
          <w:sz w:val="24"/>
          <w:szCs w:val="24"/>
          <w:lang w:val="en-US"/>
        </w:rPr>
        <w:t>) have the same impact on PC2 with more incidence of GW (</w:t>
      </w:r>
      <w:r w:rsidR="0019459C">
        <w:rPr>
          <w:rFonts w:ascii="Times New Roman" w:hAnsi="Times New Roman" w:cs="Times New Roman"/>
          <w:sz w:val="24"/>
          <w:szCs w:val="24"/>
          <w:lang w:val="en-US"/>
        </w:rPr>
        <w:t>t0.5</w:t>
      </w:r>
      <w:r w:rsidR="003B1848" w:rsidRPr="00B53C18">
        <w:rPr>
          <w:rFonts w:ascii="Times New Roman" w:hAnsi="Times New Roman" w:cs="Times New Roman"/>
          <w:sz w:val="24"/>
          <w:szCs w:val="24"/>
          <w:lang w:val="en-US"/>
        </w:rPr>
        <w:t>)</w:t>
      </w:r>
      <w:r w:rsidR="003B01FC">
        <w:rPr>
          <w:rFonts w:ascii="Times New Roman" w:hAnsi="Times New Roman" w:cs="Times New Roman"/>
          <w:sz w:val="24"/>
          <w:szCs w:val="24"/>
          <w:lang w:val="en-US"/>
        </w:rPr>
        <w:t xml:space="preserve"> in both populations</w:t>
      </w:r>
      <w:r w:rsidRPr="00B53C18">
        <w:rPr>
          <w:rFonts w:ascii="Times New Roman" w:hAnsi="Times New Roman" w:cs="Times New Roman"/>
          <w:sz w:val="24"/>
          <w:szCs w:val="24"/>
          <w:lang w:val="en-US"/>
        </w:rPr>
        <w:t>.</w:t>
      </w:r>
    </w:p>
    <w:p w14:paraId="5EE03B48" w14:textId="47670CBB" w:rsidR="00A62058" w:rsidRDefault="00A77613" w:rsidP="00F43805">
      <w:pPr>
        <w:spacing w:line="480" w:lineRule="auto"/>
        <w:jc w:val="both"/>
        <w:rPr>
          <w:ins w:id="66" w:author="Gaston Quero" w:date="2021-07-14T16:09:00Z"/>
          <w:rFonts w:ascii="Times New Roman" w:hAnsi="Times New Roman" w:cs="Times New Roman"/>
          <w:sz w:val="24"/>
          <w:szCs w:val="24"/>
          <w:lang w:val="en-US"/>
        </w:rPr>
      </w:pPr>
      <w:r>
        <w:rPr>
          <w:rFonts w:ascii="Times New Roman" w:hAnsi="Times New Roman" w:cs="Times New Roman"/>
          <w:sz w:val="24"/>
          <w:szCs w:val="24"/>
          <w:lang w:val="en-US"/>
        </w:rPr>
        <w:t>The variables defined by the model explain</w:t>
      </w:r>
      <w:r w:rsidR="008C3353">
        <w:rPr>
          <w:rFonts w:ascii="Times New Roman" w:hAnsi="Times New Roman" w:cs="Times New Roman"/>
          <w:sz w:val="24"/>
          <w:szCs w:val="24"/>
          <w:lang w:val="en-US"/>
        </w:rPr>
        <w:t xml:space="preserve"> more than 70 % </w:t>
      </w:r>
      <w:r>
        <w:rPr>
          <w:rFonts w:ascii="Times New Roman" w:hAnsi="Times New Roman" w:cs="Times New Roman"/>
          <w:sz w:val="24"/>
          <w:szCs w:val="24"/>
          <w:lang w:val="en-US"/>
        </w:rPr>
        <w:t>of</w:t>
      </w:r>
      <w:r w:rsidRPr="00A77613">
        <w:rPr>
          <w:rFonts w:ascii="Times New Roman" w:hAnsi="Times New Roman" w:cs="Times New Roman"/>
          <w:sz w:val="24"/>
          <w:szCs w:val="24"/>
          <w:lang w:val="en-US"/>
        </w:rPr>
        <w:t xml:space="preserve"> </w:t>
      </w:r>
      <w:r>
        <w:rPr>
          <w:rFonts w:ascii="Times New Roman" w:hAnsi="Times New Roman" w:cs="Times New Roman"/>
          <w:sz w:val="24"/>
          <w:szCs w:val="24"/>
          <w:lang w:val="en-US"/>
        </w:rPr>
        <w:t>variance observed independently of population objective</w:t>
      </w:r>
      <w:r w:rsidR="00F43805">
        <w:rPr>
          <w:rFonts w:ascii="Times New Roman" w:hAnsi="Times New Roman" w:cs="Times New Roman"/>
          <w:sz w:val="24"/>
          <w:szCs w:val="24"/>
          <w:lang w:val="en-US"/>
        </w:rPr>
        <w:t>.</w:t>
      </w:r>
      <w:r>
        <w:rPr>
          <w:rFonts w:ascii="Times New Roman" w:hAnsi="Times New Roman" w:cs="Times New Roman"/>
          <w:sz w:val="24"/>
          <w:szCs w:val="24"/>
          <w:lang w:val="en-US"/>
        </w:rPr>
        <w:t xml:space="preserve"> S</w:t>
      </w:r>
      <w:r w:rsidRPr="00A77613">
        <w:rPr>
          <w:rFonts w:ascii="Times New Roman" w:hAnsi="Times New Roman" w:cs="Times New Roman"/>
          <w:sz w:val="24"/>
          <w:szCs w:val="24"/>
          <w:lang w:val="en-US"/>
        </w:rPr>
        <w:t>urprisingly</w:t>
      </w:r>
      <w:r>
        <w:rPr>
          <w:rFonts w:ascii="Times New Roman" w:hAnsi="Times New Roman" w:cs="Times New Roman"/>
          <w:sz w:val="24"/>
          <w:szCs w:val="24"/>
          <w:lang w:val="en-US"/>
        </w:rPr>
        <w:t xml:space="preserve">, the parameters have similar </w:t>
      </w:r>
      <w:r w:rsidR="001B13A2">
        <w:rPr>
          <w:rFonts w:ascii="Times New Roman" w:hAnsi="Times New Roman" w:cs="Times New Roman"/>
          <w:sz w:val="24"/>
          <w:szCs w:val="24"/>
          <w:lang w:val="en-US"/>
        </w:rPr>
        <w:t>behavior</w:t>
      </w:r>
      <w:r>
        <w:rPr>
          <w:rFonts w:ascii="Times New Roman" w:hAnsi="Times New Roman" w:cs="Times New Roman"/>
          <w:sz w:val="24"/>
          <w:szCs w:val="24"/>
          <w:lang w:val="en-US"/>
        </w:rPr>
        <w:t xml:space="preserve"> in both populations spite off the </w:t>
      </w:r>
      <w:r w:rsidR="001B13A2">
        <w:rPr>
          <w:rFonts w:ascii="Times New Roman" w:hAnsi="Times New Roman" w:cs="Times New Roman"/>
          <w:sz w:val="24"/>
          <w:szCs w:val="24"/>
          <w:lang w:val="en-US"/>
        </w:rPr>
        <w:t>genetic</w:t>
      </w:r>
      <w:r>
        <w:rPr>
          <w:rFonts w:ascii="Times New Roman" w:hAnsi="Times New Roman" w:cs="Times New Roman"/>
          <w:sz w:val="24"/>
          <w:szCs w:val="24"/>
          <w:lang w:val="en-US"/>
        </w:rPr>
        <w:t xml:space="preserve"> </w:t>
      </w:r>
      <w:r w:rsidR="001B13A2">
        <w:rPr>
          <w:rFonts w:ascii="Times New Roman" w:hAnsi="Times New Roman" w:cs="Times New Roman"/>
          <w:sz w:val="24"/>
          <w:szCs w:val="24"/>
          <w:lang w:val="en-US"/>
        </w:rPr>
        <w:t>variability</w:t>
      </w:r>
      <w:r>
        <w:rPr>
          <w:rFonts w:ascii="Times New Roman" w:hAnsi="Times New Roman" w:cs="Times New Roman"/>
          <w:sz w:val="24"/>
          <w:szCs w:val="24"/>
          <w:lang w:val="en-US"/>
        </w:rPr>
        <w:t xml:space="preserve"> and plant </w:t>
      </w:r>
      <w:r w:rsidR="001B13A2">
        <w:rPr>
          <w:rFonts w:ascii="Times New Roman" w:hAnsi="Times New Roman" w:cs="Times New Roman"/>
          <w:sz w:val="24"/>
          <w:szCs w:val="24"/>
          <w:lang w:val="en-US"/>
        </w:rPr>
        <w:t>developments are</w:t>
      </w:r>
      <w:r>
        <w:rPr>
          <w:rFonts w:ascii="Times New Roman" w:hAnsi="Times New Roman" w:cs="Times New Roman"/>
          <w:sz w:val="24"/>
          <w:szCs w:val="24"/>
          <w:lang w:val="en-US"/>
        </w:rPr>
        <w:t xml:space="preserve"> </w:t>
      </w:r>
      <w:r w:rsidR="001B13A2">
        <w:rPr>
          <w:rFonts w:ascii="Times New Roman" w:hAnsi="Times New Roman" w:cs="Times New Roman"/>
          <w:sz w:val="24"/>
          <w:szCs w:val="24"/>
          <w:lang w:val="en-US"/>
        </w:rPr>
        <w:t xml:space="preserve">different between the populations (Fig. </w:t>
      </w:r>
      <w:r w:rsidR="0069595B">
        <w:rPr>
          <w:rFonts w:ascii="Times New Roman" w:hAnsi="Times New Roman" w:cs="Times New Roman"/>
          <w:sz w:val="24"/>
          <w:szCs w:val="24"/>
          <w:lang w:val="en-US"/>
        </w:rPr>
        <w:t>5</w:t>
      </w:r>
      <w:r w:rsidR="001B13A2">
        <w:rPr>
          <w:rFonts w:ascii="Times New Roman" w:hAnsi="Times New Roman" w:cs="Times New Roman"/>
          <w:sz w:val="24"/>
          <w:szCs w:val="24"/>
          <w:lang w:val="en-US"/>
        </w:rPr>
        <w:t xml:space="preserve">A and </w:t>
      </w:r>
      <w:r w:rsidR="0069595B">
        <w:rPr>
          <w:rFonts w:ascii="Times New Roman" w:hAnsi="Times New Roman" w:cs="Times New Roman"/>
          <w:sz w:val="24"/>
          <w:szCs w:val="24"/>
          <w:lang w:val="en-US"/>
        </w:rPr>
        <w:t>5</w:t>
      </w:r>
      <w:r w:rsidR="001B13A2">
        <w:rPr>
          <w:rFonts w:ascii="Times New Roman" w:hAnsi="Times New Roman" w:cs="Times New Roman"/>
          <w:sz w:val="24"/>
          <w:szCs w:val="24"/>
          <w:lang w:val="en-US"/>
        </w:rPr>
        <w:t xml:space="preserve">B). </w:t>
      </w:r>
      <w:r w:rsidR="0019459C">
        <w:rPr>
          <w:rFonts w:ascii="Times New Roman" w:hAnsi="Times New Roman" w:cs="Times New Roman"/>
          <w:sz w:val="24"/>
          <w:szCs w:val="24"/>
          <w:lang w:val="en-US"/>
        </w:rPr>
        <w:t>t0.5</w:t>
      </w:r>
      <w:r w:rsidR="001B13A2">
        <w:rPr>
          <w:rFonts w:ascii="Times New Roman" w:hAnsi="Times New Roman" w:cs="Times New Roman"/>
          <w:sz w:val="24"/>
          <w:szCs w:val="24"/>
          <w:lang w:val="en-US"/>
        </w:rPr>
        <w:t xml:space="preserve">When the model is applied to plants with a more advanced developmental stage, </w:t>
      </w:r>
      <w:r w:rsidR="0019459C">
        <w:rPr>
          <w:rFonts w:ascii="Times New Roman" w:hAnsi="Times New Roman" w:cs="Times New Roman"/>
          <w:sz w:val="24"/>
          <w:szCs w:val="24"/>
          <w:lang w:val="en-US"/>
        </w:rPr>
        <w:t>t0.5</w:t>
      </w:r>
      <w:r w:rsidR="0069595B" w:rsidRPr="00B53C18">
        <w:rPr>
          <w:rFonts w:ascii="Times New Roman" w:hAnsi="Times New Roman" w:cs="Times New Roman"/>
          <w:sz w:val="24"/>
          <w:szCs w:val="24"/>
          <w:lang w:val="en-US"/>
        </w:rPr>
        <w:t>‘GW(</w:t>
      </w:r>
      <w:r w:rsidR="0019459C">
        <w:rPr>
          <w:rFonts w:ascii="Times New Roman" w:hAnsi="Times New Roman" w:cs="Times New Roman"/>
          <w:sz w:val="24"/>
          <w:szCs w:val="24"/>
          <w:lang w:val="en-US"/>
        </w:rPr>
        <w:t>t0.5</w:t>
      </w:r>
      <w:r w:rsidR="0069595B" w:rsidRPr="00B53C18">
        <w:rPr>
          <w:rFonts w:ascii="Times New Roman" w:hAnsi="Times New Roman" w:cs="Times New Roman"/>
          <w:sz w:val="24"/>
          <w:szCs w:val="24"/>
          <w:lang w:val="en-US"/>
        </w:rPr>
        <w:t xml:space="preserve">) </w:t>
      </w:r>
      <w:r w:rsidR="001B13A2">
        <w:rPr>
          <w:rFonts w:ascii="Times New Roman" w:hAnsi="Times New Roman" w:cs="Times New Roman"/>
          <w:sz w:val="24"/>
          <w:szCs w:val="24"/>
          <w:lang w:val="en-US"/>
        </w:rPr>
        <w:t xml:space="preserve">has the same impact on </w:t>
      </w:r>
      <w:r w:rsidR="001A0A12">
        <w:rPr>
          <w:rFonts w:ascii="Times New Roman" w:hAnsi="Times New Roman" w:cs="Times New Roman"/>
          <w:sz w:val="24"/>
          <w:szCs w:val="24"/>
          <w:lang w:val="en-US"/>
        </w:rPr>
        <w:t xml:space="preserve">water consumption variance. </w:t>
      </w:r>
      <w:r w:rsidR="0069595B">
        <w:rPr>
          <w:rFonts w:ascii="Times New Roman" w:hAnsi="Times New Roman" w:cs="Times New Roman"/>
          <w:sz w:val="24"/>
          <w:szCs w:val="24"/>
          <w:lang w:val="en-US"/>
        </w:rPr>
        <w:t>However, in case of Gw (</w:t>
      </w:r>
      <w:r w:rsidR="0019459C">
        <w:rPr>
          <w:rFonts w:ascii="Times New Roman" w:hAnsi="Times New Roman" w:cs="Times New Roman"/>
          <w:sz w:val="24"/>
          <w:szCs w:val="24"/>
          <w:lang w:val="en-US"/>
        </w:rPr>
        <w:t>t0.5</w:t>
      </w:r>
      <w:r w:rsidR="0069595B">
        <w:rPr>
          <w:rFonts w:ascii="Times New Roman" w:hAnsi="Times New Roman" w:cs="Times New Roman"/>
          <w:sz w:val="24"/>
          <w:szCs w:val="24"/>
          <w:lang w:val="en-US"/>
        </w:rPr>
        <w:t xml:space="preserve">) a specific changes was observed. </w:t>
      </w:r>
      <w:commentRangeStart w:id="67"/>
      <w:r w:rsidR="00F43805">
        <w:rPr>
          <w:rFonts w:ascii="Times New Roman" w:hAnsi="Times New Roman" w:cs="Times New Roman"/>
          <w:sz w:val="24"/>
          <w:szCs w:val="24"/>
          <w:lang w:val="en-US"/>
        </w:rPr>
        <w:t xml:space="preserve">Is important to point out that </w:t>
      </w:r>
      <w:r w:rsidR="0069595B">
        <w:rPr>
          <w:rFonts w:ascii="Times New Roman" w:hAnsi="Times New Roman" w:cs="Times New Roman"/>
          <w:sz w:val="24"/>
          <w:szCs w:val="24"/>
          <w:lang w:val="en-US"/>
        </w:rPr>
        <w:t xml:space="preserve">the impact on water consumption of the parameters of the model are independent of the </w:t>
      </w:r>
      <w:r w:rsidR="0019459C">
        <w:rPr>
          <w:rFonts w:ascii="Times New Roman" w:hAnsi="Times New Roman" w:cs="Times New Roman"/>
          <w:sz w:val="24"/>
          <w:szCs w:val="24"/>
          <w:lang w:val="en-US"/>
        </w:rPr>
        <w:t>t0.5</w:t>
      </w:r>
      <w:r w:rsidR="0069595B">
        <w:rPr>
          <w:rFonts w:ascii="Times New Roman" w:hAnsi="Times New Roman" w:cs="Times New Roman"/>
          <w:sz w:val="24"/>
          <w:szCs w:val="24"/>
          <w:lang w:val="en-US"/>
        </w:rPr>
        <w:t xml:space="preserve"> values, because this last parameter was not included in the PCA analysis.</w:t>
      </w:r>
      <w:r w:rsidR="00B53C18">
        <w:rPr>
          <w:rFonts w:ascii="Times New Roman" w:hAnsi="Times New Roman" w:cs="Times New Roman"/>
          <w:sz w:val="24"/>
          <w:szCs w:val="24"/>
          <w:lang w:val="en-US"/>
        </w:rPr>
        <w:t>.</w:t>
      </w:r>
      <w:commentRangeEnd w:id="67"/>
      <w:r w:rsidR="003D6AFA">
        <w:rPr>
          <w:rStyle w:val="Refdecomentario"/>
          <w:lang w:val="es-ES" w:eastAsia="es-ES"/>
        </w:rPr>
        <w:commentReference w:id="67"/>
      </w:r>
    </w:p>
    <w:p w14:paraId="26B69997" w14:textId="12BFDF24" w:rsidR="00CC65F4" w:rsidRPr="00CC65F4" w:rsidRDefault="00CC65F4" w:rsidP="00F43805">
      <w:pPr>
        <w:spacing w:line="480" w:lineRule="auto"/>
        <w:jc w:val="both"/>
        <w:rPr>
          <w:rFonts w:ascii="Times New Roman" w:hAnsi="Times New Roman" w:cs="Times New Roman"/>
          <w:sz w:val="24"/>
          <w:szCs w:val="24"/>
          <w:rPrChange w:id="68" w:author="Gaston Quero" w:date="2021-07-14T16:09:00Z">
            <w:rPr>
              <w:rFonts w:ascii="Times New Roman" w:hAnsi="Times New Roman" w:cs="Times New Roman"/>
              <w:sz w:val="24"/>
              <w:szCs w:val="24"/>
              <w:lang w:val="en-US"/>
            </w:rPr>
          </w:rPrChange>
        </w:rPr>
      </w:pPr>
      <w:ins w:id="69" w:author="Gaston Quero" w:date="2021-07-14T16:09:00Z">
        <w:r w:rsidRPr="00CC65F4">
          <w:rPr>
            <w:rFonts w:ascii="Times New Roman" w:hAnsi="Times New Roman" w:cs="Times New Roman"/>
            <w:sz w:val="24"/>
            <w:szCs w:val="24"/>
            <w:rPrChange w:id="70" w:author="Gaston Quero" w:date="2021-07-14T16:09:00Z">
              <w:rPr>
                <w:rFonts w:ascii="Times New Roman" w:hAnsi="Times New Roman" w:cs="Times New Roman"/>
                <w:sz w:val="24"/>
                <w:szCs w:val="24"/>
                <w:lang w:val="en-US"/>
              </w:rPr>
            </w:rPrChange>
          </w:rPr>
          <w:t>Analisis de correspondencia con l</w:t>
        </w:r>
        <w:r>
          <w:rPr>
            <w:rFonts w:ascii="Times New Roman" w:hAnsi="Times New Roman" w:cs="Times New Roman"/>
            <w:sz w:val="24"/>
            <w:szCs w:val="24"/>
          </w:rPr>
          <w:t>a matriz de genotipo</w:t>
        </w:r>
      </w:ins>
      <w:ins w:id="71" w:author="Gaston Quero" w:date="2021-07-14T16:10:00Z">
        <w:r>
          <w:rPr>
            <w:rFonts w:ascii="Times New Roman" w:hAnsi="Times New Roman" w:cs="Times New Roman"/>
            <w:sz w:val="24"/>
            <w:szCs w:val="24"/>
          </w:rPr>
          <w:t>s</w:t>
        </w:r>
      </w:ins>
      <w:bookmarkStart w:id="72" w:name="_GoBack"/>
      <w:bookmarkEnd w:id="72"/>
    </w:p>
    <w:p w14:paraId="5508E2C5" w14:textId="74DEBC0C" w:rsidR="0074339E" w:rsidRDefault="00802D7D" w:rsidP="00750AB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Genotypes </w:t>
      </w:r>
      <w:r w:rsidR="00DC2B6C">
        <w:rPr>
          <w:rFonts w:ascii="Times New Roman" w:hAnsi="Times New Roman" w:cs="Times New Roman"/>
          <w:sz w:val="24"/>
          <w:szCs w:val="24"/>
          <w:lang w:val="en-US"/>
        </w:rPr>
        <w:t xml:space="preserve">were </w:t>
      </w:r>
      <w:r w:rsidR="001A0A12">
        <w:rPr>
          <w:rFonts w:ascii="Times New Roman" w:hAnsi="Times New Roman" w:cs="Times New Roman"/>
          <w:sz w:val="24"/>
          <w:szCs w:val="24"/>
          <w:lang w:val="en-US"/>
        </w:rPr>
        <w:t>c</w:t>
      </w:r>
      <w:r w:rsidR="00063B3F">
        <w:rPr>
          <w:rFonts w:ascii="Times New Roman" w:hAnsi="Times New Roman" w:cs="Times New Roman"/>
          <w:sz w:val="24"/>
          <w:szCs w:val="24"/>
          <w:lang w:val="en-US"/>
        </w:rPr>
        <w:t>luste</w:t>
      </w:r>
      <w:r w:rsidR="002F531F">
        <w:rPr>
          <w:rFonts w:ascii="Times New Roman" w:hAnsi="Times New Roman" w:cs="Times New Roman"/>
          <w:sz w:val="24"/>
          <w:szCs w:val="24"/>
          <w:lang w:val="en-US"/>
        </w:rPr>
        <w:t>r</w:t>
      </w:r>
      <w:r>
        <w:rPr>
          <w:rFonts w:ascii="Times New Roman" w:hAnsi="Times New Roman" w:cs="Times New Roman"/>
          <w:sz w:val="24"/>
          <w:szCs w:val="24"/>
          <w:lang w:val="en-US"/>
        </w:rPr>
        <w:t xml:space="preserve">ed by </w:t>
      </w:r>
      <w:r w:rsidR="003922A0">
        <w:rPr>
          <w:rFonts w:ascii="Times New Roman" w:hAnsi="Times New Roman" w:cs="Times New Roman"/>
          <w:sz w:val="24"/>
          <w:szCs w:val="24"/>
          <w:lang w:val="en-US"/>
        </w:rPr>
        <w:t xml:space="preserve">using the </w:t>
      </w:r>
      <w:r w:rsidR="00F43805">
        <w:rPr>
          <w:rFonts w:ascii="Times New Roman" w:hAnsi="Times New Roman" w:cs="Times New Roman"/>
          <w:sz w:val="24"/>
          <w:szCs w:val="24"/>
          <w:lang w:val="en-US"/>
        </w:rPr>
        <w:t xml:space="preserve">effect of each variable </w:t>
      </w:r>
      <w:r w:rsidR="003922A0">
        <w:rPr>
          <w:rFonts w:ascii="Times New Roman" w:hAnsi="Times New Roman" w:cs="Times New Roman"/>
          <w:sz w:val="24"/>
          <w:szCs w:val="24"/>
          <w:lang w:val="en-US"/>
        </w:rPr>
        <w:t>in the PCA</w:t>
      </w:r>
      <w:r w:rsidR="004C43D2">
        <w:rPr>
          <w:rFonts w:ascii="Times New Roman" w:hAnsi="Times New Roman" w:cs="Times New Roman"/>
          <w:sz w:val="24"/>
          <w:szCs w:val="24"/>
          <w:lang w:val="en-US"/>
        </w:rPr>
        <w:t>, three clusters were obtained by this analysis As</w:t>
      </w:r>
      <w:r w:rsidR="00DC2B6C">
        <w:rPr>
          <w:rFonts w:ascii="Times New Roman" w:hAnsi="Times New Roman" w:cs="Times New Roman"/>
          <w:sz w:val="24"/>
          <w:szCs w:val="24"/>
          <w:lang w:val="en-US"/>
        </w:rPr>
        <w:t>sociation of</w:t>
      </w:r>
      <w:r w:rsidR="00F43805">
        <w:rPr>
          <w:rFonts w:ascii="Times New Roman" w:hAnsi="Times New Roman" w:cs="Times New Roman"/>
          <w:sz w:val="24"/>
          <w:szCs w:val="24"/>
          <w:lang w:val="en-US"/>
        </w:rPr>
        <w:t xml:space="preserve"> this </w:t>
      </w:r>
      <w:r w:rsidR="00DC2B6C">
        <w:rPr>
          <w:rFonts w:ascii="Times New Roman" w:hAnsi="Times New Roman" w:cs="Times New Roman"/>
          <w:sz w:val="24"/>
          <w:szCs w:val="24"/>
          <w:lang w:val="en-US"/>
        </w:rPr>
        <w:t>clusters</w:t>
      </w:r>
      <w:r w:rsidR="00F43805">
        <w:rPr>
          <w:rFonts w:ascii="Times New Roman" w:hAnsi="Times New Roman" w:cs="Times New Roman"/>
          <w:sz w:val="24"/>
          <w:szCs w:val="24"/>
          <w:lang w:val="en-US"/>
        </w:rPr>
        <w:t xml:space="preserve"> with </w:t>
      </w:r>
      <w:r w:rsidR="00DC2B6C">
        <w:rPr>
          <w:rFonts w:ascii="Times New Roman" w:hAnsi="Times New Roman" w:cs="Times New Roman"/>
          <w:sz w:val="24"/>
          <w:szCs w:val="24"/>
          <w:lang w:val="en-US"/>
        </w:rPr>
        <w:t>the G</w:t>
      </w:r>
      <w:r w:rsidR="00F43805">
        <w:rPr>
          <w:rFonts w:ascii="Times New Roman" w:hAnsi="Times New Roman" w:cs="Times New Roman"/>
          <w:sz w:val="24"/>
          <w:szCs w:val="24"/>
          <w:lang w:val="en-US"/>
        </w:rPr>
        <w:t>roup</w:t>
      </w:r>
      <w:r w:rsidR="00DC2B6C">
        <w:rPr>
          <w:rFonts w:ascii="Times New Roman" w:hAnsi="Times New Roman" w:cs="Times New Roman"/>
          <w:sz w:val="24"/>
          <w:szCs w:val="24"/>
          <w:lang w:val="en-US"/>
        </w:rPr>
        <w:t>s</w:t>
      </w:r>
      <w:r w:rsidR="00F43805">
        <w:rPr>
          <w:rFonts w:ascii="Times New Roman" w:hAnsi="Times New Roman" w:cs="Times New Roman"/>
          <w:sz w:val="24"/>
          <w:szCs w:val="24"/>
          <w:lang w:val="en-US"/>
        </w:rPr>
        <w:t xml:space="preserve"> </w:t>
      </w:r>
      <w:r w:rsidR="00DC2B6C">
        <w:rPr>
          <w:rFonts w:ascii="Times New Roman" w:hAnsi="Times New Roman" w:cs="Times New Roman"/>
          <w:sz w:val="24"/>
          <w:szCs w:val="24"/>
          <w:lang w:val="en-US"/>
        </w:rPr>
        <w:t>defined</w:t>
      </w:r>
      <w:r>
        <w:rPr>
          <w:rFonts w:ascii="Times New Roman" w:hAnsi="Times New Roman" w:cs="Times New Roman"/>
          <w:sz w:val="24"/>
          <w:szCs w:val="24"/>
          <w:lang w:val="en-US"/>
        </w:rPr>
        <w:t xml:space="preserve"> </w:t>
      </w:r>
      <w:r w:rsidR="004C43D2">
        <w:rPr>
          <w:rFonts w:ascii="Times New Roman" w:hAnsi="Times New Roman" w:cs="Times New Roman"/>
          <w:sz w:val="24"/>
          <w:szCs w:val="24"/>
          <w:lang w:val="en-US"/>
        </w:rPr>
        <w:t xml:space="preserve">previously </w:t>
      </w:r>
      <w:r w:rsidR="00DC2B6C">
        <w:rPr>
          <w:rFonts w:ascii="Times New Roman" w:hAnsi="Times New Roman" w:cs="Times New Roman"/>
          <w:sz w:val="24"/>
          <w:szCs w:val="24"/>
          <w:lang w:val="en-US"/>
        </w:rPr>
        <w:t xml:space="preserve">was performed </w:t>
      </w:r>
      <w:r w:rsidR="004C43D2">
        <w:rPr>
          <w:rFonts w:ascii="Times New Roman" w:hAnsi="Times New Roman" w:cs="Times New Roman"/>
          <w:sz w:val="24"/>
          <w:szCs w:val="24"/>
          <w:lang w:val="en-US"/>
        </w:rPr>
        <w:t xml:space="preserve">and showed in </w:t>
      </w:r>
      <w:r w:rsidR="00DC2B6C">
        <w:rPr>
          <w:rFonts w:ascii="Times New Roman" w:hAnsi="Times New Roman" w:cs="Times New Roman"/>
          <w:sz w:val="24"/>
          <w:szCs w:val="24"/>
          <w:lang w:val="en-US"/>
        </w:rPr>
        <w:t>Fig</w:t>
      </w:r>
      <w:r w:rsidR="004C43D2">
        <w:rPr>
          <w:rFonts w:ascii="Times New Roman" w:hAnsi="Times New Roman" w:cs="Times New Roman"/>
          <w:sz w:val="24"/>
          <w:szCs w:val="24"/>
          <w:lang w:val="en-US"/>
        </w:rPr>
        <w:t xml:space="preserve">ure </w:t>
      </w:r>
      <w:r w:rsidR="00D552B5">
        <w:rPr>
          <w:rFonts w:ascii="Times New Roman" w:hAnsi="Times New Roman" w:cs="Times New Roman"/>
          <w:sz w:val="24"/>
          <w:szCs w:val="24"/>
          <w:lang w:val="en-US"/>
        </w:rPr>
        <w:t>7</w:t>
      </w:r>
      <w:r w:rsidR="00DC2B6C">
        <w:rPr>
          <w:rFonts w:ascii="Times New Roman" w:hAnsi="Times New Roman" w:cs="Times New Roman"/>
          <w:sz w:val="24"/>
          <w:szCs w:val="24"/>
          <w:lang w:val="en-US"/>
        </w:rPr>
        <w:t xml:space="preserve">. </w:t>
      </w:r>
      <w:r w:rsidR="004C43D2">
        <w:rPr>
          <w:rFonts w:ascii="Times New Roman" w:hAnsi="Times New Roman" w:cs="Times New Roman"/>
          <w:sz w:val="24"/>
          <w:szCs w:val="24"/>
          <w:lang w:val="en-US"/>
        </w:rPr>
        <w:t xml:space="preserve">Group 1 and 2 have a good association with genotypes belongs to clusters 1 and 2 respectively. No association could be found between Group 3 and remaining genotypes clustered. </w:t>
      </w:r>
      <w:r w:rsidR="003F2A60">
        <w:rPr>
          <w:rFonts w:ascii="Times New Roman" w:hAnsi="Times New Roman" w:cs="Times New Roman"/>
          <w:sz w:val="24"/>
          <w:szCs w:val="24"/>
          <w:lang w:val="en-US"/>
        </w:rPr>
        <w:t>These results</w:t>
      </w:r>
      <w:r w:rsidR="004C43D2">
        <w:rPr>
          <w:rFonts w:ascii="Times New Roman" w:hAnsi="Times New Roman" w:cs="Times New Roman"/>
          <w:sz w:val="24"/>
          <w:szCs w:val="24"/>
          <w:lang w:val="en-US"/>
        </w:rPr>
        <w:t xml:space="preserve"> were kept in both breeding populations, however when elite breeding population data were analyzed a new cluster was obtained (Fig </w:t>
      </w:r>
      <w:r w:rsidR="00D552B5">
        <w:rPr>
          <w:rFonts w:ascii="Times New Roman" w:hAnsi="Times New Roman" w:cs="Times New Roman"/>
          <w:sz w:val="24"/>
          <w:szCs w:val="24"/>
          <w:lang w:val="en-US"/>
        </w:rPr>
        <w:t>7</w:t>
      </w:r>
      <w:r w:rsidR="004C43D2">
        <w:rPr>
          <w:rFonts w:ascii="Times New Roman" w:hAnsi="Times New Roman" w:cs="Times New Roman"/>
          <w:sz w:val="24"/>
          <w:szCs w:val="24"/>
          <w:lang w:val="en-US"/>
        </w:rPr>
        <w:t>B). This could be related with high phenotypic variability of this population because a broad genetic diversity.</w:t>
      </w:r>
    </w:p>
    <w:p w14:paraId="38036137" w14:textId="6858692A" w:rsidR="006C4C07" w:rsidRPr="001C6C47" w:rsidRDefault="006C4C07" w:rsidP="00750AB7">
      <w:pPr>
        <w:spacing w:line="480" w:lineRule="auto"/>
        <w:jc w:val="both"/>
        <w:rPr>
          <w:rFonts w:ascii="Times New Roman" w:hAnsi="Times New Roman" w:cs="Times New Roman"/>
          <w:sz w:val="24"/>
          <w:szCs w:val="24"/>
          <w:lang w:val="en-US"/>
        </w:rPr>
      </w:pPr>
      <w:r w:rsidRPr="006C4C07">
        <w:rPr>
          <w:rFonts w:ascii="Times New Roman" w:hAnsi="Times New Roman" w:cs="Times New Roman"/>
          <w:noProof/>
          <w:sz w:val="24"/>
          <w:szCs w:val="24"/>
          <w:lang w:val="en-US" w:eastAsia="en-US"/>
        </w:rPr>
        <w:drawing>
          <wp:inline distT="0" distB="0" distL="0" distR="0" wp14:anchorId="3C68749C" wp14:editId="23D138D0">
            <wp:extent cx="2157413" cy="4314825"/>
            <wp:effectExtent l="0" t="0" r="0" b="0"/>
            <wp:docPr id="10" name="Imagen 10" descr="C:\Users\usuario\Desktop\Paper modelo de consumo\Fig_6_q25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usuario\Desktop\Paper modelo de consumo\Fig_6_q25_2019.pn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158827" cy="4317653"/>
                    </a:xfrm>
                    <a:prstGeom prst="rect">
                      <a:avLst/>
                    </a:prstGeom>
                    <a:noFill/>
                    <a:ln>
                      <a:noFill/>
                    </a:ln>
                  </pic:spPr>
                </pic:pic>
              </a:graphicData>
            </a:graphic>
          </wp:inline>
        </w:drawing>
      </w:r>
    </w:p>
    <w:p w14:paraId="22E99EF3" w14:textId="4C5968CA" w:rsidR="00405C66" w:rsidRPr="00D46BF5" w:rsidRDefault="006C4C07">
      <w:pPr>
        <w:rPr>
          <w:rFonts w:ascii="Times New Roman" w:hAnsi="Times New Roman" w:cs="Times New Roman"/>
          <w:b/>
          <w:sz w:val="24"/>
          <w:szCs w:val="24"/>
        </w:rPr>
      </w:pPr>
      <w:r w:rsidRPr="00D46BF5">
        <w:rPr>
          <w:rFonts w:ascii="Times New Roman" w:hAnsi="Times New Roman" w:cs="Times New Roman"/>
          <w:b/>
          <w:sz w:val="24"/>
          <w:szCs w:val="24"/>
        </w:rPr>
        <w:t>Fig7……….</w:t>
      </w:r>
    </w:p>
    <w:p w14:paraId="682A3573" w14:textId="77777777" w:rsidR="00405C66" w:rsidRPr="00D46BF5" w:rsidRDefault="00405C66">
      <w:pPr>
        <w:rPr>
          <w:rFonts w:ascii="Times New Roman" w:hAnsi="Times New Roman" w:cs="Times New Roman"/>
          <w:b/>
          <w:sz w:val="24"/>
          <w:szCs w:val="24"/>
        </w:rPr>
      </w:pPr>
    </w:p>
    <w:p w14:paraId="27FE77AE" w14:textId="62030BE1" w:rsidR="00405C66" w:rsidRDefault="00405C66">
      <w:pPr>
        <w:rPr>
          <w:rFonts w:ascii="Times New Roman" w:hAnsi="Times New Roman" w:cs="Times New Roman"/>
          <w:b/>
          <w:sz w:val="24"/>
          <w:szCs w:val="24"/>
        </w:rPr>
      </w:pPr>
      <w:r w:rsidRPr="00405C66">
        <w:rPr>
          <w:rFonts w:ascii="Times New Roman" w:hAnsi="Times New Roman" w:cs="Times New Roman"/>
          <w:b/>
          <w:sz w:val="24"/>
          <w:szCs w:val="24"/>
        </w:rPr>
        <w:t>Agregar</w:t>
      </w:r>
      <w:r w:rsidRPr="00D46BF5">
        <w:rPr>
          <w:rFonts w:ascii="Times New Roman" w:hAnsi="Times New Roman" w:cs="Times New Roman"/>
          <w:b/>
          <w:sz w:val="24"/>
          <w:szCs w:val="24"/>
        </w:rPr>
        <w:t xml:space="preserve"> figura </w:t>
      </w:r>
      <w:r w:rsidR="00D552B5">
        <w:rPr>
          <w:rFonts w:ascii="Times New Roman" w:hAnsi="Times New Roman" w:cs="Times New Roman"/>
          <w:b/>
          <w:sz w:val="24"/>
          <w:szCs w:val="24"/>
        </w:rPr>
        <w:t>8</w:t>
      </w:r>
      <w:r w:rsidRPr="00D46BF5">
        <w:rPr>
          <w:rFonts w:ascii="Times New Roman" w:hAnsi="Times New Roman" w:cs="Times New Roman"/>
          <w:b/>
          <w:sz w:val="24"/>
          <w:szCs w:val="24"/>
        </w:rPr>
        <w:t xml:space="preserve"> que muestra identificacion de Qtls p</w:t>
      </w:r>
      <w:r>
        <w:rPr>
          <w:rFonts w:ascii="Times New Roman" w:hAnsi="Times New Roman" w:cs="Times New Roman"/>
          <w:b/>
          <w:sz w:val="24"/>
          <w:szCs w:val="24"/>
        </w:rPr>
        <w:t>ara</w:t>
      </w:r>
      <w:r w:rsidR="006C4C07">
        <w:rPr>
          <w:rFonts w:ascii="Times New Roman" w:hAnsi="Times New Roman" w:cs="Times New Roman"/>
          <w:b/>
          <w:sz w:val="24"/>
          <w:szCs w:val="24"/>
        </w:rPr>
        <w:t xml:space="preserve"> B y </w:t>
      </w:r>
      <w:r w:rsidR="0019459C">
        <w:rPr>
          <w:rFonts w:ascii="Times New Roman" w:hAnsi="Times New Roman" w:cs="Times New Roman"/>
          <w:b/>
          <w:sz w:val="24"/>
          <w:szCs w:val="24"/>
        </w:rPr>
        <w:t>t0.5</w:t>
      </w:r>
    </w:p>
    <w:p w14:paraId="5A4EAA33" w14:textId="68421F48" w:rsidR="00E15597" w:rsidRPr="00D46BF5" w:rsidRDefault="00E15597">
      <w:pPr>
        <w:rPr>
          <w:rFonts w:ascii="Times New Roman" w:hAnsi="Times New Roman" w:cs="Times New Roman"/>
          <w:b/>
          <w:sz w:val="24"/>
          <w:szCs w:val="24"/>
        </w:rPr>
      </w:pPr>
      <w:r w:rsidRPr="00D46BF5">
        <w:rPr>
          <w:rFonts w:ascii="Times New Roman" w:hAnsi="Times New Roman" w:cs="Times New Roman"/>
          <w:b/>
          <w:sz w:val="24"/>
          <w:szCs w:val="24"/>
        </w:rPr>
        <w:br w:type="page"/>
      </w:r>
    </w:p>
    <w:p w14:paraId="38002B85" w14:textId="311DE9C3" w:rsidR="00416526" w:rsidRPr="001C6C47" w:rsidRDefault="00416526"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lastRenderedPageBreak/>
        <w:t>Discussion</w:t>
      </w:r>
      <w:r w:rsidR="00BC3D4A">
        <w:rPr>
          <w:rFonts w:ascii="Times New Roman" w:hAnsi="Times New Roman" w:cs="Times New Roman"/>
          <w:b/>
          <w:sz w:val="24"/>
          <w:szCs w:val="24"/>
          <w:lang w:val="en-US"/>
        </w:rPr>
        <w:t xml:space="preserve"> (poner mas citas)</w:t>
      </w:r>
    </w:p>
    <w:p w14:paraId="58BC2E35" w14:textId="52A3F798" w:rsidR="00B44ECB" w:rsidRDefault="00560962" w:rsidP="000C13CC">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In the current climate change </w:t>
      </w:r>
      <w:r w:rsidR="00153E88" w:rsidRPr="001C6C47">
        <w:rPr>
          <w:rFonts w:ascii="Times New Roman" w:hAnsi="Times New Roman" w:cs="Times New Roman"/>
          <w:sz w:val="24"/>
          <w:szCs w:val="24"/>
          <w:lang w:val="en-US"/>
        </w:rPr>
        <w:t>scenario,</w:t>
      </w:r>
      <w:r w:rsidRPr="001C6C47">
        <w:rPr>
          <w:rFonts w:ascii="Times New Roman" w:hAnsi="Times New Roman" w:cs="Times New Roman"/>
          <w:sz w:val="24"/>
          <w:szCs w:val="24"/>
          <w:lang w:val="en-US"/>
        </w:rPr>
        <w:t xml:space="preserve"> it</w:t>
      </w:r>
      <w:r w:rsidR="00AF0C5E" w:rsidRPr="001C6C47">
        <w:rPr>
          <w:rFonts w:ascii="Times New Roman" w:hAnsi="Times New Roman" w:cs="Times New Roman"/>
          <w:sz w:val="24"/>
          <w:szCs w:val="24"/>
          <w:lang w:val="en-US"/>
        </w:rPr>
        <w:t xml:space="preserve"> is imperative that soybean b</w:t>
      </w:r>
      <w:r w:rsidR="00065789" w:rsidRPr="001C6C47">
        <w:rPr>
          <w:rFonts w:ascii="Times New Roman" w:hAnsi="Times New Roman" w:cs="Times New Roman"/>
          <w:sz w:val="24"/>
          <w:szCs w:val="24"/>
          <w:lang w:val="en-US"/>
        </w:rPr>
        <w:t xml:space="preserve">reeders use effective strategies for developing varieties with better ability to cope with period of water shortage. </w:t>
      </w:r>
      <w:r w:rsidR="00AF0C5E" w:rsidRPr="001C6C47">
        <w:rPr>
          <w:rFonts w:ascii="Times New Roman" w:hAnsi="Times New Roman" w:cs="Times New Roman"/>
          <w:sz w:val="24"/>
          <w:szCs w:val="24"/>
          <w:lang w:val="en-US"/>
        </w:rPr>
        <w:t xml:space="preserve">The complexity of drought tolerance trait has prevented the development of successful and reachable </w:t>
      </w:r>
      <w:r w:rsidR="00AF7C54" w:rsidRPr="001C6C47">
        <w:rPr>
          <w:rFonts w:ascii="Times New Roman" w:hAnsi="Times New Roman" w:cs="Times New Roman"/>
          <w:sz w:val="24"/>
          <w:szCs w:val="24"/>
          <w:lang w:val="en-US"/>
        </w:rPr>
        <w:t>phenotyping strategy for selection in small-scale breeding programs. This situation gave rise this work in order to develop a</w:t>
      </w:r>
      <w:r w:rsidR="00D143D8" w:rsidRPr="001C6C47">
        <w:rPr>
          <w:rFonts w:ascii="Times New Roman" w:hAnsi="Times New Roman" w:cs="Times New Roman"/>
          <w:sz w:val="24"/>
          <w:szCs w:val="24"/>
          <w:lang w:val="en-US"/>
        </w:rPr>
        <w:t>n</w:t>
      </w:r>
      <w:r w:rsidR="00AF7C54" w:rsidRPr="001C6C47">
        <w:rPr>
          <w:rFonts w:ascii="Times New Roman" w:hAnsi="Times New Roman" w:cs="Times New Roman"/>
          <w:sz w:val="24"/>
          <w:szCs w:val="24"/>
          <w:lang w:val="en-US"/>
        </w:rPr>
        <w:t xml:space="preserve"> </w:t>
      </w:r>
      <w:r w:rsidR="00D143D8" w:rsidRPr="001C6C47">
        <w:rPr>
          <w:rFonts w:ascii="Times New Roman" w:hAnsi="Times New Roman" w:cs="Times New Roman"/>
          <w:sz w:val="24"/>
          <w:szCs w:val="24"/>
          <w:lang w:val="en-US"/>
        </w:rPr>
        <w:t>enforceable</w:t>
      </w:r>
      <w:r w:rsidR="00AF7C54" w:rsidRPr="001C6C47">
        <w:rPr>
          <w:rFonts w:ascii="Times New Roman" w:hAnsi="Times New Roman" w:cs="Times New Roman"/>
          <w:sz w:val="24"/>
          <w:szCs w:val="24"/>
          <w:lang w:val="en-US"/>
        </w:rPr>
        <w:t xml:space="preserve"> phenotyping strategy</w:t>
      </w:r>
      <w:r w:rsidR="00DA42F0" w:rsidRPr="001C6C47">
        <w:rPr>
          <w:rFonts w:ascii="Times New Roman" w:hAnsi="Times New Roman" w:cs="Times New Roman"/>
          <w:sz w:val="24"/>
          <w:szCs w:val="24"/>
          <w:lang w:val="en-US"/>
        </w:rPr>
        <w:t>.</w:t>
      </w:r>
      <w:r w:rsidR="00D143D8" w:rsidRPr="001C6C47">
        <w:rPr>
          <w:rFonts w:ascii="Times New Roman" w:hAnsi="Times New Roman" w:cs="Times New Roman"/>
          <w:sz w:val="24"/>
          <w:szCs w:val="24"/>
          <w:lang w:val="en-US"/>
        </w:rPr>
        <w:t xml:space="preserve"> </w:t>
      </w:r>
      <w:r w:rsidR="00ED0E2D">
        <w:rPr>
          <w:rFonts w:ascii="Times New Roman" w:hAnsi="Times New Roman" w:cs="Times New Roman"/>
          <w:sz w:val="24"/>
          <w:szCs w:val="24"/>
          <w:lang w:val="en-US"/>
        </w:rPr>
        <w:t xml:space="preserve">Simplification of strategies for phenotyping s become necessary with a </w:t>
      </w:r>
      <w:r w:rsidR="00135D65">
        <w:rPr>
          <w:rFonts w:ascii="Times New Roman" w:hAnsi="Times New Roman" w:cs="Times New Roman"/>
          <w:sz w:val="24"/>
          <w:szCs w:val="24"/>
          <w:lang w:val="en-US"/>
        </w:rPr>
        <w:t>high number of plants</w:t>
      </w:r>
      <w:r w:rsidR="00ED0E2D">
        <w:rPr>
          <w:rFonts w:ascii="Times New Roman" w:hAnsi="Times New Roman" w:cs="Times New Roman"/>
          <w:sz w:val="24"/>
          <w:szCs w:val="24"/>
          <w:lang w:val="en-US"/>
        </w:rPr>
        <w:t xml:space="preserve"> should be evaluated</w:t>
      </w:r>
      <w:r w:rsidR="001446C7">
        <w:rPr>
          <w:rFonts w:ascii="Times New Roman" w:hAnsi="Times New Roman" w:cs="Times New Roman"/>
          <w:sz w:val="24"/>
          <w:szCs w:val="24"/>
          <w:lang w:val="en-US"/>
        </w:rPr>
        <w:t xml:space="preserve"> at the same time. In this line, </w:t>
      </w:r>
      <w:r w:rsidR="004C1A75">
        <w:rPr>
          <w:rFonts w:ascii="Times New Roman" w:hAnsi="Times New Roman" w:cs="Times New Roman"/>
          <w:sz w:val="24"/>
          <w:szCs w:val="24"/>
          <w:lang w:val="en-US"/>
        </w:rPr>
        <w:t>big</w:t>
      </w:r>
      <w:r w:rsidR="00ED0E2D">
        <w:rPr>
          <w:rFonts w:ascii="Times New Roman" w:hAnsi="Times New Roman" w:cs="Times New Roman"/>
          <w:sz w:val="24"/>
          <w:szCs w:val="24"/>
          <w:lang w:val="en-US"/>
        </w:rPr>
        <w:t xml:space="preserve"> efforts have been done </w:t>
      </w:r>
      <w:r w:rsidR="00135D65">
        <w:rPr>
          <w:rFonts w:ascii="Times New Roman" w:hAnsi="Times New Roman" w:cs="Times New Roman"/>
          <w:sz w:val="24"/>
          <w:szCs w:val="24"/>
          <w:lang w:val="en-US"/>
        </w:rPr>
        <w:t>to</w:t>
      </w:r>
      <w:r w:rsidR="00ED0E2D">
        <w:rPr>
          <w:rFonts w:ascii="Times New Roman" w:hAnsi="Times New Roman" w:cs="Times New Roman"/>
          <w:sz w:val="24"/>
          <w:szCs w:val="24"/>
          <w:lang w:val="en-US"/>
        </w:rPr>
        <w:t xml:space="preserve"> reach this objective (ZZ). In our case we </w:t>
      </w:r>
      <w:r w:rsidR="001446C7">
        <w:rPr>
          <w:rFonts w:ascii="Times New Roman" w:hAnsi="Times New Roman" w:cs="Times New Roman"/>
          <w:sz w:val="24"/>
          <w:szCs w:val="24"/>
          <w:lang w:val="en-US"/>
        </w:rPr>
        <w:t>fixed</w:t>
      </w:r>
      <w:r w:rsidR="00ED0E2D">
        <w:rPr>
          <w:rFonts w:ascii="Times New Roman" w:hAnsi="Times New Roman" w:cs="Times New Roman"/>
          <w:sz w:val="24"/>
          <w:szCs w:val="24"/>
          <w:lang w:val="en-US"/>
        </w:rPr>
        <w:t xml:space="preserve"> the focus in the development of a model </w:t>
      </w:r>
      <w:r w:rsidR="00762912">
        <w:rPr>
          <w:rFonts w:ascii="Times New Roman" w:hAnsi="Times New Roman" w:cs="Times New Roman"/>
          <w:sz w:val="24"/>
          <w:szCs w:val="24"/>
          <w:lang w:val="en-US"/>
        </w:rPr>
        <w:t>able</w:t>
      </w:r>
      <w:r w:rsidR="00ED0E2D">
        <w:rPr>
          <w:rFonts w:ascii="Times New Roman" w:hAnsi="Times New Roman" w:cs="Times New Roman"/>
          <w:sz w:val="24"/>
          <w:szCs w:val="24"/>
          <w:lang w:val="en-US"/>
        </w:rPr>
        <w:t xml:space="preserve"> to </w:t>
      </w:r>
      <w:r w:rsidR="00762912">
        <w:rPr>
          <w:rFonts w:ascii="Times New Roman" w:hAnsi="Times New Roman" w:cs="Times New Roman"/>
          <w:sz w:val="24"/>
          <w:szCs w:val="24"/>
          <w:lang w:val="en-US"/>
        </w:rPr>
        <w:t>characterize</w:t>
      </w:r>
      <w:r w:rsidR="00ED0E2D">
        <w:rPr>
          <w:rFonts w:ascii="Times New Roman" w:hAnsi="Times New Roman" w:cs="Times New Roman"/>
          <w:sz w:val="24"/>
          <w:szCs w:val="24"/>
          <w:lang w:val="en-US"/>
        </w:rPr>
        <w:t xml:space="preserve"> an</w:t>
      </w:r>
      <w:r w:rsidR="006C3C0D">
        <w:rPr>
          <w:rFonts w:ascii="Times New Roman" w:hAnsi="Times New Roman" w:cs="Times New Roman"/>
          <w:sz w:val="24"/>
          <w:szCs w:val="24"/>
          <w:lang w:val="en-US"/>
        </w:rPr>
        <w:t>d</w:t>
      </w:r>
      <w:r w:rsidR="00ED0E2D">
        <w:rPr>
          <w:rFonts w:ascii="Times New Roman" w:hAnsi="Times New Roman" w:cs="Times New Roman"/>
          <w:sz w:val="24"/>
          <w:szCs w:val="24"/>
          <w:lang w:val="en-US"/>
        </w:rPr>
        <w:t xml:space="preserve"> predict the water </w:t>
      </w:r>
      <w:r w:rsidR="00762912">
        <w:rPr>
          <w:rFonts w:ascii="Times New Roman" w:hAnsi="Times New Roman" w:cs="Times New Roman"/>
          <w:sz w:val="24"/>
          <w:szCs w:val="24"/>
          <w:lang w:val="en-US"/>
        </w:rPr>
        <w:t xml:space="preserve">consumption curve </w:t>
      </w:r>
      <w:r w:rsidR="000C13CC">
        <w:rPr>
          <w:rFonts w:ascii="Times New Roman" w:hAnsi="Times New Roman" w:cs="Times New Roman"/>
          <w:sz w:val="24"/>
          <w:szCs w:val="24"/>
          <w:lang w:val="en-US"/>
        </w:rPr>
        <w:t>with low sampling requirements</w:t>
      </w:r>
      <w:r w:rsidR="00762912">
        <w:rPr>
          <w:rFonts w:ascii="Times New Roman" w:hAnsi="Times New Roman" w:cs="Times New Roman"/>
          <w:sz w:val="24"/>
          <w:szCs w:val="24"/>
          <w:lang w:val="en-US"/>
        </w:rPr>
        <w:t xml:space="preserve">. Because the plant growth system despise </w:t>
      </w:r>
      <w:r w:rsidR="006C3C0D">
        <w:rPr>
          <w:rFonts w:ascii="Times New Roman" w:hAnsi="Times New Roman" w:cs="Times New Roman"/>
          <w:sz w:val="24"/>
          <w:szCs w:val="24"/>
          <w:lang w:val="en-US"/>
        </w:rPr>
        <w:t xml:space="preserve">the water losses by evaporation, water consumption curve could related with transpiration curve and also include the stomatal response as parameters of the model. </w:t>
      </w:r>
      <w:r w:rsidR="000C13CC" w:rsidRPr="000C13CC">
        <w:rPr>
          <w:rFonts w:ascii="Times New Roman" w:hAnsi="Times New Roman" w:cs="Times New Roman"/>
          <w:sz w:val="24"/>
          <w:szCs w:val="24"/>
          <w:lang w:val="en-US"/>
        </w:rPr>
        <w:t xml:space="preserve">As was demonstrated in several studies water consumption using gravimetric methods correlate with measurement of the transpiration rate under specific conditions of VPD so fairly high throughput analysis could be applied. </w:t>
      </w:r>
      <w:r w:rsidR="00B44ECB" w:rsidRPr="000C13CC">
        <w:rPr>
          <w:rFonts w:ascii="Times New Roman" w:hAnsi="Times New Roman" w:cs="Times New Roman"/>
          <w:sz w:val="24"/>
          <w:szCs w:val="24"/>
          <w:lang w:val="en-US"/>
        </w:rPr>
        <w:t>(e.g. Kholová et al. 2012).</w:t>
      </w:r>
    </w:p>
    <w:p w14:paraId="4E30ECA2" w14:textId="37EB7E46" w:rsidR="00725EB1" w:rsidRDefault="00725EB1" w:rsidP="00725EB1">
      <w:pPr>
        <w:autoSpaceDE w:val="0"/>
        <w:autoSpaceDN w:val="0"/>
        <w:adjustRightInd w:val="0"/>
        <w:spacing w:after="0" w:line="480" w:lineRule="auto"/>
        <w:rPr>
          <w:rFonts w:ascii="Times New Roman" w:hAnsi="Times New Roman" w:cs="Times New Roman"/>
          <w:sz w:val="24"/>
          <w:szCs w:val="24"/>
          <w:lang w:val="en-US"/>
        </w:rPr>
      </w:pPr>
      <w:r w:rsidRPr="00224408">
        <w:rPr>
          <w:rFonts w:ascii="Times New Roman" w:hAnsi="Times New Roman" w:cs="Times New Roman"/>
          <w:sz w:val="24"/>
          <w:szCs w:val="24"/>
          <w:lang w:val="en-US"/>
        </w:rPr>
        <w:t xml:space="preserve">Model confirms the relation between the kinetic of water consumption and stomatal conductance, this means that water transpired by the PPS </w:t>
      </w:r>
      <w:r w:rsidR="004C1A75">
        <w:rPr>
          <w:rFonts w:ascii="Times New Roman" w:hAnsi="Times New Roman" w:cs="Times New Roman"/>
          <w:sz w:val="24"/>
          <w:szCs w:val="24"/>
          <w:lang w:val="en-US"/>
        </w:rPr>
        <w:t xml:space="preserve">defined in the study </w:t>
      </w:r>
      <w:r w:rsidRPr="00224408">
        <w:rPr>
          <w:rFonts w:ascii="Times New Roman" w:hAnsi="Times New Roman" w:cs="Times New Roman"/>
          <w:sz w:val="24"/>
          <w:szCs w:val="24"/>
          <w:lang w:val="en-US"/>
        </w:rPr>
        <w:t xml:space="preserve">is regulated by stomatal conductance and </w:t>
      </w:r>
      <w:r>
        <w:rPr>
          <w:rFonts w:ascii="Times New Roman" w:hAnsi="Times New Roman" w:cs="Times New Roman"/>
          <w:sz w:val="24"/>
          <w:szCs w:val="24"/>
          <w:lang w:val="en-US"/>
        </w:rPr>
        <w:t xml:space="preserve"> this </w:t>
      </w:r>
      <w:r w:rsidR="004C1A75">
        <w:rPr>
          <w:rFonts w:ascii="Times New Roman" w:hAnsi="Times New Roman" w:cs="Times New Roman"/>
          <w:sz w:val="24"/>
          <w:szCs w:val="24"/>
          <w:lang w:val="en-US"/>
        </w:rPr>
        <w:t xml:space="preserve">last </w:t>
      </w:r>
      <w:r>
        <w:rPr>
          <w:rFonts w:ascii="Times New Roman" w:hAnsi="Times New Roman" w:cs="Times New Roman"/>
          <w:sz w:val="24"/>
          <w:szCs w:val="24"/>
          <w:lang w:val="en-US"/>
        </w:rPr>
        <w:t>variable is regulated by the water availability in the pot</w:t>
      </w:r>
      <w:r w:rsidRPr="00224408">
        <w:rPr>
          <w:rFonts w:ascii="Times New Roman" w:hAnsi="Times New Roman" w:cs="Times New Roman"/>
          <w:sz w:val="24"/>
          <w:szCs w:val="24"/>
          <w:lang w:val="en-US"/>
        </w:rPr>
        <w:t xml:space="preserve">. </w:t>
      </w:r>
      <w:r w:rsidRPr="00A708DD">
        <w:rPr>
          <w:rFonts w:ascii="Times New Roman" w:hAnsi="Times New Roman" w:cs="Times New Roman"/>
          <w:sz w:val="24"/>
          <w:szCs w:val="24"/>
          <w:lang w:val="en-US"/>
        </w:rPr>
        <w:t>Moreover</w:t>
      </w:r>
      <w:r w:rsidR="00135D65">
        <w:rPr>
          <w:rFonts w:ascii="Times New Roman" w:hAnsi="Times New Roman" w:cs="Times New Roman"/>
          <w:sz w:val="24"/>
          <w:szCs w:val="24"/>
          <w:lang w:val="en-US"/>
        </w:rPr>
        <w:t>,</w:t>
      </w:r>
      <w:r w:rsidRPr="00A708DD">
        <w:rPr>
          <w:rFonts w:ascii="Times New Roman" w:hAnsi="Times New Roman" w:cs="Times New Roman"/>
          <w:sz w:val="24"/>
          <w:szCs w:val="24"/>
          <w:lang w:val="en-US"/>
        </w:rPr>
        <w:t xml:space="preserve"> model can predict the value of water when the conductance is 0 and define the limit of water extracti</w:t>
      </w:r>
      <w:r>
        <w:rPr>
          <w:rFonts w:ascii="Times New Roman" w:hAnsi="Times New Roman" w:cs="Times New Roman"/>
          <w:sz w:val="24"/>
          <w:szCs w:val="24"/>
          <w:lang w:val="en-US"/>
        </w:rPr>
        <w:t>on</w:t>
      </w:r>
      <w:r w:rsidRPr="00A708DD">
        <w:rPr>
          <w:rFonts w:ascii="Times New Roman" w:hAnsi="Times New Roman" w:cs="Times New Roman"/>
          <w:sz w:val="24"/>
          <w:szCs w:val="24"/>
          <w:lang w:val="en-US"/>
        </w:rPr>
        <w:t xml:space="preserve">. </w:t>
      </w:r>
      <w:r w:rsidRPr="000C13CC">
        <w:rPr>
          <w:rFonts w:ascii="Times New Roman" w:hAnsi="Times New Roman" w:cs="Times New Roman"/>
          <w:sz w:val="24"/>
          <w:szCs w:val="24"/>
          <w:lang w:val="en-US"/>
        </w:rPr>
        <w:t xml:space="preserve">This trait </w:t>
      </w:r>
      <w:r>
        <w:rPr>
          <w:rFonts w:ascii="Times New Roman" w:hAnsi="Times New Roman" w:cs="Times New Roman"/>
          <w:sz w:val="24"/>
          <w:szCs w:val="24"/>
          <w:lang w:val="en-US"/>
        </w:rPr>
        <w:t>has been identified as an</w:t>
      </w:r>
      <w:r w:rsidRPr="000C13CC">
        <w:rPr>
          <w:rFonts w:ascii="Times New Roman" w:hAnsi="Times New Roman" w:cs="Times New Roman"/>
          <w:sz w:val="24"/>
          <w:szCs w:val="24"/>
          <w:lang w:val="en-US"/>
        </w:rPr>
        <w:t xml:space="preserve"> important </w:t>
      </w:r>
      <w:r>
        <w:rPr>
          <w:rFonts w:ascii="Times New Roman" w:hAnsi="Times New Roman" w:cs="Times New Roman"/>
          <w:sz w:val="24"/>
          <w:szCs w:val="24"/>
          <w:lang w:val="en-US"/>
        </w:rPr>
        <w:t xml:space="preserve">factor </w:t>
      </w:r>
      <w:r w:rsidRPr="000C13CC">
        <w:rPr>
          <w:rFonts w:ascii="Times New Roman" w:hAnsi="Times New Roman" w:cs="Times New Roman"/>
          <w:sz w:val="24"/>
          <w:szCs w:val="24"/>
          <w:lang w:val="en-US"/>
        </w:rPr>
        <w:t xml:space="preserve">because genotypes with high </w:t>
      </w:r>
      <w:r>
        <w:rPr>
          <w:rFonts w:ascii="Times New Roman" w:hAnsi="Times New Roman" w:cs="Times New Roman"/>
          <w:sz w:val="24"/>
          <w:szCs w:val="24"/>
          <w:lang w:val="en-US"/>
        </w:rPr>
        <w:t xml:space="preserve">values of water </w:t>
      </w:r>
      <w:r w:rsidRPr="000C13CC">
        <w:rPr>
          <w:rFonts w:ascii="Times New Roman" w:hAnsi="Times New Roman" w:cs="Times New Roman"/>
          <w:sz w:val="24"/>
          <w:szCs w:val="24"/>
          <w:lang w:val="en-US"/>
        </w:rPr>
        <w:t>thresholds begin to partially close their stomata at relatively</w:t>
      </w:r>
      <w:r>
        <w:rPr>
          <w:rFonts w:ascii="Times New Roman" w:hAnsi="Times New Roman" w:cs="Times New Roman"/>
          <w:sz w:val="24"/>
          <w:szCs w:val="24"/>
          <w:lang w:val="en-US"/>
        </w:rPr>
        <w:t xml:space="preserve"> high</w:t>
      </w:r>
      <w:r w:rsidRPr="000C13CC">
        <w:rPr>
          <w:rFonts w:ascii="Times New Roman" w:hAnsi="Times New Roman" w:cs="Times New Roman"/>
          <w:sz w:val="24"/>
          <w:szCs w:val="24"/>
          <w:lang w:val="en-US"/>
        </w:rPr>
        <w:t xml:space="preserve"> water content and hereafter save water</w:t>
      </w:r>
      <w:r>
        <w:rPr>
          <w:rFonts w:ascii="Times New Roman" w:hAnsi="Times New Roman" w:cs="Times New Roman"/>
          <w:sz w:val="24"/>
          <w:szCs w:val="24"/>
          <w:lang w:val="en-US"/>
        </w:rPr>
        <w:t xml:space="preserve"> of soil (Valdez et al. 2013). </w:t>
      </w:r>
      <w:r w:rsidR="00135D65">
        <w:rPr>
          <w:rFonts w:ascii="Times New Roman" w:hAnsi="Times New Roman" w:cs="Times New Roman"/>
          <w:sz w:val="24"/>
          <w:szCs w:val="24"/>
          <w:lang w:val="en-US"/>
        </w:rPr>
        <w:t>A</w:t>
      </w:r>
      <w:r>
        <w:rPr>
          <w:rFonts w:ascii="Times New Roman" w:hAnsi="Times New Roman" w:cs="Times New Roman"/>
          <w:sz w:val="24"/>
          <w:szCs w:val="24"/>
          <w:lang w:val="en-US"/>
        </w:rPr>
        <w:t xml:space="preserve"> study using data from different region and years from USA country has shown through simulation tools that </w:t>
      </w:r>
      <w:r w:rsidRPr="000C13CC">
        <w:rPr>
          <w:rFonts w:ascii="Times New Roman" w:hAnsi="Times New Roman" w:cs="Times New Roman"/>
          <w:sz w:val="24"/>
          <w:szCs w:val="24"/>
          <w:lang w:val="en-US"/>
        </w:rPr>
        <w:t xml:space="preserve">this trait would lead to a significant </w:t>
      </w:r>
      <w:r w:rsidRPr="000C13CC">
        <w:rPr>
          <w:rFonts w:ascii="Times New Roman" w:hAnsi="Times New Roman" w:cs="Times New Roman"/>
          <w:sz w:val="24"/>
          <w:szCs w:val="24"/>
          <w:lang w:val="en-US"/>
        </w:rPr>
        <w:lastRenderedPageBreak/>
        <w:t>soybean yield increase</w:t>
      </w:r>
      <w:r>
        <w:rPr>
          <w:rFonts w:ascii="Times New Roman" w:hAnsi="Times New Roman" w:cs="Times New Roman"/>
          <w:sz w:val="24"/>
          <w:szCs w:val="24"/>
          <w:lang w:val="en-US"/>
        </w:rPr>
        <w:t>, especially in crop season</w:t>
      </w:r>
      <w:r w:rsidRPr="000C13CC">
        <w:rPr>
          <w:rFonts w:ascii="Times New Roman" w:hAnsi="Times New Roman" w:cs="Times New Roman"/>
          <w:sz w:val="24"/>
          <w:szCs w:val="24"/>
          <w:lang w:val="en-US"/>
        </w:rPr>
        <w:t xml:space="preserve"> classifie</w:t>
      </w:r>
      <w:r w:rsidR="0090414E">
        <w:rPr>
          <w:rFonts w:ascii="Times New Roman" w:hAnsi="Times New Roman" w:cs="Times New Roman"/>
          <w:sz w:val="24"/>
          <w:szCs w:val="24"/>
          <w:lang w:val="en-US"/>
        </w:rPr>
        <w:t>d as dry (Sinclair et al. 2010).</w:t>
      </w:r>
      <w:r w:rsidRPr="000C13CC">
        <w:rPr>
          <w:rFonts w:ascii="Times New Roman" w:hAnsi="Times New Roman" w:cs="Times New Roman"/>
          <w:sz w:val="24"/>
          <w:szCs w:val="24"/>
          <w:lang w:val="en-US"/>
        </w:rPr>
        <w:t xml:space="preserve"> </w:t>
      </w:r>
      <w:r w:rsidR="00594617">
        <w:rPr>
          <w:rFonts w:ascii="Times New Roman" w:hAnsi="Times New Roman" w:cs="Times New Roman"/>
          <w:sz w:val="24"/>
          <w:szCs w:val="24"/>
          <w:lang w:val="en-US"/>
        </w:rPr>
        <w:t>An early and accurate screening of genotypes with specif</w:t>
      </w:r>
      <w:r w:rsidR="00555016">
        <w:rPr>
          <w:rFonts w:ascii="Times New Roman" w:hAnsi="Times New Roman" w:cs="Times New Roman"/>
          <w:sz w:val="24"/>
          <w:szCs w:val="24"/>
          <w:lang w:val="en-US"/>
        </w:rPr>
        <w:t>i</w:t>
      </w:r>
      <w:r w:rsidR="00594617">
        <w:rPr>
          <w:rFonts w:ascii="Times New Roman" w:hAnsi="Times New Roman" w:cs="Times New Roman"/>
          <w:sz w:val="24"/>
          <w:szCs w:val="24"/>
          <w:lang w:val="en-US"/>
        </w:rPr>
        <w:t>c response in water consumption curve under water defic</w:t>
      </w:r>
      <w:r w:rsidR="00555016">
        <w:rPr>
          <w:rFonts w:ascii="Times New Roman" w:hAnsi="Times New Roman" w:cs="Times New Roman"/>
          <w:sz w:val="24"/>
          <w:szCs w:val="24"/>
          <w:lang w:val="en-US"/>
        </w:rPr>
        <w:t>i</w:t>
      </w:r>
      <w:r w:rsidR="00594617">
        <w:rPr>
          <w:rFonts w:ascii="Times New Roman" w:hAnsi="Times New Roman" w:cs="Times New Roman"/>
          <w:sz w:val="24"/>
          <w:szCs w:val="24"/>
          <w:lang w:val="en-US"/>
        </w:rPr>
        <w:t>t appears as interesting advantageous in a plant breeding program.</w:t>
      </w:r>
    </w:p>
    <w:p w14:paraId="43B11F04" w14:textId="1050663F" w:rsidR="00B44ECB" w:rsidRDefault="00555016" w:rsidP="00E13765">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 drought episodes </w:t>
      </w:r>
      <w:r w:rsidR="00E13765">
        <w:rPr>
          <w:rFonts w:ascii="Times New Roman" w:hAnsi="Times New Roman" w:cs="Times New Roman"/>
          <w:sz w:val="24"/>
          <w:szCs w:val="24"/>
          <w:lang w:val="en-US"/>
        </w:rPr>
        <w:t xml:space="preserve">are establishing </w:t>
      </w:r>
      <w:r>
        <w:rPr>
          <w:rFonts w:ascii="Times New Roman" w:hAnsi="Times New Roman" w:cs="Times New Roman"/>
          <w:sz w:val="24"/>
          <w:szCs w:val="24"/>
          <w:lang w:val="en-US"/>
        </w:rPr>
        <w:t>at field conditions is variable depend of agro climatic regions, rain regimen</w:t>
      </w:r>
      <w:r w:rsidR="00E13765">
        <w:rPr>
          <w:rFonts w:ascii="Times New Roman" w:hAnsi="Times New Roman" w:cs="Times New Roman"/>
          <w:sz w:val="24"/>
          <w:szCs w:val="24"/>
          <w:lang w:val="en-US"/>
        </w:rPr>
        <w:t>s</w:t>
      </w:r>
      <w:r>
        <w:rPr>
          <w:rFonts w:ascii="Times New Roman" w:hAnsi="Times New Roman" w:cs="Times New Roman"/>
          <w:sz w:val="24"/>
          <w:szCs w:val="24"/>
          <w:lang w:val="en-US"/>
        </w:rPr>
        <w:t>, soil charac</w:t>
      </w:r>
      <w:r w:rsidR="00E13765">
        <w:rPr>
          <w:rFonts w:ascii="Times New Roman" w:hAnsi="Times New Roman" w:cs="Times New Roman"/>
          <w:sz w:val="24"/>
          <w:szCs w:val="24"/>
          <w:lang w:val="en-US"/>
        </w:rPr>
        <w:t>teristic and atmospheric demand</w:t>
      </w:r>
      <w:r>
        <w:rPr>
          <w:rFonts w:ascii="Times New Roman" w:hAnsi="Times New Roman" w:cs="Times New Roman"/>
          <w:sz w:val="24"/>
          <w:szCs w:val="24"/>
          <w:lang w:val="en-US"/>
        </w:rPr>
        <w:t xml:space="preserve">. Under </w:t>
      </w:r>
      <w:r w:rsidRPr="000C13CC">
        <w:rPr>
          <w:rFonts w:ascii="Times New Roman" w:hAnsi="Times New Roman" w:cs="Times New Roman"/>
          <w:sz w:val="24"/>
          <w:szCs w:val="24"/>
          <w:lang w:val="en-US"/>
        </w:rPr>
        <w:t>alternating</w:t>
      </w:r>
      <w:r w:rsidR="00B44ECB" w:rsidRPr="000C13CC">
        <w:rPr>
          <w:rFonts w:ascii="Times New Roman" w:hAnsi="Times New Roman" w:cs="Times New Roman"/>
          <w:sz w:val="24"/>
          <w:szCs w:val="24"/>
          <w:lang w:val="en-US"/>
        </w:rPr>
        <w:t xml:space="preserve"> </w:t>
      </w:r>
      <w:r>
        <w:rPr>
          <w:rFonts w:ascii="Times New Roman" w:hAnsi="Times New Roman" w:cs="Times New Roman"/>
          <w:sz w:val="24"/>
          <w:szCs w:val="24"/>
          <w:lang w:val="en-US"/>
        </w:rPr>
        <w:t>drought</w:t>
      </w:r>
      <w:r w:rsidR="00B44ECB" w:rsidRPr="000C13CC">
        <w:rPr>
          <w:rFonts w:ascii="Times New Roman" w:hAnsi="Times New Roman" w:cs="Times New Roman"/>
          <w:sz w:val="24"/>
          <w:szCs w:val="24"/>
          <w:lang w:val="en-US"/>
        </w:rPr>
        <w:t xml:space="preserve"> conditions, in which there is frequent </w:t>
      </w:r>
      <w:r w:rsidR="00E13765">
        <w:rPr>
          <w:rFonts w:ascii="Times New Roman" w:hAnsi="Times New Roman" w:cs="Times New Roman"/>
          <w:sz w:val="24"/>
          <w:szCs w:val="24"/>
          <w:lang w:val="en-US"/>
        </w:rPr>
        <w:t xml:space="preserve">the period </w:t>
      </w:r>
      <w:r w:rsidR="00B44ECB" w:rsidRPr="000C13CC">
        <w:rPr>
          <w:rFonts w:ascii="Times New Roman" w:hAnsi="Times New Roman" w:cs="Times New Roman"/>
          <w:sz w:val="24"/>
          <w:szCs w:val="24"/>
          <w:lang w:val="en-US"/>
        </w:rPr>
        <w:t xml:space="preserve">alleviation of stress </w:t>
      </w:r>
      <w:r>
        <w:rPr>
          <w:rFonts w:ascii="Times New Roman" w:hAnsi="Times New Roman" w:cs="Times New Roman"/>
          <w:sz w:val="24"/>
          <w:szCs w:val="24"/>
          <w:lang w:val="en-US"/>
        </w:rPr>
        <w:t>genotypes with</w:t>
      </w:r>
      <w:r w:rsidR="00E13765">
        <w:rPr>
          <w:rFonts w:ascii="Times New Roman" w:hAnsi="Times New Roman" w:cs="Times New Roman"/>
          <w:sz w:val="24"/>
          <w:szCs w:val="24"/>
          <w:lang w:val="en-US"/>
        </w:rPr>
        <w:t xml:space="preserve"> </w:t>
      </w:r>
      <w:r w:rsidR="00C814EB">
        <w:rPr>
          <w:rFonts w:ascii="Times New Roman" w:hAnsi="Times New Roman" w:cs="Times New Roman"/>
          <w:sz w:val="24"/>
          <w:szCs w:val="24"/>
          <w:lang w:val="en-US"/>
        </w:rPr>
        <w:t>high evapotranspiration capacity and water extraction (higher B and lower AR) could be more interesting that those with contrary response</w:t>
      </w:r>
      <w:r w:rsidR="00BC3D4A">
        <w:rPr>
          <w:rFonts w:ascii="Times New Roman" w:hAnsi="Times New Roman" w:cs="Times New Roman"/>
          <w:sz w:val="24"/>
          <w:szCs w:val="24"/>
          <w:lang w:val="en-US"/>
        </w:rPr>
        <w:t xml:space="preserve"> (lower B and high AR)</w:t>
      </w:r>
      <w:r w:rsidR="00B44ECB" w:rsidRPr="000C13CC">
        <w:rPr>
          <w:rFonts w:ascii="Times New Roman" w:hAnsi="Times New Roman" w:cs="Times New Roman"/>
          <w:sz w:val="24"/>
          <w:szCs w:val="24"/>
          <w:lang w:val="en-US"/>
        </w:rPr>
        <w:t>.</w:t>
      </w:r>
      <w:r w:rsidR="00C814EB">
        <w:rPr>
          <w:rFonts w:ascii="Times New Roman" w:hAnsi="Times New Roman" w:cs="Times New Roman"/>
          <w:sz w:val="24"/>
          <w:szCs w:val="24"/>
          <w:lang w:val="en-US"/>
        </w:rPr>
        <w:t xml:space="preserve"> </w:t>
      </w:r>
      <w:commentRangeStart w:id="73"/>
      <w:r w:rsidR="00C814EB">
        <w:rPr>
          <w:rFonts w:ascii="Times New Roman" w:hAnsi="Times New Roman" w:cs="Times New Roman"/>
          <w:sz w:val="24"/>
          <w:szCs w:val="24"/>
          <w:lang w:val="en-US"/>
        </w:rPr>
        <w:t>However, in a drought situation with low probability of soil water recovery the selection of genotypes with low B and high AR</w:t>
      </w:r>
      <w:r w:rsidR="00BC3D4A">
        <w:rPr>
          <w:rFonts w:ascii="Times New Roman" w:hAnsi="Times New Roman" w:cs="Times New Roman"/>
          <w:sz w:val="24"/>
          <w:szCs w:val="24"/>
          <w:lang w:val="en-US"/>
        </w:rPr>
        <w:t xml:space="preserve"> could be main objective for breeding</w:t>
      </w:r>
      <w:r w:rsidR="00A311EF">
        <w:rPr>
          <w:rFonts w:ascii="Times New Roman" w:hAnsi="Times New Roman" w:cs="Times New Roman"/>
          <w:sz w:val="24"/>
          <w:szCs w:val="24"/>
          <w:lang w:val="en-US"/>
        </w:rPr>
        <w:t xml:space="preserve">. </w:t>
      </w:r>
      <w:commentRangeEnd w:id="73"/>
      <w:r w:rsidR="00490A4B">
        <w:rPr>
          <w:rStyle w:val="Refdecomentario"/>
          <w:lang w:val="es-ES" w:eastAsia="es-ES"/>
        </w:rPr>
        <w:commentReference w:id="73"/>
      </w:r>
    </w:p>
    <w:p w14:paraId="43B78C8E" w14:textId="01959852" w:rsidR="00282EFD" w:rsidRDefault="00930A76" w:rsidP="00750AB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gravimetric measurements of transpiration curves trait under different VPD lead the increase of adaptations of several crops genotype to different environments</w:t>
      </w:r>
      <w:r w:rsidR="004F780E">
        <w:rPr>
          <w:rFonts w:ascii="Times New Roman" w:hAnsi="Times New Roman" w:cs="Times New Roman"/>
          <w:sz w:val="24"/>
          <w:szCs w:val="24"/>
          <w:lang w:val="en-US"/>
        </w:rPr>
        <w:t>,</w:t>
      </w:r>
      <w:r>
        <w:rPr>
          <w:rFonts w:ascii="Times New Roman" w:hAnsi="Times New Roman" w:cs="Times New Roman"/>
          <w:sz w:val="24"/>
          <w:szCs w:val="24"/>
          <w:lang w:val="en-US"/>
        </w:rPr>
        <w:t xml:space="preserve"> using</w:t>
      </w:r>
      <w:r w:rsidR="004F780E">
        <w:rPr>
          <w:rFonts w:ascii="Times New Roman" w:hAnsi="Times New Roman" w:cs="Times New Roman"/>
          <w:sz w:val="24"/>
          <w:szCs w:val="24"/>
          <w:lang w:val="en-US"/>
        </w:rPr>
        <w:t xml:space="preserve"> a simple and affordable method</w:t>
      </w:r>
      <w:r>
        <w:rPr>
          <w:rFonts w:ascii="Times New Roman" w:hAnsi="Times New Roman" w:cs="Times New Roman"/>
          <w:sz w:val="24"/>
          <w:szCs w:val="24"/>
          <w:lang w:val="en-US"/>
        </w:rPr>
        <w:t xml:space="preserve"> with </w:t>
      </w:r>
      <w:r w:rsidR="004F780E">
        <w:rPr>
          <w:rFonts w:ascii="Times New Roman" w:hAnsi="Times New Roman" w:cs="Times New Roman"/>
          <w:sz w:val="24"/>
          <w:szCs w:val="24"/>
          <w:lang w:val="en-US"/>
        </w:rPr>
        <w:t xml:space="preserve">high </w:t>
      </w:r>
      <w:r>
        <w:rPr>
          <w:rFonts w:ascii="Times New Roman" w:hAnsi="Times New Roman" w:cs="Times New Roman"/>
          <w:sz w:val="24"/>
          <w:szCs w:val="24"/>
          <w:lang w:val="en-US"/>
        </w:rPr>
        <w:t xml:space="preserve">potential </w:t>
      </w:r>
      <w:r w:rsidR="004F780E">
        <w:rPr>
          <w:rFonts w:ascii="Times New Roman" w:hAnsi="Times New Roman" w:cs="Times New Roman"/>
          <w:sz w:val="24"/>
          <w:szCs w:val="24"/>
          <w:lang w:val="en-US"/>
        </w:rPr>
        <w:t xml:space="preserve">of </w:t>
      </w:r>
      <w:r>
        <w:rPr>
          <w:rFonts w:ascii="Times New Roman" w:hAnsi="Times New Roman" w:cs="Times New Roman"/>
          <w:sz w:val="24"/>
          <w:szCs w:val="24"/>
          <w:lang w:val="en-US"/>
        </w:rPr>
        <w:t>scale up possibility</w:t>
      </w:r>
      <w:r w:rsidR="004F780E">
        <w:rPr>
          <w:rFonts w:ascii="Times New Roman" w:hAnsi="Times New Roman" w:cs="Times New Roman"/>
          <w:sz w:val="24"/>
          <w:szCs w:val="24"/>
          <w:lang w:val="en-US"/>
        </w:rPr>
        <w:t xml:space="preserve">. </w:t>
      </w:r>
      <w:r w:rsidR="002A32C2">
        <w:rPr>
          <w:rFonts w:ascii="Times New Roman" w:hAnsi="Times New Roman" w:cs="Times New Roman"/>
          <w:sz w:val="24"/>
          <w:szCs w:val="24"/>
          <w:lang w:val="en-US"/>
        </w:rPr>
        <w:t>Phenotyping protocols have</w:t>
      </w:r>
      <w:r w:rsidR="00B879BB">
        <w:rPr>
          <w:rFonts w:ascii="Times New Roman" w:hAnsi="Times New Roman" w:cs="Times New Roman"/>
          <w:sz w:val="24"/>
          <w:szCs w:val="24"/>
          <w:lang w:val="en-US"/>
        </w:rPr>
        <w:t xml:space="preserve"> been reached different </w:t>
      </w:r>
      <w:r w:rsidR="002A32C2">
        <w:rPr>
          <w:rFonts w:ascii="Times New Roman" w:hAnsi="Times New Roman" w:cs="Times New Roman"/>
          <w:sz w:val="24"/>
          <w:szCs w:val="24"/>
          <w:lang w:val="en-US"/>
        </w:rPr>
        <w:t xml:space="preserve">ways to classified genotypes in response to drought (). Here we proposed that </w:t>
      </w:r>
      <w:r w:rsidR="0080753C">
        <w:rPr>
          <w:rFonts w:ascii="Times New Roman" w:hAnsi="Times New Roman" w:cs="Times New Roman"/>
          <w:sz w:val="24"/>
          <w:szCs w:val="24"/>
          <w:lang w:val="en-US"/>
        </w:rPr>
        <w:t xml:space="preserve">some </w:t>
      </w:r>
      <w:r w:rsidR="002A32C2">
        <w:rPr>
          <w:rFonts w:ascii="Times New Roman" w:hAnsi="Times New Roman" w:cs="Times New Roman"/>
          <w:sz w:val="24"/>
          <w:szCs w:val="24"/>
          <w:lang w:val="en-US"/>
        </w:rPr>
        <w:t>p</w:t>
      </w:r>
      <w:r w:rsidR="00006F34" w:rsidRPr="00006F34">
        <w:rPr>
          <w:rFonts w:ascii="Times New Roman" w:hAnsi="Times New Roman" w:cs="Times New Roman"/>
          <w:sz w:val="24"/>
          <w:szCs w:val="24"/>
          <w:lang w:val="en-US"/>
        </w:rPr>
        <w:t xml:space="preserve">arameters of the model could be assigned as </w:t>
      </w:r>
      <w:r w:rsidR="00006F34">
        <w:rPr>
          <w:rFonts w:ascii="Times New Roman" w:hAnsi="Times New Roman" w:cs="Times New Roman"/>
          <w:sz w:val="24"/>
          <w:szCs w:val="24"/>
          <w:lang w:val="en-US"/>
        </w:rPr>
        <w:t>a specific trait</w:t>
      </w:r>
      <w:r w:rsidR="00006F34" w:rsidRPr="00006F34">
        <w:rPr>
          <w:rFonts w:ascii="Times New Roman" w:hAnsi="Times New Roman" w:cs="Times New Roman"/>
          <w:sz w:val="24"/>
          <w:szCs w:val="24"/>
          <w:lang w:val="en-US"/>
        </w:rPr>
        <w:t xml:space="preserve"> of genotypes </w:t>
      </w:r>
      <w:r w:rsidR="00006F34">
        <w:rPr>
          <w:rFonts w:ascii="Times New Roman" w:hAnsi="Times New Roman" w:cs="Times New Roman"/>
          <w:sz w:val="24"/>
          <w:szCs w:val="24"/>
          <w:lang w:val="en-US"/>
        </w:rPr>
        <w:t>so</w:t>
      </w:r>
      <w:r w:rsidR="004A69BF">
        <w:rPr>
          <w:rFonts w:ascii="Times New Roman" w:hAnsi="Times New Roman" w:cs="Times New Roman"/>
          <w:sz w:val="24"/>
          <w:szCs w:val="24"/>
          <w:lang w:val="en-US"/>
        </w:rPr>
        <w:t xml:space="preserve"> this parameters </w:t>
      </w:r>
      <w:r w:rsidR="00006F34">
        <w:rPr>
          <w:rFonts w:ascii="Times New Roman" w:hAnsi="Times New Roman" w:cs="Times New Roman"/>
          <w:sz w:val="24"/>
          <w:szCs w:val="24"/>
          <w:lang w:val="en-US"/>
        </w:rPr>
        <w:t>should be not discarded</w:t>
      </w:r>
      <w:r w:rsidR="004A69BF">
        <w:rPr>
          <w:rFonts w:ascii="Times New Roman" w:hAnsi="Times New Roman" w:cs="Times New Roman"/>
          <w:sz w:val="24"/>
          <w:szCs w:val="24"/>
          <w:lang w:val="en-US"/>
        </w:rPr>
        <w:t xml:space="preserve"> to be </w:t>
      </w:r>
      <w:r w:rsidR="0080753C">
        <w:rPr>
          <w:rFonts w:ascii="Times New Roman" w:hAnsi="Times New Roman" w:cs="Times New Roman"/>
          <w:sz w:val="24"/>
          <w:szCs w:val="24"/>
          <w:lang w:val="en-US"/>
        </w:rPr>
        <w:t xml:space="preserve"> use</w:t>
      </w:r>
      <w:r w:rsidR="004A69BF">
        <w:rPr>
          <w:rFonts w:ascii="Times New Roman" w:hAnsi="Times New Roman" w:cs="Times New Roman"/>
          <w:sz w:val="24"/>
          <w:szCs w:val="24"/>
          <w:lang w:val="en-US"/>
        </w:rPr>
        <w:t>d</w:t>
      </w:r>
      <w:r w:rsidR="0080753C">
        <w:rPr>
          <w:rFonts w:ascii="Times New Roman" w:hAnsi="Times New Roman" w:cs="Times New Roman"/>
          <w:sz w:val="24"/>
          <w:szCs w:val="24"/>
          <w:lang w:val="en-US"/>
        </w:rPr>
        <w:t xml:space="preserve">in a </w:t>
      </w:r>
      <w:r w:rsidR="00B879BB">
        <w:rPr>
          <w:rFonts w:ascii="Times New Roman" w:hAnsi="Times New Roman" w:cs="Times New Roman"/>
          <w:sz w:val="24"/>
          <w:szCs w:val="24"/>
          <w:lang w:val="en-US"/>
        </w:rPr>
        <w:t>phenotyping me</w:t>
      </w:r>
      <w:r w:rsidR="0080753C">
        <w:rPr>
          <w:rFonts w:ascii="Times New Roman" w:hAnsi="Times New Roman" w:cs="Times New Roman"/>
          <w:sz w:val="24"/>
          <w:szCs w:val="24"/>
          <w:lang w:val="en-US"/>
        </w:rPr>
        <w:t>thods.</w:t>
      </w:r>
      <w:r w:rsidR="004F780E">
        <w:rPr>
          <w:rFonts w:ascii="Times New Roman" w:hAnsi="Times New Roman" w:cs="Times New Roman"/>
          <w:sz w:val="24"/>
          <w:szCs w:val="24"/>
          <w:lang w:val="en-US"/>
        </w:rPr>
        <w:t xml:space="preserve"> </w:t>
      </w:r>
      <w:r w:rsidR="001315AA">
        <w:rPr>
          <w:rFonts w:ascii="Times New Roman" w:hAnsi="Times New Roman" w:cs="Times New Roman"/>
          <w:sz w:val="24"/>
          <w:szCs w:val="24"/>
          <w:lang w:val="en-US"/>
        </w:rPr>
        <w:t>Moreover, associations among the variables of the model increase the possibility to identify other parameters more informative about plant drought tolerance. For example, m</w:t>
      </w:r>
      <w:r w:rsidR="004F780E">
        <w:rPr>
          <w:rFonts w:ascii="Times New Roman" w:hAnsi="Times New Roman" w:cs="Times New Roman"/>
          <w:sz w:val="24"/>
          <w:szCs w:val="24"/>
          <w:lang w:val="en-US"/>
        </w:rPr>
        <w:t xml:space="preserve">odel demonstrated conductance could be </w:t>
      </w:r>
      <w:r w:rsidR="008476CB">
        <w:rPr>
          <w:rFonts w:ascii="Times New Roman" w:hAnsi="Times New Roman" w:cs="Times New Roman"/>
          <w:sz w:val="24"/>
          <w:szCs w:val="24"/>
          <w:lang w:val="en-US"/>
        </w:rPr>
        <w:t xml:space="preserve">included as explicative variable of plant response to progressive water deficit. In this context, ‘Gw </w:t>
      </w:r>
      <w:r w:rsidR="001446C7">
        <w:rPr>
          <w:rFonts w:ascii="Times New Roman" w:hAnsi="Times New Roman" w:cs="Times New Roman"/>
          <w:sz w:val="24"/>
          <w:szCs w:val="24"/>
          <w:lang w:val="en-US"/>
        </w:rPr>
        <w:t>appears</w:t>
      </w:r>
      <w:r w:rsidR="008476CB">
        <w:rPr>
          <w:rFonts w:ascii="Times New Roman" w:hAnsi="Times New Roman" w:cs="Times New Roman"/>
          <w:sz w:val="24"/>
          <w:szCs w:val="24"/>
          <w:lang w:val="en-US"/>
        </w:rPr>
        <w:t xml:space="preserve"> </w:t>
      </w:r>
      <w:r w:rsidR="001446C7">
        <w:rPr>
          <w:rFonts w:ascii="Times New Roman" w:hAnsi="Times New Roman" w:cs="Times New Roman"/>
          <w:sz w:val="24"/>
          <w:szCs w:val="24"/>
          <w:lang w:val="en-US"/>
        </w:rPr>
        <w:t>as an effective measurement</w:t>
      </w:r>
      <w:r w:rsidR="008476CB">
        <w:rPr>
          <w:rFonts w:ascii="Times New Roman" w:hAnsi="Times New Roman" w:cs="Times New Roman"/>
          <w:sz w:val="24"/>
          <w:szCs w:val="24"/>
          <w:lang w:val="en-US"/>
        </w:rPr>
        <w:t xml:space="preserve"> for explaining responsiv</w:t>
      </w:r>
      <w:r w:rsidR="004A69BF">
        <w:rPr>
          <w:rFonts w:ascii="Times New Roman" w:hAnsi="Times New Roman" w:cs="Times New Roman"/>
          <w:sz w:val="24"/>
          <w:szCs w:val="24"/>
          <w:lang w:val="en-US"/>
        </w:rPr>
        <w:t>eness</w:t>
      </w:r>
      <w:r w:rsidR="008476CB">
        <w:rPr>
          <w:rFonts w:ascii="Times New Roman" w:hAnsi="Times New Roman" w:cs="Times New Roman"/>
          <w:sz w:val="24"/>
          <w:szCs w:val="24"/>
          <w:lang w:val="en-US"/>
        </w:rPr>
        <w:t xml:space="preserve"> of genotypes to </w:t>
      </w:r>
      <w:r w:rsidR="001446C7">
        <w:rPr>
          <w:rFonts w:ascii="Times New Roman" w:hAnsi="Times New Roman" w:cs="Times New Roman"/>
          <w:sz w:val="24"/>
          <w:szCs w:val="24"/>
          <w:lang w:val="en-US"/>
        </w:rPr>
        <w:t xml:space="preserve">changes in water availability. </w:t>
      </w:r>
    </w:p>
    <w:p w14:paraId="2D4749F8" w14:textId="6C507628" w:rsidR="00385274" w:rsidRPr="00D46BF5" w:rsidRDefault="00385274" w:rsidP="00750AB7">
      <w:p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The PCA analysis show that most of the 65% of variance explain water consumption  is explained by the model parameters. Moreover phenotype of soybean plant in response to </w:t>
      </w:r>
      <w:r>
        <w:rPr>
          <w:rFonts w:ascii="Times New Roman" w:hAnsi="Times New Roman" w:cs="Times New Roman"/>
          <w:sz w:val="24"/>
          <w:szCs w:val="24"/>
          <w:lang w:val="en-US"/>
        </w:rPr>
        <w:lastRenderedPageBreak/>
        <w:t xml:space="preserve">hydric defict from two breeding population could be characterized by the model proposed. </w:t>
      </w:r>
      <w:r w:rsidRPr="00D46BF5">
        <w:rPr>
          <w:rFonts w:ascii="Times New Roman" w:hAnsi="Times New Roman" w:cs="Times New Roman"/>
          <w:sz w:val="24"/>
          <w:szCs w:val="24"/>
        </w:rPr>
        <w:t xml:space="preserve">El fenotipo </w:t>
      </w:r>
      <w:r w:rsidR="00F70287" w:rsidRPr="002F0D27">
        <w:rPr>
          <w:rFonts w:ascii="Times New Roman" w:hAnsi="Times New Roman" w:cs="Times New Roman"/>
          <w:sz w:val="24"/>
          <w:szCs w:val="24"/>
        </w:rPr>
        <w:t xml:space="preserve">de cada genotipo </w:t>
      </w:r>
      <w:r w:rsidRPr="00D46BF5">
        <w:rPr>
          <w:rFonts w:ascii="Times New Roman" w:hAnsi="Times New Roman" w:cs="Times New Roman"/>
          <w:sz w:val="24"/>
          <w:szCs w:val="24"/>
        </w:rPr>
        <w:t>esta determinado por el genoma (citar), dos</w:t>
      </w:r>
      <w:r w:rsidR="00F70287">
        <w:rPr>
          <w:rFonts w:ascii="Times New Roman" w:hAnsi="Times New Roman" w:cs="Times New Roman"/>
          <w:sz w:val="24"/>
          <w:szCs w:val="24"/>
        </w:rPr>
        <w:t xml:space="preserve"> </w:t>
      </w:r>
      <w:r w:rsidRPr="00D46BF5">
        <w:rPr>
          <w:rFonts w:ascii="Times New Roman" w:hAnsi="Times New Roman" w:cs="Times New Roman"/>
          <w:sz w:val="24"/>
          <w:szCs w:val="24"/>
        </w:rPr>
        <w:t xml:space="preserve">variables del modelo </w:t>
      </w:r>
      <w:r w:rsidR="0019459C">
        <w:rPr>
          <w:rFonts w:ascii="Times New Roman" w:hAnsi="Times New Roman" w:cs="Times New Roman"/>
          <w:sz w:val="24"/>
          <w:szCs w:val="24"/>
        </w:rPr>
        <w:t>t0.5</w:t>
      </w:r>
      <w:r w:rsidRPr="00D46BF5">
        <w:rPr>
          <w:rFonts w:ascii="Times New Roman" w:hAnsi="Times New Roman" w:cs="Times New Roman"/>
          <w:sz w:val="24"/>
          <w:szCs w:val="24"/>
        </w:rPr>
        <w:t xml:space="preserve"> y B fueron utilizados en un analisis de qtls</w:t>
      </w:r>
      <w:r>
        <w:rPr>
          <w:rFonts w:ascii="Times New Roman" w:hAnsi="Times New Roman" w:cs="Times New Roman"/>
          <w:sz w:val="24"/>
          <w:szCs w:val="24"/>
        </w:rPr>
        <w:t xml:space="preserve"> en la población biparental</w:t>
      </w:r>
      <w:r w:rsidR="00F70287">
        <w:rPr>
          <w:rFonts w:ascii="Times New Roman" w:hAnsi="Times New Roman" w:cs="Times New Roman"/>
          <w:sz w:val="24"/>
          <w:szCs w:val="24"/>
        </w:rPr>
        <w:t xml:space="preserve"> permitio encontrar</w:t>
      </w:r>
      <w:r w:rsidRPr="00D46BF5">
        <w:rPr>
          <w:rFonts w:ascii="Times New Roman" w:hAnsi="Times New Roman" w:cs="Times New Roman"/>
          <w:sz w:val="24"/>
          <w:szCs w:val="24"/>
        </w:rPr>
        <w:t xml:space="preserve"> varios qtls asociados a estas varibles</w:t>
      </w:r>
      <w:r w:rsidR="00F70287">
        <w:rPr>
          <w:rFonts w:ascii="Times New Roman" w:hAnsi="Times New Roman" w:cs="Times New Roman"/>
          <w:sz w:val="24"/>
          <w:szCs w:val="24"/>
        </w:rPr>
        <w:t xml:space="preserve">. Esto confirma la asociación genética de estos parámetros con un fenotipo de respuesta a defict hídrico determinado. </w:t>
      </w:r>
    </w:p>
    <w:p w14:paraId="2E0B0056" w14:textId="07B1366E" w:rsidR="004F780E" w:rsidRDefault="004A43EE" w:rsidP="004A43EE">
      <w:pPr>
        <w:tabs>
          <w:tab w:val="left" w:pos="4620"/>
        </w:tabs>
        <w:spacing w:line="480" w:lineRule="auto"/>
        <w:jc w:val="both"/>
        <w:rPr>
          <w:rFonts w:ascii="Times New Roman" w:hAnsi="Times New Roman" w:cs="Times New Roman"/>
          <w:sz w:val="24"/>
          <w:szCs w:val="24"/>
          <w:lang w:val="en-US"/>
        </w:rPr>
      </w:pPr>
      <w:r w:rsidRPr="004A43EE">
        <w:rPr>
          <w:rFonts w:ascii="Times New Roman" w:hAnsi="Times New Roman" w:cs="Times New Roman"/>
          <w:sz w:val="24"/>
          <w:szCs w:val="24"/>
          <w:lang w:val="en-US"/>
        </w:rPr>
        <w:t>Validatio</w:t>
      </w:r>
      <w:r>
        <w:rPr>
          <w:rFonts w:ascii="Times New Roman" w:hAnsi="Times New Roman" w:cs="Times New Roman"/>
          <w:sz w:val="24"/>
          <w:szCs w:val="24"/>
          <w:lang w:val="en-US"/>
        </w:rPr>
        <w:t xml:space="preserve">n of water deficit response at field conditions of a set of genotypes previously characterized by the model is presented as the next challenge. This point is critical in order to </w:t>
      </w:r>
      <w:r w:rsidR="00EF1B0E">
        <w:rPr>
          <w:rFonts w:ascii="Times New Roman" w:hAnsi="Times New Roman" w:cs="Times New Roman"/>
          <w:sz w:val="24"/>
          <w:szCs w:val="24"/>
          <w:lang w:val="en-US"/>
        </w:rPr>
        <w:t xml:space="preserve">propose the phenotyping methodology as a tool to be included in a crop breeding program, especially in those programs with low income support. </w:t>
      </w:r>
    </w:p>
    <w:p w14:paraId="18B849CA" w14:textId="77777777" w:rsidR="004A43EE" w:rsidRDefault="004A43EE" w:rsidP="004A43EE">
      <w:pPr>
        <w:tabs>
          <w:tab w:val="left" w:pos="4620"/>
        </w:tabs>
        <w:spacing w:line="480" w:lineRule="auto"/>
        <w:jc w:val="both"/>
        <w:rPr>
          <w:rFonts w:ascii="Times New Roman" w:hAnsi="Times New Roman" w:cs="Times New Roman"/>
          <w:sz w:val="24"/>
          <w:szCs w:val="24"/>
          <w:lang w:val="en-US"/>
        </w:rPr>
      </w:pPr>
    </w:p>
    <w:p w14:paraId="12BB9FDD" w14:textId="77777777" w:rsidR="00EF1B0E" w:rsidRDefault="00EF1B0E" w:rsidP="004A43EE">
      <w:pPr>
        <w:tabs>
          <w:tab w:val="left" w:pos="4620"/>
        </w:tabs>
        <w:spacing w:line="480" w:lineRule="auto"/>
        <w:jc w:val="both"/>
        <w:rPr>
          <w:rFonts w:ascii="Times New Roman" w:hAnsi="Times New Roman" w:cs="Times New Roman"/>
          <w:sz w:val="24"/>
          <w:szCs w:val="24"/>
          <w:lang w:val="en-US"/>
        </w:rPr>
      </w:pPr>
    </w:p>
    <w:p w14:paraId="0C1F2355" w14:textId="77777777" w:rsidR="00EF1B0E" w:rsidRPr="004A43EE" w:rsidRDefault="00EF1B0E" w:rsidP="004A43EE">
      <w:pPr>
        <w:tabs>
          <w:tab w:val="left" w:pos="4620"/>
        </w:tabs>
        <w:spacing w:line="480" w:lineRule="auto"/>
        <w:jc w:val="both"/>
        <w:rPr>
          <w:rFonts w:ascii="Times New Roman" w:hAnsi="Times New Roman" w:cs="Times New Roman"/>
          <w:sz w:val="24"/>
          <w:szCs w:val="24"/>
          <w:lang w:val="en-US"/>
        </w:rPr>
      </w:pPr>
    </w:p>
    <w:p w14:paraId="7398091C" w14:textId="77777777" w:rsidR="00E5443E" w:rsidRPr="001C6C47" w:rsidRDefault="00E5443E"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Author Contributions</w:t>
      </w:r>
    </w:p>
    <w:p w14:paraId="2AA27C19" w14:textId="72448D0A" w:rsidR="00E5443E" w:rsidRPr="00DB4350" w:rsidRDefault="00135D6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SS performed the mathematical theoretical model.</w:t>
      </w:r>
      <w:r>
        <w:rPr>
          <w:rFonts w:ascii="Times New Roman" w:hAnsi="Times New Roman" w:cs="Times New Roman"/>
          <w:sz w:val="24"/>
          <w:szCs w:val="24"/>
          <w:lang w:val="en-US"/>
        </w:rPr>
        <w:t xml:space="preserve"> </w:t>
      </w:r>
      <w:r w:rsidR="001C6C47" w:rsidRPr="001C6C47">
        <w:rPr>
          <w:rFonts w:ascii="Times New Roman" w:hAnsi="Times New Roman" w:cs="Times New Roman"/>
          <w:sz w:val="24"/>
          <w:szCs w:val="24"/>
          <w:lang w:val="en-US"/>
        </w:rPr>
        <w:t>OB</w:t>
      </w:r>
      <w:r w:rsidR="0026706B" w:rsidRPr="001C6C47">
        <w:rPr>
          <w:rFonts w:ascii="Times New Roman" w:hAnsi="Times New Roman" w:cs="Times New Roman"/>
          <w:sz w:val="24"/>
          <w:szCs w:val="24"/>
          <w:lang w:val="en-US"/>
        </w:rPr>
        <w:t xml:space="preserve">, VB, </w:t>
      </w:r>
      <w:r w:rsidR="008C3801" w:rsidRPr="001C6C47">
        <w:rPr>
          <w:rFonts w:ascii="Times New Roman" w:hAnsi="Times New Roman" w:cs="Times New Roman"/>
          <w:sz w:val="24"/>
          <w:szCs w:val="24"/>
          <w:lang w:val="en-US"/>
        </w:rPr>
        <w:t>EC</w:t>
      </w:r>
      <w:r w:rsidR="00046754" w:rsidRPr="001C6C47">
        <w:rPr>
          <w:rFonts w:ascii="Times New Roman" w:hAnsi="Times New Roman" w:cs="Times New Roman"/>
          <w:sz w:val="24"/>
          <w:szCs w:val="24"/>
          <w:lang w:val="en-US"/>
        </w:rPr>
        <w:t xml:space="preserve"> </w:t>
      </w:r>
      <w:r w:rsidR="001C6C47" w:rsidRPr="001C6C47">
        <w:rPr>
          <w:rFonts w:ascii="Times New Roman" w:hAnsi="Times New Roman" w:cs="Times New Roman"/>
          <w:sz w:val="24"/>
          <w:szCs w:val="24"/>
          <w:lang w:val="en-US"/>
        </w:rPr>
        <w:t xml:space="preserve">GQ </w:t>
      </w:r>
      <w:r w:rsidR="0026706B" w:rsidRPr="001C6C47">
        <w:rPr>
          <w:rFonts w:ascii="Times New Roman" w:hAnsi="Times New Roman" w:cs="Times New Roman"/>
          <w:sz w:val="24"/>
          <w:szCs w:val="24"/>
          <w:lang w:val="en-US"/>
        </w:rPr>
        <w:t xml:space="preserve">and SC </w:t>
      </w:r>
      <w:r w:rsidR="00E5443E" w:rsidRPr="001C6C47">
        <w:rPr>
          <w:rFonts w:ascii="Times New Roman" w:hAnsi="Times New Roman" w:cs="Times New Roman"/>
          <w:sz w:val="24"/>
          <w:szCs w:val="24"/>
          <w:lang w:val="en-US"/>
        </w:rPr>
        <w:t xml:space="preserve">were involved in the planning of the work. GQ conducted all </w:t>
      </w:r>
      <w:r w:rsidR="0026706B" w:rsidRPr="001C6C47">
        <w:rPr>
          <w:rFonts w:ascii="Times New Roman" w:hAnsi="Times New Roman" w:cs="Times New Roman"/>
          <w:sz w:val="24"/>
          <w:szCs w:val="24"/>
          <w:lang w:val="en-US"/>
        </w:rPr>
        <w:t xml:space="preserve">data analysis of </w:t>
      </w:r>
      <w:r w:rsidR="00E5443E" w:rsidRPr="001C6C47">
        <w:rPr>
          <w:rFonts w:ascii="Times New Roman" w:hAnsi="Times New Roman" w:cs="Times New Roman"/>
          <w:sz w:val="24"/>
          <w:szCs w:val="24"/>
          <w:lang w:val="en-US"/>
        </w:rPr>
        <w:t>the experiments</w:t>
      </w:r>
      <w:r w:rsidR="002A34C3" w:rsidRPr="001C6C47">
        <w:rPr>
          <w:rFonts w:ascii="Times New Roman" w:hAnsi="Times New Roman" w:cs="Times New Roman"/>
          <w:sz w:val="24"/>
          <w:szCs w:val="24"/>
          <w:lang w:val="en-US"/>
        </w:rPr>
        <w:t xml:space="preserve">. </w:t>
      </w:r>
      <w:r w:rsidR="008C3801" w:rsidRPr="001C6C47">
        <w:rPr>
          <w:rFonts w:ascii="Times New Roman" w:hAnsi="Times New Roman" w:cs="Times New Roman"/>
          <w:sz w:val="24"/>
          <w:szCs w:val="24"/>
          <w:lang w:val="en-US"/>
        </w:rPr>
        <w:t>EC</w:t>
      </w:r>
      <w:r w:rsidR="00046754" w:rsidRPr="001C6C47">
        <w:rPr>
          <w:rFonts w:ascii="Times New Roman" w:hAnsi="Times New Roman" w:cs="Times New Roman"/>
          <w:sz w:val="24"/>
          <w:szCs w:val="24"/>
          <w:lang w:val="en-US"/>
        </w:rPr>
        <w:t xml:space="preserve"> and GQ</w:t>
      </w:r>
      <w:r w:rsidR="008C3801" w:rsidRPr="001C6C47">
        <w:rPr>
          <w:rFonts w:ascii="Times New Roman" w:hAnsi="Times New Roman" w:cs="Times New Roman"/>
          <w:sz w:val="24"/>
          <w:szCs w:val="24"/>
          <w:lang w:val="en-US"/>
        </w:rPr>
        <w:t xml:space="preserve"> performed the phenotypic evaluation. </w:t>
      </w:r>
      <w:r w:rsidR="0026706B" w:rsidRPr="001C6C47">
        <w:rPr>
          <w:rFonts w:ascii="Times New Roman" w:hAnsi="Times New Roman" w:cs="Times New Roman"/>
          <w:sz w:val="24"/>
          <w:szCs w:val="24"/>
          <w:lang w:val="en-US"/>
        </w:rPr>
        <w:t>SC generated the</w:t>
      </w:r>
      <w:r w:rsidR="00E5443E" w:rsidRPr="001C6C47">
        <w:rPr>
          <w:rFonts w:ascii="Times New Roman" w:hAnsi="Times New Roman" w:cs="Times New Roman"/>
          <w:sz w:val="24"/>
          <w:szCs w:val="24"/>
          <w:lang w:val="en-US"/>
        </w:rPr>
        <w:t xml:space="preserve"> </w:t>
      </w:r>
      <w:r w:rsidR="00C61418" w:rsidRPr="001C6C47">
        <w:rPr>
          <w:rFonts w:ascii="Times New Roman" w:hAnsi="Times New Roman" w:cs="Times New Roman"/>
          <w:sz w:val="24"/>
          <w:szCs w:val="24"/>
          <w:lang w:val="en-US"/>
        </w:rPr>
        <w:t>bree</w:t>
      </w:r>
      <w:r w:rsidR="00182362" w:rsidRPr="001C6C47">
        <w:rPr>
          <w:rFonts w:ascii="Times New Roman" w:hAnsi="Times New Roman" w:cs="Times New Roman"/>
          <w:sz w:val="24"/>
          <w:szCs w:val="24"/>
          <w:lang w:val="en-US"/>
        </w:rPr>
        <w:t>d</w:t>
      </w:r>
      <w:r w:rsidR="00C61418" w:rsidRPr="001C6C47">
        <w:rPr>
          <w:rFonts w:ascii="Times New Roman" w:hAnsi="Times New Roman" w:cs="Times New Roman"/>
          <w:sz w:val="24"/>
          <w:szCs w:val="24"/>
          <w:lang w:val="en-US"/>
        </w:rPr>
        <w:t>in</w:t>
      </w:r>
      <w:r w:rsidR="00182362" w:rsidRPr="001C6C47">
        <w:rPr>
          <w:rFonts w:ascii="Times New Roman" w:hAnsi="Times New Roman" w:cs="Times New Roman"/>
          <w:sz w:val="24"/>
          <w:szCs w:val="24"/>
          <w:lang w:val="en-US"/>
        </w:rPr>
        <w:t>g</w:t>
      </w:r>
      <w:r w:rsidR="00C61418" w:rsidRPr="001C6C47">
        <w:rPr>
          <w:rFonts w:ascii="Times New Roman" w:hAnsi="Times New Roman" w:cs="Times New Roman"/>
          <w:sz w:val="24"/>
          <w:szCs w:val="24"/>
          <w:lang w:val="en-US"/>
        </w:rPr>
        <w:t xml:space="preserve"> </w:t>
      </w:r>
      <w:r w:rsidR="00046754" w:rsidRPr="001C6C47">
        <w:rPr>
          <w:rFonts w:ascii="Times New Roman" w:hAnsi="Times New Roman" w:cs="Times New Roman"/>
          <w:sz w:val="24"/>
          <w:szCs w:val="24"/>
          <w:lang w:val="en-US"/>
        </w:rPr>
        <w:t xml:space="preserve">populations. </w:t>
      </w:r>
      <w:r w:rsidR="0026706B" w:rsidRPr="001C6C47">
        <w:rPr>
          <w:rFonts w:ascii="Times New Roman" w:hAnsi="Times New Roman" w:cs="Times New Roman"/>
          <w:sz w:val="24"/>
          <w:szCs w:val="24"/>
          <w:lang w:val="en-US"/>
        </w:rPr>
        <w:t xml:space="preserve"> </w:t>
      </w:r>
      <w:r w:rsidR="0026706B" w:rsidRPr="001C6C47">
        <w:rPr>
          <w:rFonts w:ascii="Times New Roman" w:hAnsi="Times New Roman" w:cs="Times New Roman"/>
          <w:sz w:val="24"/>
          <w:szCs w:val="24"/>
          <w:highlight w:val="yellow"/>
          <w:lang w:val="en-US"/>
        </w:rPr>
        <w:t>All authors</w:t>
      </w:r>
      <w:r w:rsidR="00E5443E" w:rsidRPr="001C6C47">
        <w:rPr>
          <w:rFonts w:ascii="Times New Roman" w:hAnsi="Times New Roman" w:cs="Times New Roman"/>
          <w:sz w:val="24"/>
          <w:szCs w:val="24"/>
          <w:lang w:val="en-US"/>
        </w:rPr>
        <w:t xml:space="preserve"> corrected the manuscript</w:t>
      </w:r>
      <w:r w:rsidR="00DB4350" w:rsidRPr="00DB4350">
        <w:rPr>
          <w:rFonts w:ascii="Times New Roman" w:hAnsi="Times New Roman" w:cs="Times New Roman"/>
          <w:sz w:val="24"/>
          <w:szCs w:val="24"/>
          <w:lang w:val="en-US"/>
        </w:rPr>
        <w:t xml:space="preserve"> OB</w:t>
      </w:r>
      <w:r w:rsidR="00DB4350">
        <w:rPr>
          <w:rFonts w:ascii="Times New Roman" w:hAnsi="Times New Roman" w:cs="Times New Roman"/>
          <w:sz w:val="24"/>
          <w:szCs w:val="24"/>
          <w:lang w:val="en-US"/>
        </w:rPr>
        <w:t xml:space="preserve"> and</w:t>
      </w:r>
      <w:r w:rsidR="0026706B" w:rsidRPr="001C6C47">
        <w:rPr>
          <w:rFonts w:ascii="Times New Roman" w:hAnsi="Times New Roman" w:cs="Times New Roman"/>
          <w:sz w:val="24"/>
          <w:szCs w:val="24"/>
          <w:lang w:val="en-US"/>
        </w:rPr>
        <w:t xml:space="preserve"> </w:t>
      </w:r>
      <w:r w:rsidR="0026706B" w:rsidRPr="00DB4350">
        <w:rPr>
          <w:rFonts w:ascii="Times New Roman" w:hAnsi="Times New Roman" w:cs="Times New Roman"/>
          <w:sz w:val="24"/>
          <w:szCs w:val="24"/>
          <w:lang w:val="en-US"/>
        </w:rPr>
        <w:t>VB</w:t>
      </w:r>
      <w:r w:rsidR="00182362" w:rsidRPr="00DB4350">
        <w:rPr>
          <w:rFonts w:ascii="Times New Roman" w:hAnsi="Times New Roman" w:cs="Times New Roman"/>
          <w:sz w:val="24"/>
          <w:szCs w:val="24"/>
          <w:lang w:val="en-US"/>
        </w:rPr>
        <w:t xml:space="preserve"> </w:t>
      </w:r>
      <w:r w:rsidR="0026706B" w:rsidRPr="00DB4350">
        <w:rPr>
          <w:rFonts w:ascii="Times New Roman" w:hAnsi="Times New Roman" w:cs="Times New Roman"/>
          <w:sz w:val="24"/>
          <w:szCs w:val="24"/>
          <w:lang w:val="en-US"/>
        </w:rPr>
        <w:t>wrote the manuscript.</w:t>
      </w:r>
    </w:p>
    <w:p w14:paraId="557FF61A" w14:textId="77777777" w:rsidR="00E5443E" w:rsidRPr="00A77613" w:rsidRDefault="00E5443E" w:rsidP="00750AB7">
      <w:pPr>
        <w:spacing w:line="480" w:lineRule="auto"/>
        <w:jc w:val="both"/>
        <w:rPr>
          <w:rFonts w:ascii="Times New Roman" w:hAnsi="Times New Roman" w:cs="Times New Roman"/>
          <w:b/>
          <w:sz w:val="24"/>
          <w:szCs w:val="24"/>
        </w:rPr>
      </w:pPr>
      <w:bookmarkStart w:id="74" w:name="h7"/>
      <w:bookmarkEnd w:id="74"/>
      <w:r w:rsidRPr="00A77613">
        <w:rPr>
          <w:rFonts w:ascii="Times New Roman" w:hAnsi="Times New Roman" w:cs="Times New Roman"/>
          <w:b/>
          <w:sz w:val="24"/>
          <w:szCs w:val="24"/>
        </w:rPr>
        <w:t>Funding</w:t>
      </w:r>
    </w:p>
    <w:p w14:paraId="29112108" w14:textId="1BF0E634" w:rsidR="00E5443E" w:rsidRPr="004B3ED3" w:rsidRDefault="00E5443E" w:rsidP="00750AB7">
      <w:pPr>
        <w:spacing w:line="480" w:lineRule="auto"/>
        <w:jc w:val="both"/>
        <w:rPr>
          <w:rFonts w:ascii="Times New Roman" w:hAnsi="Times New Roman" w:cs="Times New Roman"/>
          <w:sz w:val="24"/>
          <w:szCs w:val="24"/>
        </w:rPr>
      </w:pPr>
      <w:r w:rsidRPr="00063B3F">
        <w:rPr>
          <w:rFonts w:ascii="Times New Roman" w:hAnsi="Times New Roman" w:cs="Times New Roman"/>
          <w:sz w:val="24"/>
          <w:szCs w:val="24"/>
        </w:rPr>
        <w:t xml:space="preserve">The work </w:t>
      </w:r>
      <w:r w:rsidR="007764A5" w:rsidRPr="00063B3F">
        <w:rPr>
          <w:rFonts w:ascii="Times New Roman" w:hAnsi="Times New Roman" w:cs="Times New Roman"/>
          <w:sz w:val="24"/>
          <w:szCs w:val="24"/>
        </w:rPr>
        <w:t>was</w:t>
      </w:r>
      <w:r w:rsidRPr="00063B3F">
        <w:rPr>
          <w:rFonts w:ascii="Times New Roman" w:hAnsi="Times New Roman" w:cs="Times New Roman"/>
          <w:sz w:val="24"/>
          <w:szCs w:val="24"/>
        </w:rPr>
        <w:t xml:space="preserve"> supported by </w:t>
      </w:r>
      <w:r w:rsidR="00063B3F" w:rsidRPr="00063B3F">
        <w:rPr>
          <w:rFonts w:ascii="Times New Roman" w:hAnsi="Times New Roman" w:cs="Times New Roman"/>
          <w:sz w:val="24"/>
          <w:szCs w:val="24"/>
        </w:rPr>
        <w:t>the</w:t>
      </w:r>
      <w:r w:rsidRPr="00063B3F">
        <w:rPr>
          <w:rFonts w:ascii="Times New Roman" w:hAnsi="Times New Roman" w:cs="Times New Roman"/>
          <w:sz w:val="24"/>
          <w:szCs w:val="24"/>
        </w:rPr>
        <w:t xml:space="preserve"> projects: </w:t>
      </w:r>
      <w:r w:rsidR="00063B3F">
        <w:rPr>
          <w:rFonts w:ascii="Times New Roman" w:hAnsi="Times New Roman" w:cs="Times New Roman"/>
          <w:sz w:val="24"/>
          <w:szCs w:val="24"/>
        </w:rPr>
        <w:t xml:space="preserve">CSIC-UdelaR Grupo 418 Estrés abiótico en plantas, </w:t>
      </w:r>
      <w:r w:rsidR="0026706B" w:rsidRPr="00063B3F">
        <w:rPr>
          <w:rFonts w:ascii="Times New Roman" w:hAnsi="Times New Roman" w:cs="Times New Roman"/>
          <w:sz w:val="24"/>
          <w:szCs w:val="24"/>
        </w:rPr>
        <w:t>Innovagro</w:t>
      </w:r>
      <w:r w:rsidRPr="00063B3F">
        <w:rPr>
          <w:rFonts w:ascii="Times New Roman" w:hAnsi="Times New Roman" w:cs="Times New Roman"/>
          <w:sz w:val="24"/>
          <w:szCs w:val="24"/>
        </w:rPr>
        <w:t xml:space="preserve"> </w:t>
      </w:r>
      <w:r w:rsidR="0026706B" w:rsidRPr="00063B3F">
        <w:rPr>
          <w:rFonts w:ascii="Times New Roman" w:hAnsi="Times New Roman" w:cs="Times New Roman"/>
          <w:sz w:val="24"/>
          <w:szCs w:val="24"/>
        </w:rPr>
        <w:t>FSA_1_2013_1_12924</w:t>
      </w:r>
      <w:r w:rsidR="005A1CF2" w:rsidRPr="00063B3F">
        <w:rPr>
          <w:rFonts w:ascii="Times New Roman" w:hAnsi="Times New Roman" w:cs="Times New Roman"/>
          <w:sz w:val="24"/>
          <w:szCs w:val="24"/>
        </w:rPr>
        <w:t xml:space="preserve"> funded by the Agencia Nacional de Investigación e Innovación</w:t>
      </w:r>
      <w:r w:rsidRPr="00063B3F">
        <w:rPr>
          <w:rFonts w:ascii="Times New Roman" w:hAnsi="Times New Roman" w:cs="Times New Roman"/>
          <w:sz w:val="24"/>
          <w:szCs w:val="24"/>
        </w:rPr>
        <w:t xml:space="preserve"> and </w:t>
      </w:r>
      <w:r w:rsidR="005A1CF2" w:rsidRPr="00063B3F">
        <w:rPr>
          <w:rFonts w:ascii="Times New Roman" w:hAnsi="Times New Roman" w:cs="Times New Roman"/>
          <w:sz w:val="24"/>
          <w:szCs w:val="24"/>
        </w:rPr>
        <w:t>Red Nacional de Biotecnología Agrícola</w:t>
      </w:r>
      <w:r w:rsidR="0026706B" w:rsidRPr="00063B3F">
        <w:rPr>
          <w:rFonts w:ascii="Times New Roman" w:hAnsi="Times New Roman" w:cs="Times New Roman"/>
          <w:sz w:val="24"/>
          <w:szCs w:val="24"/>
        </w:rPr>
        <w:t xml:space="preserve"> RTS_1_2014_1</w:t>
      </w:r>
      <w:r w:rsidR="005A1CF2" w:rsidRPr="00063B3F">
        <w:rPr>
          <w:rFonts w:ascii="Times New Roman" w:hAnsi="Times New Roman" w:cs="Times New Roman"/>
          <w:sz w:val="24"/>
          <w:szCs w:val="24"/>
        </w:rPr>
        <w:t xml:space="preserve"> funded by the Agencia Nacional de Investigación e Innovación, Instituto Nacional de </w:t>
      </w:r>
      <w:r w:rsidR="005A1CF2" w:rsidRPr="00063B3F">
        <w:rPr>
          <w:rFonts w:ascii="Times New Roman" w:hAnsi="Times New Roman" w:cs="Times New Roman"/>
          <w:sz w:val="24"/>
          <w:szCs w:val="24"/>
        </w:rPr>
        <w:lastRenderedPageBreak/>
        <w:t>Investigación Agropecuaria, Barraca Erro S.A., Lebu SRL, Fadisol SA, CALMER and COPAGRAN.</w:t>
      </w:r>
      <w:r w:rsidR="004B3ED3" w:rsidRPr="00135D65">
        <w:rPr>
          <w:rFonts w:ascii="Times New Roman" w:hAnsi="Times New Roman" w:cs="Times New Roman"/>
          <w:sz w:val="24"/>
          <w:szCs w:val="24"/>
        </w:rPr>
        <w:t>.</w:t>
      </w:r>
    </w:p>
    <w:p w14:paraId="112D04BA" w14:textId="77777777" w:rsidR="009C68B3" w:rsidRPr="004B3ED3" w:rsidRDefault="009C68B3" w:rsidP="00750AB7">
      <w:pPr>
        <w:spacing w:line="480" w:lineRule="auto"/>
        <w:jc w:val="both"/>
        <w:rPr>
          <w:rFonts w:ascii="Times New Roman" w:hAnsi="Times New Roman" w:cs="Times New Roman"/>
          <w:b/>
          <w:sz w:val="24"/>
          <w:szCs w:val="24"/>
        </w:rPr>
      </w:pPr>
      <w:bookmarkStart w:id="75" w:name="h8"/>
      <w:bookmarkEnd w:id="75"/>
    </w:p>
    <w:p w14:paraId="071B1EBA" w14:textId="77777777" w:rsidR="00E5443E" w:rsidRPr="001C6C47" w:rsidRDefault="00E5443E"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Conflict of Interest Statement</w:t>
      </w:r>
    </w:p>
    <w:p w14:paraId="3676802A" w14:textId="77777777" w:rsidR="00E5443E" w:rsidRPr="001C6C47" w:rsidRDefault="00E5443E"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The authors declare that the research was conducted in the absence of any commercial or financial relationships that could be construed as a potential conflict of interest.</w:t>
      </w:r>
    </w:p>
    <w:p w14:paraId="7B1FA6BE" w14:textId="77777777" w:rsidR="009C68B3" w:rsidRPr="001C6C47" w:rsidRDefault="009C68B3" w:rsidP="00750AB7">
      <w:pPr>
        <w:spacing w:line="480" w:lineRule="auto"/>
        <w:jc w:val="both"/>
        <w:rPr>
          <w:rFonts w:ascii="Times New Roman" w:hAnsi="Times New Roman" w:cs="Times New Roman"/>
          <w:b/>
          <w:sz w:val="24"/>
          <w:szCs w:val="24"/>
          <w:lang w:val="en-US"/>
        </w:rPr>
      </w:pPr>
      <w:bookmarkStart w:id="76" w:name="h9"/>
      <w:bookmarkEnd w:id="76"/>
    </w:p>
    <w:p w14:paraId="084CBEEA" w14:textId="77777777" w:rsidR="00E5443E" w:rsidRPr="001C6C47" w:rsidRDefault="00E5443E"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Acknowledgments</w:t>
      </w:r>
    </w:p>
    <w:p w14:paraId="065D390C" w14:textId="45B73792" w:rsidR="004B3ED3" w:rsidRPr="00D46BF5" w:rsidRDefault="004B3ED3" w:rsidP="00750AB7">
      <w:pPr>
        <w:spacing w:line="480" w:lineRule="auto"/>
        <w:jc w:val="both"/>
        <w:rPr>
          <w:rFonts w:ascii="Times New Roman" w:hAnsi="Times New Roman" w:cs="Times New Roman"/>
          <w:sz w:val="24"/>
          <w:szCs w:val="24"/>
          <w:lang w:val="en-US"/>
        </w:rPr>
      </w:pPr>
      <w:r w:rsidRPr="00D46BF5">
        <w:rPr>
          <w:rFonts w:ascii="Times New Roman" w:hAnsi="Times New Roman" w:cs="Times New Roman"/>
          <w:sz w:val="24"/>
          <w:szCs w:val="24"/>
          <w:lang w:val="en-US"/>
        </w:rPr>
        <w:t>E.C wants to thank Comisión Academica de Posgrado Universidad de la República for a Doctoral fellowship</w:t>
      </w:r>
      <w:r w:rsidR="007F01E1" w:rsidRPr="00D46BF5">
        <w:rPr>
          <w:rFonts w:ascii="Times New Roman" w:hAnsi="Times New Roman" w:cs="Times New Roman"/>
          <w:sz w:val="24"/>
          <w:szCs w:val="24"/>
          <w:lang w:val="en-US"/>
        </w:rPr>
        <w:t>.</w:t>
      </w:r>
    </w:p>
    <w:p w14:paraId="7EF0E18C" w14:textId="77777777" w:rsidR="009C68B3" w:rsidRPr="00D46BF5" w:rsidRDefault="009C68B3" w:rsidP="00750AB7">
      <w:pPr>
        <w:spacing w:line="480" w:lineRule="auto"/>
        <w:jc w:val="both"/>
        <w:rPr>
          <w:rFonts w:ascii="Times New Roman" w:hAnsi="Times New Roman" w:cs="Times New Roman"/>
          <w:b/>
          <w:sz w:val="24"/>
          <w:szCs w:val="24"/>
          <w:lang w:val="en-US"/>
        </w:rPr>
      </w:pPr>
    </w:p>
    <w:p w14:paraId="7A09A93A" w14:textId="77777777" w:rsidR="00E5443E" w:rsidRPr="001C6C47" w:rsidRDefault="00E5443E"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Supplementary Material</w:t>
      </w:r>
    </w:p>
    <w:p w14:paraId="5FAE0018" w14:textId="77777777" w:rsidR="00B91058" w:rsidRPr="001C6C47" w:rsidRDefault="00B91058" w:rsidP="00750AB7">
      <w:pPr>
        <w:spacing w:line="480" w:lineRule="auto"/>
        <w:jc w:val="both"/>
        <w:rPr>
          <w:rFonts w:ascii="Times New Roman" w:hAnsi="Times New Roman" w:cs="Times New Roman"/>
          <w:b/>
          <w:sz w:val="24"/>
          <w:szCs w:val="24"/>
          <w:lang w:val="en-US"/>
        </w:rPr>
      </w:pPr>
    </w:p>
    <w:p w14:paraId="31467375" w14:textId="77777777" w:rsidR="001D3FEC" w:rsidRPr="001C6C47" w:rsidRDefault="00101A8C" w:rsidP="00750AB7">
      <w:pPr>
        <w:spacing w:line="480" w:lineRule="auto"/>
        <w:jc w:val="both"/>
        <w:rPr>
          <w:rFonts w:ascii="Times New Roman" w:hAnsi="Times New Roman" w:cs="Times New Roman"/>
          <w:b/>
          <w:sz w:val="24"/>
          <w:szCs w:val="24"/>
          <w:lang w:val="en-US"/>
        </w:rPr>
      </w:pPr>
      <w:r w:rsidRPr="001C6C47">
        <w:rPr>
          <w:rFonts w:ascii="Times New Roman" w:hAnsi="Times New Roman" w:cs="Times New Roman"/>
          <w:b/>
          <w:sz w:val="24"/>
          <w:szCs w:val="24"/>
          <w:lang w:val="en-US"/>
        </w:rPr>
        <w:t>References</w:t>
      </w:r>
    </w:p>
    <w:p w14:paraId="76C82811" w14:textId="60726683" w:rsidR="00F70295" w:rsidRPr="001C6C47" w:rsidRDefault="00F70295" w:rsidP="00750AB7">
      <w:pPr>
        <w:spacing w:line="480" w:lineRule="auto"/>
        <w:jc w:val="both"/>
        <w:rPr>
          <w:rFonts w:ascii="Times New Roman" w:hAnsi="Times New Roman" w:cs="Times New Roman"/>
          <w:sz w:val="24"/>
          <w:szCs w:val="24"/>
          <w:lang w:val="en-US"/>
        </w:rPr>
      </w:pPr>
      <w:r w:rsidRPr="003F2A60">
        <w:rPr>
          <w:rFonts w:ascii="Times New Roman" w:hAnsi="Times New Roman" w:cs="Times New Roman"/>
          <w:sz w:val="24"/>
          <w:szCs w:val="24"/>
          <w:lang w:val="it-IT"/>
        </w:rPr>
        <w:t>Begum, H., J.E. Spindel, A. </w:t>
      </w:r>
      <w:hyperlink r:id="rId186" w:history="1">
        <w:r w:rsidRPr="001C6C47">
          <w:rPr>
            <w:rFonts w:ascii="Times New Roman" w:hAnsi="Times New Roman" w:cs="Times New Roman"/>
            <w:sz w:val="24"/>
            <w:szCs w:val="24"/>
            <w:lang w:val="en-US"/>
          </w:rPr>
          <w:t>Lalusin</w:t>
        </w:r>
      </w:hyperlink>
      <w:r w:rsidRPr="001C6C47">
        <w:rPr>
          <w:rFonts w:ascii="Times New Roman" w:hAnsi="Times New Roman" w:cs="Times New Roman"/>
          <w:sz w:val="24"/>
          <w:szCs w:val="24"/>
          <w:lang w:val="en-US"/>
        </w:rPr>
        <w:t xml:space="preserve">, T. </w:t>
      </w:r>
      <w:hyperlink r:id="rId187" w:history="1">
        <w:r w:rsidRPr="001C6C47">
          <w:rPr>
            <w:rFonts w:ascii="Times New Roman" w:hAnsi="Times New Roman" w:cs="Times New Roman"/>
            <w:sz w:val="24"/>
            <w:szCs w:val="24"/>
            <w:lang w:val="en-US"/>
          </w:rPr>
          <w:t>Borromeo</w:t>
        </w:r>
      </w:hyperlink>
      <w:r w:rsidRPr="001C6C47">
        <w:rPr>
          <w:rFonts w:ascii="Times New Roman" w:hAnsi="Times New Roman" w:cs="Times New Roman"/>
          <w:sz w:val="24"/>
          <w:szCs w:val="24"/>
          <w:lang w:val="en-US"/>
        </w:rPr>
        <w:t xml:space="preserve">, G. Gregorio, J. Hernandez, P. </w:t>
      </w:r>
      <w:hyperlink r:id="rId188" w:history="1">
        <w:r w:rsidRPr="001C6C47">
          <w:rPr>
            <w:rFonts w:ascii="Times New Roman" w:hAnsi="Times New Roman" w:cs="Times New Roman"/>
            <w:sz w:val="24"/>
            <w:szCs w:val="24"/>
            <w:lang w:val="en-US"/>
          </w:rPr>
          <w:t>Virk</w:t>
        </w:r>
      </w:hyperlink>
      <w:r w:rsidRPr="001C6C47">
        <w:rPr>
          <w:rFonts w:ascii="Times New Roman" w:hAnsi="Times New Roman" w:cs="Times New Roman"/>
          <w:sz w:val="24"/>
          <w:szCs w:val="24"/>
          <w:lang w:val="en-US"/>
        </w:rPr>
        <w:t xml:space="preserve"> ,B. Collard and S.R. McCouch. (2015). Genome-Wide Association Mapping for yield and other agronomic traits in an elite breeding population of tropical rice (Oryza sativa). PLoS ONE. 10(3):e0119873.</w:t>
      </w:r>
    </w:p>
    <w:p w14:paraId="77B608D6" w14:textId="77777777" w:rsidR="00F70295" w:rsidRPr="00D46BF5" w:rsidRDefault="00F70295" w:rsidP="00750AB7">
      <w:pPr>
        <w:spacing w:line="480" w:lineRule="auto"/>
        <w:jc w:val="both"/>
        <w:rPr>
          <w:rFonts w:ascii="Times New Roman" w:hAnsi="Times New Roman" w:cs="Times New Roman"/>
          <w:sz w:val="24"/>
          <w:szCs w:val="24"/>
        </w:rPr>
      </w:pPr>
      <w:r w:rsidRPr="001C6C47">
        <w:rPr>
          <w:rFonts w:ascii="Times New Roman" w:hAnsi="Times New Roman" w:cs="Times New Roman"/>
          <w:sz w:val="24"/>
          <w:szCs w:val="24"/>
          <w:lang w:val="en-US"/>
        </w:rPr>
        <w:t xml:space="preserve">Brachi, B., G.P. Morris and J. Borevitz. (2011). Genome-wide association studies in plants: the missing heritability is in the field. </w:t>
      </w:r>
      <w:r w:rsidRPr="00D46BF5">
        <w:rPr>
          <w:rFonts w:ascii="Times New Roman" w:hAnsi="Times New Roman" w:cs="Times New Roman"/>
          <w:sz w:val="24"/>
          <w:szCs w:val="24"/>
        </w:rPr>
        <w:t>Genome Biol. 12, 232.</w:t>
      </w:r>
    </w:p>
    <w:p w14:paraId="1D7DF2E7" w14:textId="77777777" w:rsidR="00F70295" w:rsidRPr="001C6C47" w:rsidRDefault="00F70295" w:rsidP="00750AB7">
      <w:pPr>
        <w:spacing w:line="480" w:lineRule="auto"/>
        <w:jc w:val="both"/>
        <w:rPr>
          <w:rFonts w:ascii="Times New Roman" w:hAnsi="Times New Roman" w:cs="Times New Roman"/>
          <w:sz w:val="24"/>
          <w:szCs w:val="24"/>
          <w:lang w:val="en-US"/>
        </w:rPr>
      </w:pPr>
      <w:r w:rsidRPr="00D46BF5">
        <w:rPr>
          <w:rFonts w:ascii="Times New Roman" w:hAnsi="Times New Roman" w:cs="Times New Roman"/>
          <w:sz w:val="24"/>
          <w:szCs w:val="24"/>
        </w:rPr>
        <w:lastRenderedPageBreak/>
        <w:t xml:space="preserve">Contreras-Soto RI, Mora F, de Oliveira MAR, Higashi W, Scapim CA, Schuster I. (2017). </w:t>
      </w:r>
      <w:r w:rsidRPr="001C6C47">
        <w:rPr>
          <w:rFonts w:ascii="Times New Roman" w:hAnsi="Times New Roman" w:cs="Times New Roman"/>
          <w:sz w:val="24"/>
          <w:szCs w:val="24"/>
          <w:lang w:val="en-US"/>
        </w:rPr>
        <w:t>A Genome-Wide Association Study for Agronomic Traits in Soybean Using SNP Markers and SNP-Based Haplotype Analysis. PLoS ONE 12(2):e0171105. doi:10.1371/journal.pone.0171105</w:t>
      </w:r>
    </w:p>
    <w:p w14:paraId="03DC56D2"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Corey Lesk, C., Pedram, R., and Ramankutty, N. (2016). Influence of extreme weather disasters on global crop production. Nature 529, 84-87.</w:t>
      </w:r>
    </w:p>
    <w:p w14:paraId="36FB7408"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Dhanapal, A.P., Ray, J.D., Singh, S.K., Hoyos</w:t>
      </w:r>
      <w:r w:rsidRPr="001C6C47">
        <w:rPr>
          <w:rFonts w:ascii="Times New Roman" w:hAnsi="Times New Roman" w:cs="Times New Roman"/>
          <w:sz w:val="24"/>
          <w:szCs w:val="24"/>
          <w:lang w:val="en-US"/>
        </w:rPr>
        <w:noBreakHyphen/>
        <w:t>Villegas, V., Smith, J.R., Purcell, L.C. ·King, C., Cregan, P.B., Song, Q. and Fritschi, F.B. (2014). Genome</w:t>
      </w:r>
      <w:r w:rsidRPr="001C6C47">
        <w:rPr>
          <w:rFonts w:ascii="Times New Roman" w:hAnsi="Times New Roman" w:cs="Times New Roman"/>
          <w:sz w:val="24"/>
          <w:szCs w:val="24"/>
          <w:lang w:val="en-US"/>
        </w:rPr>
        <w:noBreakHyphen/>
        <w:t>wide association study (GWAS) of carbon isotope ratio (δ13C) in diverse soybean [</w:t>
      </w:r>
      <w:r w:rsidRPr="001C6C47">
        <w:rPr>
          <w:rFonts w:ascii="Times New Roman" w:hAnsi="Times New Roman" w:cs="Times New Roman"/>
          <w:i/>
          <w:sz w:val="24"/>
          <w:szCs w:val="24"/>
          <w:lang w:val="en-US"/>
        </w:rPr>
        <w:t>Glycine</w:t>
      </w:r>
      <w:r w:rsidRPr="001C6C47">
        <w:rPr>
          <w:rFonts w:ascii="Times New Roman" w:hAnsi="Times New Roman" w:cs="Times New Roman"/>
          <w:sz w:val="24"/>
          <w:szCs w:val="24"/>
          <w:lang w:val="en-US"/>
        </w:rPr>
        <w:t xml:space="preserve"> </w:t>
      </w:r>
      <w:r w:rsidRPr="001C6C47">
        <w:rPr>
          <w:rFonts w:ascii="Times New Roman" w:hAnsi="Times New Roman" w:cs="Times New Roman"/>
          <w:i/>
          <w:sz w:val="24"/>
          <w:szCs w:val="24"/>
          <w:lang w:val="en-US"/>
        </w:rPr>
        <w:t>max</w:t>
      </w:r>
      <w:r w:rsidRPr="001C6C47">
        <w:rPr>
          <w:rFonts w:ascii="Times New Roman" w:hAnsi="Times New Roman" w:cs="Times New Roman"/>
          <w:sz w:val="24"/>
          <w:szCs w:val="24"/>
          <w:lang w:val="en-US"/>
        </w:rPr>
        <w:t xml:space="preserve"> (L.) Merr.] genotypes. </w:t>
      </w:r>
      <w:r w:rsidRPr="001C6C47">
        <w:rPr>
          <w:rFonts w:ascii="Times New Roman" w:hAnsi="Times New Roman" w:cs="Times New Roman"/>
          <w:i/>
          <w:sz w:val="24"/>
          <w:szCs w:val="24"/>
          <w:lang w:val="en-US"/>
        </w:rPr>
        <w:t>Theor. Appl. Genet.</w:t>
      </w:r>
      <w:r w:rsidRPr="001C6C47">
        <w:rPr>
          <w:rFonts w:ascii="Times New Roman" w:hAnsi="Times New Roman" w:cs="Times New Roman"/>
          <w:sz w:val="24"/>
          <w:szCs w:val="24"/>
          <w:lang w:val="en-US"/>
        </w:rPr>
        <w:t xml:space="preserve"> DOI 10.1007/s00122-014-2413-9</w:t>
      </w:r>
    </w:p>
    <w:p w14:paraId="679F2428" w14:textId="38A88EFA" w:rsidR="00F70295" w:rsidRPr="001C6C47" w:rsidRDefault="00E90DC9" w:rsidP="00750AB7">
      <w:pPr>
        <w:spacing w:line="480" w:lineRule="auto"/>
        <w:jc w:val="both"/>
        <w:rPr>
          <w:rFonts w:ascii="Times New Roman" w:hAnsi="Times New Roman" w:cs="Times New Roman"/>
          <w:sz w:val="24"/>
          <w:szCs w:val="24"/>
          <w:lang w:val="en-US"/>
        </w:rPr>
      </w:pPr>
      <w:hyperlink r:id="rId189" w:history="1">
        <w:r w:rsidR="00F70295" w:rsidRPr="001C6C47">
          <w:rPr>
            <w:rFonts w:ascii="Times New Roman" w:hAnsi="Times New Roman" w:cs="Times New Roman"/>
            <w:sz w:val="24"/>
            <w:szCs w:val="24"/>
            <w:lang w:val="en-US"/>
          </w:rPr>
          <w:t>Dissanayaka</w:t>
        </w:r>
      </w:hyperlink>
      <w:r w:rsidR="00F70295" w:rsidRPr="001C6C47">
        <w:rPr>
          <w:rFonts w:ascii="Times New Roman" w:hAnsi="Times New Roman" w:cs="Times New Roman"/>
          <w:sz w:val="24"/>
          <w:szCs w:val="24"/>
          <w:lang w:val="en-US"/>
        </w:rPr>
        <w:t>,A., Rodriguez, T.O.,  </w:t>
      </w:r>
      <w:hyperlink r:id="rId190" w:history="1">
        <w:r w:rsidR="00F70295" w:rsidRPr="001C6C47">
          <w:rPr>
            <w:rFonts w:ascii="Times New Roman" w:hAnsi="Times New Roman" w:cs="Times New Roman"/>
            <w:sz w:val="24"/>
            <w:szCs w:val="24"/>
            <w:lang w:val="en-US"/>
          </w:rPr>
          <w:t>Shaokang Di</w:t>
        </w:r>
      </w:hyperlink>
      <w:r w:rsidR="00F70295" w:rsidRPr="001C6C47">
        <w:rPr>
          <w:rFonts w:ascii="Times New Roman" w:hAnsi="Times New Roman" w:cs="Times New Roman"/>
          <w:sz w:val="24"/>
          <w:szCs w:val="24"/>
          <w:lang w:val="en-US"/>
        </w:rPr>
        <w:t xml:space="preserve">, S., </w:t>
      </w:r>
      <w:hyperlink r:id="rId191" w:history="1">
        <w:r w:rsidR="00F70295" w:rsidRPr="001C6C47">
          <w:rPr>
            <w:rFonts w:ascii="Times New Roman" w:hAnsi="Times New Roman" w:cs="Times New Roman"/>
            <w:sz w:val="24"/>
            <w:szCs w:val="24"/>
            <w:lang w:val="en-US"/>
          </w:rPr>
          <w:t>Fan Yan</w:t>
        </w:r>
      </w:hyperlink>
      <w:r w:rsidR="00F70295" w:rsidRPr="001C6C47">
        <w:rPr>
          <w:rFonts w:ascii="Times New Roman" w:hAnsi="Times New Roman" w:cs="Times New Roman"/>
          <w:sz w:val="24"/>
          <w:szCs w:val="24"/>
          <w:lang w:val="en-US"/>
        </w:rPr>
        <w:t xml:space="preserve">, F., </w:t>
      </w:r>
      <w:hyperlink r:id="rId192" w:history="1">
        <w:r w:rsidR="00F70295" w:rsidRPr="001C6C47">
          <w:rPr>
            <w:rFonts w:ascii="Times New Roman" w:hAnsi="Times New Roman" w:cs="Times New Roman"/>
            <w:sz w:val="24"/>
            <w:szCs w:val="24"/>
            <w:lang w:val="en-US"/>
          </w:rPr>
          <w:t>Stephen M. Githiri</w:t>
        </w:r>
      </w:hyperlink>
      <w:r w:rsidR="00F70295" w:rsidRPr="001C6C47">
        <w:rPr>
          <w:rFonts w:ascii="Times New Roman" w:hAnsi="Times New Roman" w:cs="Times New Roman"/>
          <w:sz w:val="24"/>
          <w:szCs w:val="24"/>
          <w:lang w:val="en-US"/>
        </w:rPr>
        <w:t xml:space="preserve">, S.M., Rojas-Rodas, F., Jun Abe, J., Takahashi, R. (2016). Quantitative trait locus mapping of soybean maturity gene E5. </w:t>
      </w:r>
      <w:hyperlink r:id="rId193" w:history="1">
        <w:r w:rsidR="00F70295" w:rsidRPr="001C6C47">
          <w:rPr>
            <w:rFonts w:ascii="Times New Roman" w:hAnsi="Times New Roman" w:cs="Times New Roman"/>
            <w:sz w:val="24"/>
            <w:szCs w:val="24"/>
            <w:lang w:val="en-US"/>
          </w:rPr>
          <w:t>Breed Sci</w:t>
        </w:r>
      </w:hyperlink>
      <w:r w:rsidR="00F70295" w:rsidRPr="001C6C47">
        <w:rPr>
          <w:rFonts w:ascii="Times New Roman" w:hAnsi="Times New Roman" w:cs="Times New Roman"/>
          <w:sz w:val="24"/>
          <w:szCs w:val="24"/>
          <w:lang w:val="en-US"/>
        </w:rPr>
        <w:t>. 66, 407–415. doi:  </w:t>
      </w:r>
      <w:hyperlink r:id="rId194" w:tgtFrame="pmc_ext" w:history="1">
        <w:r w:rsidR="00F70295" w:rsidRPr="001C6C47">
          <w:rPr>
            <w:rFonts w:ascii="Times New Roman" w:hAnsi="Times New Roman" w:cs="Times New Roman"/>
            <w:sz w:val="24"/>
            <w:szCs w:val="24"/>
            <w:lang w:val="en-US"/>
          </w:rPr>
          <w:t>10.1270/jsbbs.15160</w:t>
        </w:r>
      </w:hyperlink>
    </w:p>
    <w:p w14:paraId="5F3AF6C9"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Fehr, W.R., Caviness, C.F., Burmood, D.T., Pennington, J.S., 1971. Stage of development descriptions for soybeans, Glycine max (L.) Merrill. Crop Sci. 11, 929-931.</w:t>
      </w:r>
    </w:p>
    <w:p w14:paraId="741A5834" w14:textId="3581DC05"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Gutierrez, L., G.Quero, S. Fernandez and S. Brandariz. lmem.gwaser: Linear Mixed Effects Models for Genome-Wide Association. Studies. R package version 0.1.0. </w:t>
      </w:r>
      <w:hyperlink r:id="rId195" w:tgtFrame="_blank" w:history="1">
        <w:r w:rsidRPr="001C6C47">
          <w:rPr>
            <w:rFonts w:ascii="Times New Roman" w:hAnsi="Times New Roman" w:cs="Times New Roman"/>
            <w:sz w:val="24"/>
            <w:szCs w:val="24"/>
            <w:lang w:val="en-US"/>
          </w:rPr>
          <w:t>https://CRAN.R-project.org/package=lmem.gwaser</w:t>
        </w:r>
      </w:hyperlink>
      <w:r w:rsidRPr="001C6C47">
        <w:rPr>
          <w:rFonts w:ascii="Times New Roman" w:hAnsi="Times New Roman" w:cs="Times New Roman"/>
          <w:sz w:val="24"/>
          <w:szCs w:val="24"/>
          <w:lang w:val="en-US"/>
        </w:rPr>
        <w:t xml:space="preserve"> (accessed 17 January 2017).</w:t>
      </w:r>
    </w:p>
    <w:p w14:paraId="31B6C544" w14:textId="6798276C" w:rsidR="006C1D63" w:rsidRPr="001C6C47" w:rsidRDefault="006C1D63" w:rsidP="00750AB7">
      <w:pPr>
        <w:numPr>
          <w:ilvl w:val="0"/>
          <w:numId w:val="5"/>
        </w:numPr>
        <w:pBdr>
          <w:right w:val="single" w:sz="4" w:space="4" w:color="DCDCDC"/>
        </w:pBdr>
        <w:shd w:val="clear" w:color="auto" w:fill="FFFFFF"/>
        <w:spacing w:after="0" w:line="480" w:lineRule="auto"/>
        <w:ind w:left="0" w:right="75"/>
        <w:jc w:val="both"/>
        <w:textAlignment w:val="bottom"/>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Humplík, J.F., Lazár, D.,Husičková, A.,Spíchal, L. (2015). </w:t>
      </w:r>
      <w:hyperlink r:id="rId196" w:tooltip="Email author" w:history="1">
        <w:r w:rsidR="00E0294A" w:rsidRPr="00AD1E36">
          <w:rPr>
            <w:rStyle w:val="Hipervnculo"/>
            <w:lang w:val="en-US"/>
          </w:rPr>
          <w:t>mailto:lukas.spichal@upol.cz</w:t>
        </w:r>
      </w:hyperlink>
      <w:r w:rsidRPr="001C6C47">
        <w:rPr>
          <w:rFonts w:ascii="Times New Roman" w:hAnsi="Times New Roman" w:cs="Times New Roman"/>
          <w:sz w:val="24"/>
          <w:szCs w:val="24"/>
          <w:lang w:val="en-US"/>
        </w:rPr>
        <w:t xml:space="preserve">Automated phenotyping of plant shoots using imaging methods for analysis of plant stress responses – a review. Plant Methods </w:t>
      </w:r>
      <w:r w:rsidRPr="001C6C47">
        <w:rPr>
          <w:rFonts w:ascii="Times New Roman" w:hAnsi="Times New Roman" w:cs="Times New Roman"/>
          <w:bCs/>
          <w:sz w:val="24"/>
          <w:szCs w:val="24"/>
          <w:lang w:val="en-US"/>
        </w:rPr>
        <w:t>11</w:t>
      </w:r>
      <w:r w:rsidRPr="001C6C47">
        <w:rPr>
          <w:rFonts w:ascii="Times New Roman" w:hAnsi="Times New Roman" w:cs="Times New Roman"/>
          <w:sz w:val="24"/>
          <w:szCs w:val="24"/>
          <w:lang w:val="en-US"/>
        </w:rPr>
        <w:t xml:space="preserve">:29 </w:t>
      </w:r>
      <w:hyperlink r:id="rId197" w:tgtFrame="_blank" w:history="1">
        <w:r w:rsidRPr="001C6C47">
          <w:rPr>
            <w:rFonts w:ascii="Times New Roman" w:hAnsi="Times New Roman" w:cs="Times New Roman"/>
            <w:sz w:val="24"/>
            <w:szCs w:val="24"/>
            <w:lang w:val="en-US"/>
          </w:rPr>
          <w:t>https://doi.org/10.1186/s13007-015-0072-8</w:t>
        </w:r>
      </w:hyperlink>
    </w:p>
    <w:p w14:paraId="4BBA9DA4" w14:textId="77777777" w:rsidR="006C1D63" w:rsidRPr="001C6C47" w:rsidRDefault="006C1D63" w:rsidP="00750AB7">
      <w:pPr>
        <w:numPr>
          <w:ilvl w:val="0"/>
          <w:numId w:val="5"/>
        </w:numPr>
        <w:pBdr>
          <w:right w:val="single" w:sz="4" w:space="4" w:color="DCDCDC"/>
        </w:pBdr>
        <w:shd w:val="clear" w:color="auto" w:fill="FFFFFF"/>
        <w:spacing w:after="0" w:line="480" w:lineRule="auto"/>
        <w:ind w:left="0" w:right="75"/>
        <w:jc w:val="both"/>
        <w:textAlignment w:val="bottom"/>
        <w:rPr>
          <w:rFonts w:ascii="Times New Roman" w:hAnsi="Times New Roman" w:cs="Times New Roman"/>
          <w:sz w:val="24"/>
          <w:szCs w:val="24"/>
          <w:lang w:val="en-US"/>
        </w:rPr>
      </w:pPr>
    </w:p>
    <w:p w14:paraId="513E718C"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Jannink, J.L., M. Bink and R. Jansen. (2001). Using complex plant pedigrees to map valuable genes. </w:t>
      </w:r>
      <w:r w:rsidRPr="001C6C47">
        <w:rPr>
          <w:rFonts w:ascii="Times New Roman" w:hAnsi="Times New Roman" w:cs="Times New Roman"/>
          <w:i/>
          <w:sz w:val="24"/>
          <w:szCs w:val="24"/>
          <w:lang w:val="en-US"/>
        </w:rPr>
        <w:t>Trends Plant Sci</w:t>
      </w:r>
      <w:r w:rsidRPr="001C6C47">
        <w:rPr>
          <w:rFonts w:ascii="Times New Roman" w:hAnsi="Times New Roman" w:cs="Times New Roman"/>
          <w:sz w:val="24"/>
          <w:szCs w:val="24"/>
          <w:lang w:val="en-US"/>
        </w:rPr>
        <w:t xml:space="preserve">. 6, 337-342. </w:t>
      </w:r>
    </w:p>
    <w:p w14:paraId="6396E0F3" w14:textId="532D3E7D"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Langewisch, T., Lenis, J., Jiang, G.L., Wang, D., Pantalone, V.,  Bilyeu, K. (2017). The development and use of a molecular model for soybean maturity groups. BMC Plant Biology. </w:t>
      </w:r>
      <w:hyperlink r:id="rId198" w:tgtFrame="_blank" w:history="1">
        <w:r w:rsidRPr="001C6C47">
          <w:rPr>
            <w:rFonts w:ascii="Times New Roman" w:hAnsi="Times New Roman" w:cs="Times New Roman"/>
            <w:sz w:val="24"/>
            <w:szCs w:val="24"/>
            <w:lang w:val="en-US"/>
          </w:rPr>
          <w:t>https://doi.org/10.1186/s12870-017-1040-4</w:t>
        </w:r>
      </w:hyperlink>
      <w:r w:rsidRPr="001C6C47">
        <w:rPr>
          <w:rFonts w:ascii="Times New Roman" w:hAnsi="Times New Roman" w:cs="Times New Roman"/>
          <w:sz w:val="24"/>
          <w:szCs w:val="24"/>
          <w:lang w:val="en-US"/>
        </w:rPr>
        <w:t>.</w:t>
      </w:r>
    </w:p>
    <w:p w14:paraId="2E40A2FE"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Li, X., Fang, C., Xu, M., Zhang, F., Lu, S., Nan, H., Su, T.,  Li, S., Zhao, X.,  Kong, L., Yuan, X., Liu, B., Abe, J.,  Cober, E.R., and Kong, F. (2017). Quantitative Trait Locus Mapping of Soybean Maturity Gene E6. Crop Science . 57, </w:t>
      </w:r>
    </w:p>
    <w:p w14:paraId="00B9C684" w14:textId="09C31C9A" w:rsidR="00F70295" w:rsidRPr="00571ECE" w:rsidRDefault="00F70295" w:rsidP="00750AB7">
      <w:pPr>
        <w:spacing w:line="480" w:lineRule="auto"/>
        <w:jc w:val="both"/>
        <w:rPr>
          <w:rFonts w:ascii="Times New Roman" w:hAnsi="Times New Roman" w:cs="Times New Roman"/>
          <w:sz w:val="24"/>
          <w:szCs w:val="24"/>
          <w:lang w:val="en-US"/>
        </w:rPr>
      </w:pPr>
      <w:bookmarkStart w:id="77" w:name="bau20"/>
      <w:r w:rsidRPr="001C6C47">
        <w:rPr>
          <w:rFonts w:ascii="Times New Roman" w:hAnsi="Times New Roman" w:cs="Times New Roman"/>
          <w:sz w:val="24"/>
          <w:szCs w:val="24"/>
          <w:lang w:val="en-US"/>
        </w:rPr>
        <w:t>Lu, S.J., Li</w:t>
      </w:r>
      <w:bookmarkStart w:id="78" w:name="bau30"/>
      <w:bookmarkEnd w:id="77"/>
      <w:r w:rsidRPr="001C6C47">
        <w:rPr>
          <w:rFonts w:ascii="Times New Roman" w:hAnsi="Times New Roman" w:cs="Times New Roman"/>
          <w:sz w:val="24"/>
          <w:szCs w:val="24"/>
          <w:lang w:val="en-US"/>
        </w:rPr>
        <w:t>, Y., Wang</w:t>
      </w:r>
      <w:bookmarkStart w:id="79" w:name="bau40"/>
      <w:bookmarkEnd w:id="78"/>
      <w:r w:rsidRPr="001C6C47">
        <w:rPr>
          <w:rFonts w:ascii="Times New Roman" w:hAnsi="Times New Roman" w:cs="Times New Roman"/>
          <w:sz w:val="24"/>
          <w:szCs w:val="24"/>
          <w:lang w:val="en-US"/>
        </w:rPr>
        <w:t>, J.L., Nan</w:t>
      </w:r>
      <w:bookmarkStart w:id="80" w:name="bau50"/>
      <w:bookmarkEnd w:id="79"/>
      <w:r w:rsidRPr="001C6C47">
        <w:rPr>
          <w:rFonts w:ascii="Times New Roman" w:hAnsi="Times New Roman" w:cs="Times New Roman"/>
          <w:sz w:val="24"/>
          <w:szCs w:val="24"/>
          <w:lang w:val="en-US"/>
        </w:rPr>
        <w:t>, H.Y., Cao, D.</w:t>
      </w:r>
      <w:bookmarkStart w:id="81" w:name="bau60"/>
      <w:bookmarkEnd w:id="80"/>
      <w:r w:rsidRPr="001C6C47">
        <w:rPr>
          <w:rFonts w:ascii="Times New Roman" w:hAnsi="Times New Roman" w:cs="Times New Roman"/>
          <w:sz w:val="24"/>
          <w:szCs w:val="24"/>
          <w:lang w:val="en-US"/>
        </w:rPr>
        <w:t xml:space="preserve"> Li</w:t>
      </w:r>
      <w:bookmarkStart w:id="82" w:name="bau70"/>
      <w:bookmarkEnd w:id="81"/>
      <w:r w:rsidRPr="001C6C47">
        <w:rPr>
          <w:rFonts w:ascii="Times New Roman" w:hAnsi="Times New Roman" w:cs="Times New Roman"/>
          <w:sz w:val="24"/>
          <w:szCs w:val="24"/>
          <w:lang w:val="en-US"/>
        </w:rPr>
        <w:t>, X.M., Shi</w:t>
      </w:r>
      <w:bookmarkStart w:id="83" w:name="bau80"/>
      <w:bookmarkEnd w:id="82"/>
      <w:r w:rsidRPr="001C6C47">
        <w:rPr>
          <w:rFonts w:ascii="Times New Roman" w:hAnsi="Times New Roman" w:cs="Times New Roman"/>
          <w:sz w:val="24"/>
          <w:szCs w:val="24"/>
          <w:lang w:val="en-US"/>
        </w:rPr>
        <w:t xml:space="preserve">, D.N., Fan, C., </w:t>
      </w:r>
      <w:bookmarkStart w:id="84" w:name="bau90"/>
      <w:bookmarkEnd w:id="83"/>
      <w:r w:rsidRPr="001C6C47">
        <w:rPr>
          <w:rFonts w:ascii="Times New Roman" w:hAnsi="Times New Roman" w:cs="Times New Roman"/>
          <w:sz w:val="24"/>
          <w:szCs w:val="24"/>
          <w:lang w:val="en-US"/>
        </w:rPr>
        <w:t>Shi, G.X.</w:t>
      </w:r>
      <w:bookmarkStart w:id="85" w:name="bau100"/>
      <w:bookmarkEnd w:id="84"/>
      <w:r w:rsidRPr="001C6C47">
        <w:rPr>
          <w:rFonts w:ascii="Times New Roman" w:hAnsi="Times New Roman" w:cs="Times New Roman"/>
          <w:sz w:val="24"/>
          <w:szCs w:val="24"/>
          <w:lang w:val="en-US"/>
        </w:rPr>
        <w:t xml:space="preserve"> Yuan, X.H., </w:t>
      </w:r>
      <w:bookmarkStart w:id="86" w:name="bau110"/>
      <w:bookmarkEnd w:id="85"/>
      <w:r w:rsidRPr="001C6C47">
        <w:rPr>
          <w:rFonts w:ascii="Times New Roman" w:hAnsi="Times New Roman" w:cs="Times New Roman"/>
          <w:sz w:val="24"/>
          <w:szCs w:val="24"/>
          <w:lang w:val="en-US"/>
        </w:rPr>
        <w:t xml:space="preserve">Abe, J., </w:t>
      </w:r>
      <w:bookmarkStart w:id="87" w:name="bau120"/>
      <w:bookmarkEnd w:id="86"/>
      <w:r w:rsidRPr="001C6C47">
        <w:rPr>
          <w:rFonts w:ascii="Times New Roman" w:hAnsi="Times New Roman" w:cs="Times New Roman"/>
          <w:sz w:val="24"/>
          <w:szCs w:val="24"/>
          <w:lang w:val="en-US"/>
        </w:rPr>
        <w:t xml:space="preserve">Liu, B.H.,  </w:t>
      </w:r>
      <w:bookmarkStart w:id="88" w:name="bau130"/>
      <w:bookmarkEnd w:id="87"/>
      <w:r w:rsidRPr="001C6C47">
        <w:rPr>
          <w:rFonts w:ascii="Times New Roman" w:hAnsi="Times New Roman" w:cs="Times New Roman"/>
          <w:sz w:val="24"/>
          <w:szCs w:val="24"/>
          <w:lang w:val="en-US"/>
        </w:rPr>
        <w:t>Kong</w:t>
      </w:r>
      <w:bookmarkEnd w:id="88"/>
      <w:r w:rsidRPr="001C6C47">
        <w:rPr>
          <w:rFonts w:ascii="Times New Roman" w:hAnsi="Times New Roman" w:cs="Times New Roman"/>
          <w:sz w:val="24"/>
          <w:szCs w:val="24"/>
          <w:lang w:val="en-US"/>
        </w:rPr>
        <w:t xml:space="preserve">, F.H. (2016). Identification of additional QTLs for flowering time by removing the effect of the maturity gene E1 in soybean. </w:t>
      </w:r>
      <w:hyperlink r:id="rId199" w:tooltip="Go to Journal of Integrative Agriculture on ScienceDirect" w:history="1">
        <w:r w:rsidRPr="001C6C47">
          <w:rPr>
            <w:rFonts w:ascii="Times New Roman" w:hAnsi="Times New Roman" w:cs="Times New Roman"/>
            <w:sz w:val="24"/>
            <w:szCs w:val="24"/>
            <w:lang w:val="en-US"/>
          </w:rPr>
          <w:t>J. Int. Agriculture</w:t>
        </w:r>
      </w:hyperlink>
      <w:r w:rsidRPr="001C6C47">
        <w:rPr>
          <w:rFonts w:ascii="Times New Roman" w:hAnsi="Times New Roman" w:cs="Times New Roman"/>
          <w:sz w:val="24"/>
          <w:szCs w:val="24"/>
          <w:lang w:val="en-US"/>
        </w:rPr>
        <w:t xml:space="preserve">. </w:t>
      </w:r>
      <w:r w:rsidRPr="00571ECE">
        <w:rPr>
          <w:rFonts w:ascii="Times New Roman" w:hAnsi="Times New Roman" w:cs="Times New Roman"/>
          <w:sz w:val="24"/>
          <w:szCs w:val="24"/>
          <w:lang w:val="en-US"/>
        </w:rPr>
        <w:t>15, 42-49.</w:t>
      </w:r>
    </w:p>
    <w:p w14:paraId="72015A11" w14:textId="25646780" w:rsidR="00F70295" w:rsidRPr="001C6C47" w:rsidRDefault="00E90DC9" w:rsidP="00750AB7">
      <w:pPr>
        <w:spacing w:line="480" w:lineRule="auto"/>
        <w:jc w:val="both"/>
        <w:rPr>
          <w:rFonts w:ascii="Times New Roman" w:hAnsi="Times New Roman" w:cs="Times New Roman"/>
          <w:sz w:val="24"/>
          <w:szCs w:val="24"/>
          <w:lang w:val="en-US"/>
        </w:rPr>
      </w:pPr>
      <w:hyperlink r:id="rId200" w:history="1">
        <w:r w:rsidR="00F70295" w:rsidRPr="00CD4A20">
          <w:rPr>
            <w:rFonts w:ascii="Times New Roman" w:hAnsi="Times New Roman" w:cs="Times New Roman"/>
            <w:sz w:val="24"/>
            <w:szCs w:val="24"/>
            <w:lang w:val="en-US"/>
          </w:rPr>
          <w:t>Malosetti, M</w:t>
        </w:r>
      </w:hyperlink>
      <w:r w:rsidR="00F70295" w:rsidRPr="00CD4A20">
        <w:rPr>
          <w:rFonts w:ascii="Times New Roman" w:hAnsi="Times New Roman" w:cs="Times New Roman"/>
          <w:sz w:val="24"/>
          <w:szCs w:val="24"/>
          <w:lang w:val="en-US"/>
        </w:rPr>
        <w:t xml:space="preserve">., C. Van der Linden, B. </w:t>
      </w:r>
      <w:hyperlink r:id="rId201" w:history="1">
        <w:r w:rsidR="00F70295" w:rsidRPr="00790861">
          <w:rPr>
            <w:rFonts w:ascii="Times New Roman" w:hAnsi="Times New Roman" w:cs="Times New Roman"/>
            <w:sz w:val="24"/>
            <w:szCs w:val="24"/>
            <w:lang w:val="en-US"/>
          </w:rPr>
          <w:t>Vosman</w:t>
        </w:r>
      </w:hyperlink>
      <w:r w:rsidR="00F70295" w:rsidRPr="00790861">
        <w:rPr>
          <w:rFonts w:ascii="Times New Roman" w:hAnsi="Times New Roman" w:cs="Times New Roman"/>
          <w:sz w:val="24"/>
          <w:szCs w:val="24"/>
          <w:lang w:val="en-US"/>
        </w:rPr>
        <w:t xml:space="preserve"> and F.A. Van Eeuwijk. </w:t>
      </w:r>
      <w:r w:rsidR="00F70295" w:rsidRPr="001C6C47">
        <w:rPr>
          <w:rFonts w:ascii="Times New Roman" w:hAnsi="Times New Roman" w:cs="Times New Roman"/>
          <w:sz w:val="24"/>
          <w:szCs w:val="24"/>
          <w:lang w:val="en-US"/>
        </w:rPr>
        <w:t>2007.A mixed-model approach to association mapping using pedigree information with an illustration of resistance to Phytophthora infestans in potato. Genetics. 175:879-889. doi:</w:t>
      </w:r>
      <w:hyperlink r:id="rId202" w:history="1">
        <w:r w:rsidR="00F70295" w:rsidRPr="001C6C47">
          <w:rPr>
            <w:rFonts w:ascii="Times New Roman" w:hAnsi="Times New Roman" w:cs="Times New Roman"/>
            <w:sz w:val="24"/>
            <w:szCs w:val="24"/>
            <w:lang w:val="en-US"/>
          </w:rPr>
          <w:t>10.1534/genetics.105.054932</w:t>
        </w:r>
      </w:hyperlink>
    </w:p>
    <w:p w14:paraId="38E92D26"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Parisseaux, B. and R. Bernardo. 2004. Insilico mapping of quantitative trait loci in maize. Theor. Appl. Genet. 109:508-514. doi:10.1007/s00122-004-1666-0.</w:t>
      </w:r>
    </w:p>
    <w:p w14:paraId="6475CA44" w14:textId="77777777" w:rsidR="00F70295" w:rsidRPr="00135D65" w:rsidRDefault="00F70295" w:rsidP="00750AB7">
      <w:pPr>
        <w:spacing w:line="480" w:lineRule="auto"/>
        <w:jc w:val="both"/>
        <w:rPr>
          <w:rFonts w:ascii="Times New Roman" w:hAnsi="Times New Roman" w:cs="Times New Roman"/>
          <w:sz w:val="24"/>
          <w:szCs w:val="24"/>
        </w:rPr>
      </w:pPr>
      <w:r w:rsidRPr="001C6C47">
        <w:rPr>
          <w:rFonts w:ascii="Times New Roman" w:hAnsi="Times New Roman" w:cs="Times New Roman"/>
          <w:sz w:val="24"/>
          <w:szCs w:val="24"/>
          <w:lang w:val="en-US"/>
        </w:rPr>
        <w:t xml:space="preserve">Price, A.L., N.J. Patterson, R.M. Plenge, M.E. Weinblatt, N.A. Shadick and D. Reich. 2006. Principal components analysis corrects for stratification in genome-wide association studies. </w:t>
      </w:r>
      <w:r w:rsidRPr="00135D65">
        <w:rPr>
          <w:rFonts w:ascii="Times New Roman" w:hAnsi="Times New Roman" w:cs="Times New Roman"/>
          <w:sz w:val="24"/>
          <w:szCs w:val="24"/>
        </w:rPr>
        <w:t>Nat. Genet. 38:904-909. doi:10.1038/ng1847</w:t>
      </w:r>
    </w:p>
    <w:p w14:paraId="15DD8D24"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rPr>
        <w:lastRenderedPageBreak/>
        <w:t xml:space="preserve">Quero, G, Gutiérrez, L., Monteverde, E., Blanco,P., Pérez de Vida, F., Rosas, J., Fernández, S., Garaycochea, S., McCouch, S., Berberian, N., Simondi, S., Bonnecarrère, V. (2017). </w:t>
      </w:r>
      <w:r w:rsidRPr="001C6C47">
        <w:rPr>
          <w:rFonts w:ascii="Times New Roman" w:hAnsi="Times New Roman" w:cs="Times New Roman"/>
          <w:sz w:val="24"/>
          <w:szCs w:val="24"/>
          <w:lang w:val="en-US"/>
        </w:rPr>
        <w:t>Genome-wide association study using historical breeding population discovers genomic regions involved in high-quality rice. The Plant Genome</w:t>
      </w:r>
    </w:p>
    <w:p w14:paraId="6F7C49E9"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Schweder, T. and E. Spjotvoll. 1982. Plots of P-Values to Evaluate Many Tests Simultaneously. Biometrika. 69:493-502. doi:10.1093/biomet/69.3.493</w:t>
      </w:r>
    </w:p>
    <w:p w14:paraId="0E2C5374"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Scott W, Aldrich S. Modern soybean production. Champaign: S &amp; A Publications; 1970. </w:t>
      </w:r>
    </w:p>
    <w:p w14:paraId="558A3A84"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Tasma, I.M., Lorenzen, L.L,  Green, D.E., Shoemaker, R.C. (2001). Mapping genetic loci for flowering time, maturity, and photoperiod insensitivity in soybean. Mol. Breeding. 8, 24-35.</w:t>
      </w:r>
    </w:p>
    <w:p w14:paraId="32F3CEB1" w14:textId="0BAFE393"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Tuberosa, R. (2012). Phenotyping for drought tolerance of crops in the genomics era. </w:t>
      </w:r>
      <w:hyperlink r:id="rId203" w:history="1">
        <w:r w:rsidRPr="001C6C47">
          <w:rPr>
            <w:rFonts w:ascii="Times New Roman" w:hAnsi="Times New Roman" w:cs="Times New Roman"/>
            <w:sz w:val="24"/>
            <w:szCs w:val="24"/>
            <w:lang w:val="en-US"/>
          </w:rPr>
          <w:t>Front Physiol</w:t>
        </w:r>
      </w:hyperlink>
      <w:r w:rsidRPr="001C6C47">
        <w:rPr>
          <w:rFonts w:ascii="Times New Roman" w:hAnsi="Times New Roman" w:cs="Times New Roman"/>
          <w:sz w:val="24"/>
          <w:szCs w:val="24"/>
          <w:lang w:val="en-US"/>
        </w:rPr>
        <w:t>. 2012; 3: 347. doi:  </w:t>
      </w:r>
      <w:hyperlink r:id="rId204" w:tgtFrame="pmc_ext" w:history="1">
        <w:r w:rsidRPr="001C6C47">
          <w:rPr>
            <w:rFonts w:ascii="Times New Roman" w:hAnsi="Times New Roman" w:cs="Times New Roman"/>
            <w:sz w:val="24"/>
            <w:szCs w:val="24"/>
            <w:lang w:val="en-US"/>
          </w:rPr>
          <w:t>10.3389/fphys.2012.00347</w:t>
        </w:r>
      </w:hyperlink>
      <w:r w:rsidRPr="001C6C47">
        <w:rPr>
          <w:rFonts w:ascii="Times New Roman" w:hAnsi="Times New Roman" w:cs="Times New Roman"/>
          <w:sz w:val="24"/>
          <w:szCs w:val="24"/>
          <w:lang w:val="en-US"/>
        </w:rPr>
        <w:t>.</w:t>
      </w:r>
    </w:p>
    <w:p w14:paraId="4E4D35FD"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Watanabe, S., T. Tadjuddin, N. Yamanaka, M. Hayashi and K. Harada, (2004). Analysis of QTLs for reproductive development and seed quality traits in soybean using recombinant inbred lines. Breed. Sci. 54: 399–407.</w:t>
      </w:r>
    </w:p>
    <w:p w14:paraId="031D1503"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Wilson RF. Soybean: market driven research needs, vol. 2. New York: Springer Science Press; 2008.</w:t>
      </w:r>
    </w:p>
    <w:p w14:paraId="0DBBCF5D" w14:textId="75BA3446" w:rsidR="00152960" w:rsidRPr="001C6C47" w:rsidRDefault="00152960" w:rsidP="00750AB7">
      <w:pPr>
        <w:spacing w:line="480" w:lineRule="auto"/>
        <w:jc w:val="both"/>
        <w:textAlignment w:val="baseline"/>
        <w:rPr>
          <w:rFonts w:ascii="Times New Roman" w:hAnsi="Times New Roman" w:cs="Times New Roman"/>
          <w:sz w:val="24"/>
          <w:szCs w:val="24"/>
        </w:rPr>
      </w:pPr>
      <w:r w:rsidRPr="001C6C47">
        <w:rPr>
          <w:rFonts w:ascii="Times New Roman" w:hAnsi="Times New Roman" w:cs="Times New Roman"/>
          <w:sz w:val="24"/>
          <w:szCs w:val="24"/>
          <w:lang w:val="en-US"/>
        </w:rPr>
        <w:t xml:space="preserve">Samuel C Zipper, S.C., Qiu, J., Kucharik, C.J. (2016). Drought effects on US maize and soybean production: spatiotemporal patterns and historical changes. </w:t>
      </w:r>
      <w:hyperlink r:id="rId205" w:history="1">
        <w:r w:rsidRPr="001C6C47">
          <w:rPr>
            <w:rFonts w:ascii="Times New Roman" w:hAnsi="Times New Roman" w:cs="Times New Roman"/>
            <w:sz w:val="24"/>
            <w:szCs w:val="24"/>
          </w:rPr>
          <w:t>Environ. Res. Lett.</w:t>
        </w:r>
      </w:hyperlink>
      <w:r w:rsidRPr="001C6C47">
        <w:rPr>
          <w:rFonts w:ascii="Times New Roman" w:hAnsi="Times New Roman" w:cs="Times New Roman"/>
          <w:sz w:val="24"/>
          <w:szCs w:val="24"/>
        </w:rPr>
        <w:t xml:space="preserve"> 11:094021. doi:10.1088/1748-9326/11/9/094021</w:t>
      </w:r>
    </w:p>
    <w:p w14:paraId="790EC9E6" w14:textId="77777777" w:rsidR="00EA2ABA" w:rsidRPr="001C6C47" w:rsidRDefault="00EA2ABA" w:rsidP="00750AB7">
      <w:pPr>
        <w:spacing w:line="480" w:lineRule="auto"/>
        <w:jc w:val="both"/>
        <w:textAlignment w:val="baseline"/>
        <w:rPr>
          <w:rFonts w:ascii="Times New Roman" w:hAnsi="Times New Roman" w:cs="Times New Roman"/>
          <w:sz w:val="24"/>
          <w:szCs w:val="24"/>
        </w:rPr>
      </w:pPr>
      <w:r w:rsidRPr="001C6C47">
        <w:rPr>
          <w:rFonts w:ascii="Times New Roman" w:hAnsi="Times New Roman" w:cs="Times New Roman"/>
          <w:sz w:val="24"/>
          <w:szCs w:val="24"/>
        </w:rPr>
        <w:t>Spetch 1999</w:t>
      </w:r>
    </w:p>
    <w:p w14:paraId="4764665A" w14:textId="757BDCDC" w:rsidR="00F70295" w:rsidRPr="001C6C47" w:rsidRDefault="00E90DC9" w:rsidP="00750AB7">
      <w:pPr>
        <w:spacing w:line="480" w:lineRule="auto"/>
        <w:jc w:val="both"/>
        <w:rPr>
          <w:rFonts w:ascii="Times New Roman" w:hAnsi="Times New Roman" w:cs="Times New Roman"/>
          <w:sz w:val="24"/>
          <w:szCs w:val="24"/>
        </w:rPr>
      </w:pPr>
      <w:hyperlink r:id="rId206" w:history="1">
        <w:r w:rsidR="00F70295" w:rsidRPr="001C6C47">
          <w:rPr>
            <w:rFonts w:ascii="Times New Roman" w:hAnsi="Times New Roman" w:cs="Times New Roman"/>
            <w:sz w:val="24"/>
            <w:szCs w:val="24"/>
          </w:rPr>
          <w:t>Xia, Z</w:t>
        </w:r>
      </w:hyperlink>
      <w:r w:rsidR="00F70295" w:rsidRPr="001C6C47">
        <w:rPr>
          <w:rFonts w:ascii="Times New Roman" w:hAnsi="Times New Roman" w:cs="Times New Roman"/>
          <w:sz w:val="24"/>
          <w:szCs w:val="24"/>
        </w:rPr>
        <w:t>., </w:t>
      </w:r>
      <w:hyperlink r:id="rId207" w:history="1">
        <w:r w:rsidR="00F70295" w:rsidRPr="001C6C47">
          <w:rPr>
            <w:rFonts w:ascii="Times New Roman" w:hAnsi="Times New Roman" w:cs="Times New Roman"/>
            <w:sz w:val="24"/>
            <w:szCs w:val="24"/>
          </w:rPr>
          <w:t>Watanabe, S</w:t>
        </w:r>
      </w:hyperlink>
      <w:r w:rsidR="00F70295" w:rsidRPr="001C6C47">
        <w:rPr>
          <w:rFonts w:ascii="Times New Roman" w:hAnsi="Times New Roman" w:cs="Times New Roman"/>
          <w:sz w:val="24"/>
          <w:szCs w:val="24"/>
        </w:rPr>
        <w:t>., </w:t>
      </w:r>
      <w:hyperlink r:id="rId208" w:history="1">
        <w:r w:rsidR="00F70295" w:rsidRPr="001C6C47">
          <w:rPr>
            <w:rFonts w:ascii="Times New Roman" w:hAnsi="Times New Roman" w:cs="Times New Roman"/>
            <w:sz w:val="24"/>
            <w:szCs w:val="24"/>
          </w:rPr>
          <w:t>Yamada, T</w:t>
        </w:r>
      </w:hyperlink>
      <w:r w:rsidR="00F70295" w:rsidRPr="001C6C47">
        <w:rPr>
          <w:rFonts w:ascii="Times New Roman" w:hAnsi="Times New Roman" w:cs="Times New Roman"/>
          <w:sz w:val="24"/>
          <w:szCs w:val="24"/>
        </w:rPr>
        <w:t>., </w:t>
      </w:r>
      <w:hyperlink r:id="rId209" w:history="1">
        <w:r w:rsidR="00F70295" w:rsidRPr="001C6C47">
          <w:rPr>
            <w:rFonts w:ascii="Times New Roman" w:hAnsi="Times New Roman" w:cs="Times New Roman"/>
            <w:sz w:val="24"/>
            <w:szCs w:val="24"/>
          </w:rPr>
          <w:t>Tsubokura, Y</w:t>
        </w:r>
      </w:hyperlink>
      <w:r w:rsidR="00F70295" w:rsidRPr="001C6C47">
        <w:rPr>
          <w:rFonts w:ascii="Times New Roman" w:hAnsi="Times New Roman" w:cs="Times New Roman"/>
          <w:sz w:val="24"/>
          <w:szCs w:val="24"/>
        </w:rPr>
        <w:t>., </w:t>
      </w:r>
      <w:hyperlink r:id="rId210" w:history="1">
        <w:r w:rsidR="00F70295" w:rsidRPr="001C6C47">
          <w:rPr>
            <w:rFonts w:ascii="Times New Roman" w:hAnsi="Times New Roman" w:cs="Times New Roman"/>
            <w:sz w:val="24"/>
            <w:szCs w:val="24"/>
          </w:rPr>
          <w:t>Nakashima, H</w:t>
        </w:r>
      </w:hyperlink>
      <w:r w:rsidR="00F70295" w:rsidRPr="001C6C47">
        <w:rPr>
          <w:rFonts w:ascii="Times New Roman" w:hAnsi="Times New Roman" w:cs="Times New Roman"/>
          <w:sz w:val="24"/>
          <w:szCs w:val="24"/>
        </w:rPr>
        <w:t>., </w:t>
      </w:r>
      <w:hyperlink r:id="rId211" w:history="1">
        <w:r w:rsidR="00F70295" w:rsidRPr="001C6C47">
          <w:rPr>
            <w:rFonts w:ascii="Times New Roman" w:hAnsi="Times New Roman" w:cs="Times New Roman"/>
            <w:sz w:val="24"/>
            <w:szCs w:val="24"/>
          </w:rPr>
          <w:t>Zhai, H</w:t>
        </w:r>
      </w:hyperlink>
      <w:r w:rsidR="00F70295" w:rsidRPr="001C6C47">
        <w:rPr>
          <w:rFonts w:ascii="Times New Roman" w:hAnsi="Times New Roman" w:cs="Times New Roman"/>
          <w:sz w:val="24"/>
          <w:szCs w:val="24"/>
        </w:rPr>
        <w:t>., </w:t>
      </w:r>
      <w:hyperlink r:id="rId212" w:history="1">
        <w:r w:rsidR="00F70295" w:rsidRPr="001C6C47">
          <w:rPr>
            <w:rFonts w:ascii="Times New Roman" w:hAnsi="Times New Roman" w:cs="Times New Roman"/>
            <w:sz w:val="24"/>
            <w:szCs w:val="24"/>
          </w:rPr>
          <w:t>Anai, T</w:t>
        </w:r>
      </w:hyperlink>
      <w:r w:rsidR="00F70295" w:rsidRPr="001C6C47">
        <w:rPr>
          <w:rFonts w:ascii="Times New Roman" w:hAnsi="Times New Roman" w:cs="Times New Roman"/>
          <w:sz w:val="24"/>
          <w:szCs w:val="24"/>
        </w:rPr>
        <w:t>., </w:t>
      </w:r>
      <w:hyperlink r:id="rId213" w:history="1">
        <w:r w:rsidR="00F70295" w:rsidRPr="001C6C47">
          <w:rPr>
            <w:rFonts w:ascii="Times New Roman" w:hAnsi="Times New Roman" w:cs="Times New Roman"/>
            <w:sz w:val="24"/>
            <w:szCs w:val="24"/>
          </w:rPr>
          <w:t>Sato, S</w:t>
        </w:r>
      </w:hyperlink>
      <w:r w:rsidR="00F70295" w:rsidRPr="001C6C47">
        <w:rPr>
          <w:rFonts w:ascii="Times New Roman" w:hAnsi="Times New Roman" w:cs="Times New Roman"/>
          <w:sz w:val="24"/>
          <w:szCs w:val="24"/>
        </w:rPr>
        <w:t>., </w:t>
      </w:r>
      <w:hyperlink r:id="rId214" w:history="1">
        <w:r w:rsidR="00F70295" w:rsidRPr="001C6C47">
          <w:rPr>
            <w:rFonts w:ascii="Times New Roman" w:hAnsi="Times New Roman" w:cs="Times New Roman"/>
            <w:sz w:val="24"/>
            <w:szCs w:val="24"/>
          </w:rPr>
          <w:t>Yamazaki, T</w:t>
        </w:r>
      </w:hyperlink>
      <w:r w:rsidR="00F70295" w:rsidRPr="001C6C47">
        <w:rPr>
          <w:rFonts w:ascii="Times New Roman" w:hAnsi="Times New Roman" w:cs="Times New Roman"/>
          <w:sz w:val="24"/>
          <w:szCs w:val="24"/>
        </w:rPr>
        <w:t>., </w:t>
      </w:r>
      <w:hyperlink r:id="rId215" w:history="1">
        <w:r w:rsidR="00F70295" w:rsidRPr="001C6C47">
          <w:rPr>
            <w:rFonts w:ascii="Times New Roman" w:hAnsi="Times New Roman" w:cs="Times New Roman"/>
            <w:sz w:val="24"/>
            <w:szCs w:val="24"/>
          </w:rPr>
          <w:t>Lü, S</w:t>
        </w:r>
      </w:hyperlink>
      <w:r w:rsidR="00F70295" w:rsidRPr="001C6C47">
        <w:rPr>
          <w:rFonts w:ascii="Times New Roman" w:hAnsi="Times New Roman" w:cs="Times New Roman"/>
          <w:sz w:val="24"/>
          <w:szCs w:val="24"/>
        </w:rPr>
        <w:t>., </w:t>
      </w:r>
      <w:hyperlink r:id="rId216" w:history="1">
        <w:r w:rsidR="00F70295" w:rsidRPr="001C6C47">
          <w:rPr>
            <w:rFonts w:ascii="Times New Roman" w:hAnsi="Times New Roman" w:cs="Times New Roman"/>
            <w:sz w:val="24"/>
            <w:szCs w:val="24"/>
          </w:rPr>
          <w:t>Wu, H</w:t>
        </w:r>
      </w:hyperlink>
      <w:r w:rsidR="00F70295" w:rsidRPr="001C6C47">
        <w:rPr>
          <w:rFonts w:ascii="Times New Roman" w:hAnsi="Times New Roman" w:cs="Times New Roman"/>
          <w:sz w:val="24"/>
          <w:szCs w:val="24"/>
        </w:rPr>
        <w:t>., </w:t>
      </w:r>
      <w:hyperlink r:id="rId217" w:history="1">
        <w:r w:rsidR="00F70295" w:rsidRPr="001C6C47">
          <w:rPr>
            <w:rFonts w:ascii="Times New Roman" w:hAnsi="Times New Roman" w:cs="Times New Roman"/>
            <w:sz w:val="24"/>
            <w:szCs w:val="24"/>
          </w:rPr>
          <w:t>Tabata, S</w:t>
        </w:r>
      </w:hyperlink>
      <w:r w:rsidR="00F70295" w:rsidRPr="001C6C47">
        <w:rPr>
          <w:rFonts w:ascii="Times New Roman" w:hAnsi="Times New Roman" w:cs="Times New Roman"/>
          <w:sz w:val="24"/>
          <w:szCs w:val="24"/>
        </w:rPr>
        <w:t>., </w:t>
      </w:r>
      <w:hyperlink r:id="rId218" w:history="1">
        <w:r w:rsidR="00F70295" w:rsidRPr="001C6C47">
          <w:rPr>
            <w:rFonts w:ascii="Times New Roman" w:hAnsi="Times New Roman" w:cs="Times New Roman"/>
            <w:sz w:val="24"/>
            <w:szCs w:val="24"/>
          </w:rPr>
          <w:t>Harada, K</w:t>
        </w:r>
      </w:hyperlink>
      <w:r w:rsidR="00F70295" w:rsidRPr="001C6C47">
        <w:rPr>
          <w:rFonts w:ascii="Times New Roman" w:hAnsi="Times New Roman" w:cs="Times New Roman"/>
          <w:sz w:val="24"/>
          <w:szCs w:val="24"/>
        </w:rPr>
        <w:t xml:space="preserve">. </w:t>
      </w:r>
      <w:r w:rsidR="00F70295" w:rsidRPr="00F13260">
        <w:rPr>
          <w:rFonts w:ascii="Times New Roman" w:hAnsi="Times New Roman" w:cs="Times New Roman"/>
          <w:sz w:val="24"/>
          <w:szCs w:val="24"/>
          <w:lang w:val="en-US"/>
        </w:rPr>
        <w:t xml:space="preserve">(2012). </w:t>
      </w:r>
      <w:r w:rsidR="00F70295" w:rsidRPr="001C6C47">
        <w:rPr>
          <w:rFonts w:ascii="Times New Roman" w:hAnsi="Times New Roman" w:cs="Times New Roman"/>
          <w:sz w:val="24"/>
          <w:szCs w:val="24"/>
          <w:lang w:val="en-US"/>
        </w:rPr>
        <w:t xml:space="preserve">Positional cloning and characterization reveal the molecular basis for soybean maturity locus E1 that regulates photoperiodic flowering. </w:t>
      </w:r>
      <w:hyperlink r:id="rId219" w:tooltip="Proceedings of the National Academy of Sciences of the United States of America." w:history="1">
        <w:r w:rsidR="00F70295" w:rsidRPr="0069595B">
          <w:rPr>
            <w:rFonts w:ascii="Times New Roman" w:hAnsi="Times New Roman" w:cs="Times New Roman"/>
            <w:sz w:val="24"/>
            <w:szCs w:val="24"/>
          </w:rPr>
          <w:t>Proc. Natl. Acad. Sci. U S A.</w:t>
        </w:r>
      </w:hyperlink>
      <w:r w:rsidR="00F70295" w:rsidRPr="0069595B">
        <w:rPr>
          <w:rFonts w:ascii="Times New Roman" w:hAnsi="Times New Roman" w:cs="Times New Roman"/>
          <w:sz w:val="24"/>
          <w:szCs w:val="24"/>
        </w:rPr>
        <w:t> </w:t>
      </w:r>
      <w:r w:rsidR="00F70295" w:rsidRPr="001C6C47">
        <w:rPr>
          <w:rFonts w:ascii="Times New Roman" w:hAnsi="Times New Roman" w:cs="Times New Roman"/>
          <w:sz w:val="24"/>
          <w:szCs w:val="24"/>
        </w:rPr>
        <w:t xml:space="preserve">7;109 (32):E2155-64. doi: 10.1073/pnas.1117982109. </w:t>
      </w:r>
    </w:p>
    <w:p w14:paraId="71B776D0"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rPr>
        <w:t xml:space="preserve">Yamanaka, N., Ninomiya, S., Hoshi, M., Tsubokura, Y., Yano, M.,  Nagamura, Y., Sasaki, T.,  Harada, K. (2001). </w:t>
      </w:r>
      <w:r w:rsidRPr="001C6C47">
        <w:rPr>
          <w:rFonts w:ascii="Times New Roman" w:hAnsi="Times New Roman" w:cs="Times New Roman"/>
          <w:sz w:val="24"/>
          <w:szCs w:val="24"/>
          <w:lang w:val="en-US"/>
        </w:rPr>
        <w:t>An Informative Linkage Map of Soybean Reveals QTLs for Flowering Time, Leaflet Morphology and Regions of Segregation Distortion.  DNA Research.  8, 61–72.</w:t>
      </w:r>
    </w:p>
    <w:p w14:paraId="26560DE3" w14:textId="1F2C0106" w:rsidR="00F70295" w:rsidRPr="001C6C47" w:rsidRDefault="00E90DC9" w:rsidP="00750AB7">
      <w:pPr>
        <w:spacing w:line="480" w:lineRule="auto"/>
        <w:jc w:val="both"/>
        <w:rPr>
          <w:rFonts w:ascii="Times New Roman" w:hAnsi="Times New Roman" w:cs="Times New Roman"/>
          <w:sz w:val="24"/>
          <w:szCs w:val="24"/>
          <w:lang w:val="en-US"/>
        </w:rPr>
      </w:pPr>
      <w:hyperlink r:id="rId220" w:history="1">
        <w:r w:rsidR="00F70295" w:rsidRPr="001C6C47">
          <w:rPr>
            <w:rFonts w:ascii="Times New Roman" w:hAnsi="Times New Roman" w:cs="Times New Roman"/>
            <w:sz w:val="24"/>
            <w:szCs w:val="24"/>
            <w:lang w:val="en-US"/>
          </w:rPr>
          <w:t>Yu, J</w:t>
        </w:r>
      </w:hyperlink>
      <w:r w:rsidR="00F70295" w:rsidRPr="001C6C47">
        <w:rPr>
          <w:rFonts w:ascii="Times New Roman" w:hAnsi="Times New Roman" w:cs="Times New Roman"/>
          <w:sz w:val="24"/>
          <w:szCs w:val="24"/>
          <w:lang w:val="en-US"/>
        </w:rPr>
        <w:t xml:space="preserve">., G. Pressoir, W.H. Briggs, B.I. VrohI M., Yamasaki, J.F. Doebley, M.D. McMullen, B.S. </w:t>
      </w:r>
      <w:hyperlink r:id="rId221" w:history="1">
        <w:r w:rsidR="00F70295" w:rsidRPr="001C6C47">
          <w:rPr>
            <w:rFonts w:ascii="Times New Roman" w:hAnsi="Times New Roman" w:cs="Times New Roman"/>
            <w:sz w:val="24"/>
            <w:szCs w:val="24"/>
            <w:lang w:val="en-US"/>
          </w:rPr>
          <w:t>Gaut</w:t>
        </w:r>
      </w:hyperlink>
      <w:r w:rsidR="00F70295" w:rsidRPr="001C6C47">
        <w:rPr>
          <w:rFonts w:ascii="Times New Roman" w:hAnsi="Times New Roman" w:cs="Times New Roman"/>
          <w:sz w:val="24"/>
          <w:szCs w:val="24"/>
          <w:lang w:val="en-US"/>
        </w:rPr>
        <w:t>, D.M. </w:t>
      </w:r>
      <w:hyperlink r:id="rId222" w:history="1">
        <w:r w:rsidR="00F70295" w:rsidRPr="001C6C47">
          <w:rPr>
            <w:rFonts w:ascii="Times New Roman" w:hAnsi="Times New Roman" w:cs="Times New Roman"/>
            <w:sz w:val="24"/>
            <w:szCs w:val="24"/>
            <w:lang w:val="en-US"/>
          </w:rPr>
          <w:t>Nielsen</w:t>
        </w:r>
      </w:hyperlink>
      <w:r w:rsidR="00F70295" w:rsidRPr="001C6C47">
        <w:rPr>
          <w:rFonts w:ascii="Times New Roman" w:hAnsi="Times New Roman" w:cs="Times New Roman"/>
          <w:sz w:val="24"/>
          <w:szCs w:val="24"/>
          <w:lang w:val="en-US"/>
        </w:rPr>
        <w:t xml:space="preserve">, J.B. </w:t>
      </w:r>
      <w:hyperlink r:id="rId223" w:history="1">
        <w:r w:rsidR="00F70295" w:rsidRPr="001C6C47">
          <w:rPr>
            <w:rFonts w:ascii="Times New Roman" w:hAnsi="Times New Roman" w:cs="Times New Roman"/>
            <w:sz w:val="24"/>
            <w:szCs w:val="24"/>
            <w:lang w:val="en-US"/>
          </w:rPr>
          <w:t>Holland</w:t>
        </w:r>
      </w:hyperlink>
      <w:r w:rsidR="00F70295" w:rsidRPr="001C6C47">
        <w:rPr>
          <w:rFonts w:ascii="Times New Roman" w:hAnsi="Times New Roman" w:cs="Times New Roman"/>
          <w:sz w:val="24"/>
          <w:szCs w:val="24"/>
          <w:lang w:val="en-US"/>
        </w:rPr>
        <w:t xml:space="preserve">, S. </w:t>
      </w:r>
      <w:hyperlink r:id="rId224" w:history="1">
        <w:r w:rsidR="00F70295" w:rsidRPr="001C6C47">
          <w:rPr>
            <w:rFonts w:ascii="Times New Roman" w:hAnsi="Times New Roman" w:cs="Times New Roman"/>
            <w:sz w:val="24"/>
            <w:szCs w:val="24"/>
            <w:lang w:val="en-US"/>
          </w:rPr>
          <w:t>Kresovich</w:t>
        </w:r>
      </w:hyperlink>
      <w:r w:rsidR="00F70295" w:rsidRPr="001C6C47">
        <w:rPr>
          <w:rFonts w:ascii="Times New Roman" w:hAnsi="Times New Roman" w:cs="Times New Roman"/>
          <w:sz w:val="24"/>
          <w:szCs w:val="24"/>
          <w:lang w:val="en-US"/>
        </w:rPr>
        <w:t xml:space="preserve"> and E.S. </w:t>
      </w:r>
      <w:hyperlink r:id="rId225" w:history="1">
        <w:r w:rsidR="00F70295" w:rsidRPr="001C6C47">
          <w:rPr>
            <w:rFonts w:ascii="Times New Roman" w:hAnsi="Times New Roman" w:cs="Times New Roman"/>
            <w:sz w:val="24"/>
            <w:szCs w:val="24"/>
            <w:lang w:val="en-US"/>
          </w:rPr>
          <w:t>Buckler.</w:t>
        </w:r>
      </w:hyperlink>
      <w:r w:rsidR="00F70295" w:rsidRPr="001C6C47">
        <w:rPr>
          <w:rFonts w:ascii="Times New Roman" w:hAnsi="Times New Roman" w:cs="Times New Roman"/>
          <w:sz w:val="24"/>
          <w:szCs w:val="24"/>
          <w:lang w:val="en-US"/>
        </w:rPr>
        <w:t xml:space="preserve"> 2006. A unified mixed-model method for association mapping that accounts for multiple levels of relatedness. Genetics. 38:203-208. doi:10.1038/ng1702</w:t>
      </w:r>
    </w:p>
    <w:p w14:paraId="4E5F8EE9"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Zeng, A., Chen, P., Korth, K., Hancock, F., Pereira, A., Brye, K., C. Wu, C. and Shi, A. (2017). Genome-wide association study (GWAS) of salt tolerance in worldwide soybean germplasm lines. Mol Breeding (2017) 37:30.</w:t>
      </w:r>
    </w:p>
    <w:p w14:paraId="42FA6B7E"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Zhang L, Kyei-Boagen S, Zhang J, Zhang M, Freeland T, Watson C Jr. (2007). Modifications of optimum adaptation zones for soybean maturity groups in the USA. Crop Manag. 6.</w:t>
      </w:r>
    </w:p>
    <w:p w14:paraId="1BFA9B5D" w14:textId="77777777" w:rsidR="00F70295" w:rsidRPr="001C6C47" w:rsidRDefault="00F70295"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Zhang, J., Song, Cregan, Q.P.,  Nelson, R.L.,  Wang, X., Wu, J. and Jiang, G.L. (2015). Genome-wide association study for flowering time, maturity dates and plant height in early maturing soybean (</w:t>
      </w:r>
      <w:r w:rsidRPr="001C6C47">
        <w:rPr>
          <w:rFonts w:ascii="Times New Roman" w:hAnsi="Times New Roman" w:cs="Times New Roman"/>
          <w:i/>
          <w:sz w:val="24"/>
          <w:szCs w:val="24"/>
          <w:lang w:val="en-US"/>
        </w:rPr>
        <w:t>Glycine max</w:t>
      </w:r>
      <w:r w:rsidRPr="001C6C47">
        <w:rPr>
          <w:rFonts w:ascii="Times New Roman" w:hAnsi="Times New Roman" w:cs="Times New Roman"/>
          <w:sz w:val="24"/>
          <w:szCs w:val="24"/>
          <w:lang w:val="en-US"/>
        </w:rPr>
        <w:t>) germplasm. BMC Genomics 16:217. DOI 10.1186/s12864-015-1441-4</w:t>
      </w:r>
    </w:p>
    <w:p w14:paraId="78270969" w14:textId="77777777" w:rsidR="00EA2ABA" w:rsidRPr="001C6C47" w:rsidRDefault="00EA2ABA" w:rsidP="00750AB7">
      <w:pPr>
        <w:autoSpaceDE w:val="0"/>
        <w:autoSpaceDN w:val="0"/>
        <w:adjustRightInd w:val="0"/>
        <w:spacing w:after="0" w:line="480" w:lineRule="auto"/>
        <w:rPr>
          <w:rFonts w:ascii="Times New Roman" w:hAnsi="Times New Roman" w:cs="Times New Roman"/>
          <w:sz w:val="24"/>
          <w:szCs w:val="24"/>
          <w:lang w:val="en-US"/>
        </w:rPr>
      </w:pPr>
      <w:r w:rsidRPr="001C6C47">
        <w:rPr>
          <w:rFonts w:ascii="Times New Roman" w:hAnsi="Times New Roman" w:cs="Times New Roman"/>
          <w:sz w:val="24"/>
          <w:szCs w:val="24"/>
          <w:lang w:val="en-US"/>
        </w:rPr>
        <w:lastRenderedPageBreak/>
        <w:t>Zipper, S.C., J. Qiu, and C.J. Kucharik. 2016. Drought effects</w:t>
      </w:r>
    </w:p>
    <w:p w14:paraId="0CA0FE0E" w14:textId="77777777" w:rsidR="00EA2ABA" w:rsidRPr="001C6C47" w:rsidRDefault="00EA2ABA" w:rsidP="00750AB7">
      <w:pPr>
        <w:autoSpaceDE w:val="0"/>
        <w:autoSpaceDN w:val="0"/>
        <w:adjustRightInd w:val="0"/>
        <w:spacing w:after="0" w:line="480" w:lineRule="auto"/>
        <w:rPr>
          <w:rFonts w:ascii="Times New Roman" w:hAnsi="Times New Roman" w:cs="Times New Roman"/>
          <w:sz w:val="24"/>
          <w:szCs w:val="24"/>
          <w:lang w:val="en-US"/>
        </w:rPr>
      </w:pPr>
      <w:r w:rsidRPr="001C6C47">
        <w:rPr>
          <w:rFonts w:ascii="Times New Roman" w:hAnsi="Times New Roman" w:cs="Times New Roman"/>
          <w:sz w:val="24"/>
          <w:szCs w:val="24"/>
          <w:lang w:val="en-US"/>
        </w:rPr>
        <w:t>on US maize and soybean production: Spatiotemporal patterns</w:t>
      </w:r>
    </w:p>
    <w:p w14:paraId="173F0AC6" w14:textId="77777777" w:rsidR="00EA2ABA" w:rsidRPr="001C6C47" w:rsidRDefault="00EA2ABA" w:rsidP="00750AB7">
      <w:pPr>
        <w:autoSpaceDE w:val="0"/>
        <w:autoSpaceDN w:val="0"/>
        <w:adjustRightInd w:val="0"/>
        <w:spacing w:after="0" w:line="480" w:lineRule="auto"/>
        <w:rPr>
          <w:rFonts w:ascii="Times New Roman" w:hAnsi="Times New Roman" w:cs="Times New Roman"/>
          <w:sz w:val="24"/>
          <w:szCs w:val="24"/>
          <w:lang w:val="en-US"/>
        </w:rPr>
      </w:pPr>
      <w:r w:rsidRPr="001C6C47">
        <w:rPr>
          <w:rFonts w:ascii="Times New Roman" w:hAnsi="Times New Roman" w:cs="Times New Roman"/>
          <w:sz w:val="24"/>
          <w:szCs w:val="24"/>
          <w:lang w:val="en-US"/>
        </w:rPr>
        <w:t>and historical changes. Environ. Res. Lett. 11:094021.</w:t>
      </w:r>
    </w:p>
    <w:p w14:paraId="688CFD6F" w14:textId="77777777" w:rsidR="00EA2ABA" w:rsidRPr="001C6C47" w:rsidRDefault="00EA2ABA" w:rsidP="00750AB7">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doi:10.1088/1748-9326/11/9/094021</w:t>
      </w:r>
    </w:p>
    <w:p w14:paraId="03E36B50"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Bernard RL. (1971). Two major genes for time of flowering and maturity in soybeans. Crop Sci.11:242–4.</w:t>
      </w:r>
    </w:p>
    <w:p w14:paraId="46988353"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63F2E7E2"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Buzzell RI. (1971). Inheritance of a soybean flowering response to fluorescent day length conditions. Can J Genet Cytol.13:703–7.</w:t>
      </w:r>
    </w:p>
    <w:p w14:paraId="78B6B60B"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1472C83F"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Buzzell RI, Voldeng HD. (1980). Inheritance of insensitivity to long day length. Soybean Genet Newslett.7:26–9.</w:t>
      </w:r>
    </w:p>
    <w:p w14:paraId="1278E34B"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42B475E2"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McBlain BA, Bernard RL. (1987). A new gene affecting time of flowering and matuirty in soybeans. J Hered.78(3):160–2.</w:t>
      </w:r>
    </w:p>
    <w:p w14:paraId="201B3D70"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5010BF76"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Bonato ER, Vello NA. (1999). E6, a dominant gene conditioning early flowering and maturity in soybeans. Genet Mol Biol. 22(2):229–32.</w:t>
      </w:r>
    </w:p>
    <w:p w14:paraId="2D8E008A"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3BB76C79"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Cober ER, Voldeng HD.(2001). A new soybean maturity and photoperiod-sensitivity locus linked to E1 and T. Crop Sci. 41:698–701.</w:t>
      </w:r>
    </w:p>
    <w:p w14:paraId="06C93C98"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71265680"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Cober ER, Molnar SJ, Charette M, Voldeng HD. (2010). A new locus for early maturity in soybean. Crop Sci. 50:524–7.</w:t>
      </w:r>
    </w:p>
    <w:p w14:paraId="66D1710C" w14:textId="77777777" w:rsidR="00A834CB"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p>
    <w:p w14:paraId="0BEABFA4" w14:textId="77777777" w:rsidR="006C1D63" w:rsidRPr="001C6C47" w:rsidRDefault="00A834CB"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lastRenderedPageBreak/>
        <w:t>Kong F, Nan H, Cao D, Li Y, Wu F, Wang J, et al. (2014). A new dominant gene E9 conditions early flowering and maturity in soybean. Crop Sci. 54:2529–35.</w:t>
      </w:r>
    </w:p>
    <w:p w14:paraId="47C6A7BB"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p>
    <w:p w14:paraId="2B1D90C5"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Boyer JS (1983) Environmental stress and crop yields. In: Crop reactions to water and temperature stresses in humid, temperate climates, Raper, CD Jr., Kramer PJ (eds.). Westview Press, Boulder, CO, 3-7.</w:t>
      </w:r>
    </w:p>
    <w:p w14:paraId="28479542"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p>
    <w:p w14:paraId="5D35C796"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color w:val="111111"/>
          <w:sz w:val="24"/>
          <w:szCs w:val="24"/>
          <w:lang w:val="en-US"/>
        </w:rPr>
      </w:pPr>
      <w:r w:rsidRPr="001C6C47">
        <w:rPr>
          <w:rFonts w:ascii="Times New Roman" w:hAnsi="Times New Roman" w:cs="Times New Roman"/>
          <w:color w:val="111111"/>
          <w:sz w:val="24"/>
          <w:szCs w:val="24"/>
          <w:lang w:val="en-US"/>
        </w:rPr>
        <w:t>Specht, J. E., D. J. Hume, and S. V. Kumudini. 1999. Soybean Yield Potential—A Genetic and Physiological Perspective Joint contribution of 12-194 of the Nebraska Agric. Res. Div. (Journal Paper No. J-12497), Lincoln, NE 68583-0915 and the Dep. of Plant Agriculture, Univ. of Guelph. . Crop Sci. 39:1560-1570. doi:10.2135/cropsci1999.3961560x</w:t>
      </w:r>
    </w:p>
    <w:p w14:paraId="7336B1B0"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color w:val="111111"/>
          <w:sz w:val="24"/>
          <w:szCs w:val="24"/>
          <w:lang w:val="en-US"/>
        </w:rPr>
      </w:pPr>
    </w:p>
    <w:p w14:paraId="144B91DE"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Babu Valliyodan1, Heng Ye1, Li Song1, MacKensie Murphy1, J. Grover Shannon2, Henry T. Nguyen1,* 2016. Genetic diversity and genomic strategies for improving</w:t>
      </w:r>
    </w:p>
    <w:p w14:paraId="3227BEE7" w14:textId="77777777"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drought and waterlogging tolerance in soybeans Journal of Experimental Botany</w:t>
      </w:r>
    </w:p>
    <w:p w14:paraId="39D361CF" w14:textId="1B944D2E" w:rsidR="00EA2ABA" w:rsidRPr="001C6C47" w:rsidRDefault="00EA2ABA" w:rsidP="00750AB7">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doi:10.1093/jxb/erw433 Volume 68, Issue 8, 1 April 2017, Pages 1835–1849</w:t>
      </w:r>
    </w:p>
    <w:p w14:paraId="2361A438" w14:textId="77777777" w:rsidR="0011782D" w:rsidRPr="001C6C47" w:rsidRDefault="0011782D" w:rsidP="00750AB7">
      <w:pPr>
        <w:autoSpaceDE w:val="0"/>
        <w:autoSpaceDN w:val="0"/>
        <w:adjustRightInd w:val="0"/>
        <w:spacing w:after="0" w:line="480" w:lineRule="auto"/>
        <w:jc w:val="both"/>
        <w:rPr>
          <w:rFonts w:ascii="Times New Roman" w:hAnsi="Times New Roman" w:cs="Times New Roman"/>
          <w:sz w:val="24"/>
          <w:szCs w:val="24"/>
          <w:lang w:val="en-US"/>
        </w:rPr>
      </w:pPr>
    </w:p>
    <w:p w14:paraId="2A8FD5C7" w14:textId="2AF6671B" w:rsidR="0011782D" w:rsidRPr="001C6C47" w:rsidRDefault="0011782D" w:rsidP="0011782D">
      <w:pPr>
        <w:autoSpaceDE w:val="0"/>
        <w:autoSpaceDN w:val="0"/>
        <w:adjustRightInd w:val="0"/>
        <w:spacing w:after="0"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lang w:val="en-US"/>
        </w:rPr>
        <w:t xml:space="preserve">Zhang, T. and Lin, x. 2016. Assessing future drought impacts on yields based on historical irrigation reaction to drought for four major crops in Kansas. </w:t>
      </w:r>
      <w:hyperlink r:id="rId226" w:tooltip="Go to Science of The Total Environment on ScienceDirect" w:history="1">
        <w:r w:rsidRPr="001C6C47">
          <w:rPr>
            <w:rFonts w:ascii="Times New Roman" w:hAnsi="Times New Roman" w:cs="Times New Roman"/>
            <w:sz w:val="24"/>
            <w:szCs w:val="24"/>
            <w:lang w:val="en-US"/>
          </w:rPr>
          <w:t>Science of The Total Environment</w:t>
        </w:r>
      </w:hyperlink>
      <w:r w:rsidRPr="001C6C47">
        <w:rPr>
          <w:rFonts w:ascii="Times New Roman" w:hAnsi="Times New Roman" w:cs="Times New Roman"/>
          <w:sz w:val="24"/>
          <w:szCs w:val="24"/>
          <w:lang w:val="en-US"/>
        </w:rPr>
        <w:t xml:space="preserve">. 550, 851-860. </w:t>
      </w:r>
      <w:hyperlink r:id="rId227" w:tgtFrame="_blank" w:tooltip="Persistent link using digital object identifier" w:history="1">
        <w:r w:rsidRPr="001C6C47">
          <w:rPr>
            <w:rFonts w:ascii="Times New Roman" w:hAnsi="Times New Roman" w:cs="Times New Roman"/>
            <w:sz w:val="24"/>
            <w:szCs w:val="24"/>
            <w:lang w:val="en-US"/>
          </w:rPr>
          <w:t>https://doi.org/10.1016/j.scitotenv.2016.01.181</w:t>
        </w:r>
      </w:hyperlink>
    </w:p>
    <w:p w14:paraId="79001C3D" w14:textId="507FCF9E" w:rsidR="00007041" w:rsidRPr="001C6C47" w:rsidRDefault="00007041" w:rsidP="0011782D">
      <w:pPr>
        <w:autoSpaceDE w:val="0"/>
        <w:autoSpaceDN w:val="0"/>
        <w:adjustRightInd w:val="0"/>
        <w:spacing w:after="0" w:line="480" w:lineRule="auto"/>
        <w:jc w:val="both"/>
        <w:rPr>
          <w:rFonts w:ascii="Times New Roman" w:hAnsi="Times New Roman" w:cs="Times New Roman"/>
          <w:sz w:val="24"/>
          <w:szCs w:val="24"/>
          <w:lang w:val="en-US"/>
        </w:rPr>
      </w:pPr>
    </w:p>
    <w:p w14:paraId="7D5C1D62" w14:textId="49DE5298" w:rsidR="00EA2ABA" w:rsidRPr="001C6C47" w:rsidRDefault="00007041" w:rsidP="00007041">
      <w:pPr>
        <w:autoSpaceDE w:val="0"/>
        <w:autoSpaceDN w:val="0"/>
        <w:adjustRightInd w:val="0"/>
        <w:spacing w:after="0" w:line="480" w:lineRule="auto"/>
        <w:jc w:val="both"/>
        <w:rPr>
          <w:rFonts w:ascii="Times New Roman" w:hAnsi="Times New Roman" w:cs="Times New Roman"/>
          <w:sz w:val="24"/>
          <w:szCs w:val="24"/>
          <w:lang w:val="en-US"/>
        </w:rPr>
      </w:pPr>
      <w:r w:rsidRPr="00135D65">
        <w:rPr>
          <w:rFonts w:ascii="Times New Roman" w:hAnsi="Times New Roman" w:cs="Times New Roman"/>
          <w:sz w:val="24"/>
          <w:szCs w:val="24"/>
          <w:lang w:val="it-IT"/>
        </w:rPr>
        <w:t xml:space="preserve">Gustavo M. Souza, Tiago A. Catuchi, Suzana C. Bertolli and Rogerio P. Soratto (January 2nd 2013). </w:t>
      </w:r>
      <w:r w:rsidRPr="001C6C47">
        <w:rPr>
          <w:rFonts w:ascii="Times New Roman" w:hAnsi="Times New Roman" w:cs="Times New Roman"/>
          <w:sz w:val="24"/>
          <w:szCs w:val="24"/>
          <w:lang w:val="en-US"/>
        </w:rPr>
        <w:t xml:space="preserve">Soybean Under Water Deficit: Physiological and Yield Responses, A Comprehensive Survey of International Soybean Research James Board, IntechOpen, </w:t>
      </w:r>
      <w:r w:rsidRPr="001C6C47">
        <w:rPr>
          <w:rFonts w:ascii="Times New Roman" w:hAnsi="Times New Roman" w:cs="Times New Roman"/>
          <w:sz w:val="24"/>
          <w:szCs w:val="24"/>
          <w:lang w:val="en-US"/>
        </w:rPr>
        <w:lastRenderedPageBreak/>
        <w:t xml:space="preserve">DOI: 10.5772/54269. Available from: </w:t>
      </w:r>
      <w:hyperlink r:id="rId228" w:history="1">
        <w:r w:rsidR="006901A4" w:rsidRPr="001C6C47">
          <w:rPr>
            <w:rStyle w:val="Hipervnculo"/>
            <w:rFonts w:ascii="Times New Roman" w:hAnsi="Times New Roman" w:cs="Times New Roman"/>
            <w:sz w:val="24"/>
            <w:szCs w:val="24"/>
            <w:lang w:val="en-US"/>
          </w:rPr>
          <w:t>https://www.intechopen.com/books/a-comprehensive-survey-of-international-soybean-research-genetics-physiology-agronomy-and-nitrogen-relationships/soybean-under-water-deficit-physiological-and-yield-responses</w:t>
        </w:r>
      </w:hyperlink>
    </w:p>
    <w:p w14:paraId="1CEC91F6" w14:textId="77777777" w:rsidR="006901A4" w:rsidRPr="001C6C47" w:rsidRDefault="006901A4" w:rsidP="00007041">
      <w:pPr>
        <w:autoSpaceDE w:val="0"/>
        <w:autoSpaceDN w:val="0"/>
        <w:adjustRightInd w:val="0"/>
        <w:spacing w:after="0" w:line="480" w:lineRule="auto"/>
        <w:jc w:val="both"/>
        <w:rPr>
          <w:rFonts w:ascii="Times New Roman" w:hAnsi="Times New Roman" w:cs="Times New Roman"/>
          <w:sz w:val="24"/>
          <w:szCs w:val="24"/>
          <w:lang w:val="en-US"/>
        </w:rPr>
      </w:pPr>
    </w:p>
    <w:p w14:paraId="0ED6E228" w14:textId="77777777" w:rsidR="006901A4" w:rsidRPr="001C6C47" w:rsidRDefault="006901A4" w:rsidP="00007041">
      <w:pPr>
        <w:autoSpaceDE w:val="0"/>
        <w:autoSpaceDN w:val="0"/>
        <w:adjustRightInd w:val="0"/>
        <w:spacing w:after="0" w:line="480" w:lineRule="auto"/>
        <w:jc w:val="both"/>
        <w:rPr>
          <w:rFonts w:ascii="Times New Roman" w:hAnsi="Times New Roman" w:cs="Times New Roman"/>
          <w:sz w:val="24"/>
          <w:szCs w:val="24"/>
          <w:lang w:val="en-US"/>
        </w:rPr>
      </w:pPr>
    </w:p>
    <w:p w14:paraId="7CC4A92A" w14:textId="2D6484EB" w:rsidR="006901A4" w:rsidRPr="001C6C47" w:rsidRDefault="006901A4" w:rsidP="006901A4">
      <w:pPr>
        <w:autoSpaceDE w:val="0"/>
        <w:autoSpaceDN w:val="0"/>
        <w:adjustRightInd w:val="0"/>
        <w:spacing w:after="0" w:line="240" w:lineRule="auto"/>
        <w:rPr>
          <w:rFonts w:ascii="Times New Roman" w:hAnsi="Times New Roman" w:cs="Times New Roman"/>
          <w:color w:val="000000"/>
          <w:sz w:val="24"/>
          <w:szCs w:val="24"/>
          <w:lang w:val="en-US"/>
        </w:rPr>
      </w:pPr>
      <w:r w:rsidRPr="001C6C47">
        <w:rPr>
          <w:rFonts w:ascii="Times New Roman" w:hAnsi="Times New Roman" w:cs="Times New Roman"/>
          <w:color w:val="000000"/>
          <w:sz w:val="24"/>
          <w:szCs w:val="24"/>
          <w:lang w:val="en-US"/>
        </w:rPr>
        <w:t xml:space="preserve">Zaman-Allah </w:t>
      </w:r>
      <w:r w:rsidRPr="001C6C47">
        <w:rPr>
          <w:rFonts w:ascii="Times New Roman" w:hAnsi="Times New Roman" w:cs="Times New Roman"/>
          <w:i/>
          <w:iCs/>
          <w:color w:val="000000"/>
          <w:sz w:val="24"/>
          <w:szCs w:val="24"/>
          <w:lang w:val="en-US"/>
        </w:rPr>
        <w:t>et al</w:t>
      </w:r>
      <w:r w:rsidRPr="001C6C47">
        <w:rPr>
          <w:rFonts w:ascii="Times New Roman" w:hAnsi="Times New Roman" w:cs="Times New Roman"/>
          <w:color w:val="000000"/>
          <w:sz w:val="24"/>
          <w:szCs w:val="24"/>
          <w:lang w:val="en-US"/>
        </w:rPr>
        <w:t>. (</w:t>
      </w:r>
      <w:r w:rsidRPr="001C6C47">
        <w:rPr>
          <w:rFonts w:ascii="Times New Roman" w:hAnsi="Times New Roman" w:cs="Times New Roman"/>
          <w:color w:val="1733FF"/>
          <w:sz w:val="24"/>
          <w:szCs w:val="24"/>
          <w:lang w:val="en-US"/>
        </w:rPr>
        <w:t>2011</w:t>
      </w:r>
      <w:r w:rsidRPr="001C6C47">
        <w:rPr>
          <w:rFonts w:ascii="Times New Roman" w:hAnsi="Times New Roman" w:cs="Times New Roman"/>
          <w:i/>
          <w:iCs/>
          <w:color w:val="1733FF"/>
          <w:sz w:val="24"/>
          <w:szCs w:val="24"/>
          <w:lang w:val="en-US"/>
        </w:rPr>
        <w:t>b</w:t>
      </w:r>
      <w:r w:rsidRPr="001C6C47">
        <w:rPr>
          <w:rFonts w:ascii="Times New Roman" w:hAnsi="Times New Roman" w:cs="Times New Roman"/>
          <w:color w:val="000000"/>
          <w:sz w:val="24"/>
          <w:szCs w:val="24"/>
          <w:lang w:val="en-US"/>
        </w:rPr>
        <w:t>) and Belko</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i/>
          <w:iCs/>
          <w:color w:val="000000"/>
          <w:sz w:val="24"/>
          <w:szCs w:val="24"/>
          <w:lang w:val="en-US"/>
        </w:rPr>
        <w:t>et al</w:t>
      </w:r>
      <w:r w:rsidRPr="001C6C47">
        <w:rPr>
          <w:rFonts w:ascii="Times New Roman" w:hAnsi="Times New Roman" w:cs="Times New Roman"/>
          <w:color w:val="000000"/>
          <w:sz w:val="24"/>
          <w:szCs w:val="24"/>
          <w:lang w:val="en-US"/>
        </w:rPr>
        <w:t>.</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1733FF"/>
          <w:sz w:val="24"/>
          <w:szCs w:val="24"/>
          <w:lang w:val="en-US"/>
        </w:rPr>
        <w:t>2012</w:t>
      </w:r>
      <w:r w:rsidRPr="001C6C47">
        <w:rPr>
          <w:rFonts w:ascii="Times New Roman" w:hAnsi="Times New Roman" w:cs="Times New Roman"/>
          <w:color w:val="000000"/>
          <w:sz w:val="24"/>
          <w:szCs w:val="24"/>
          <w:lang w:val="en-US"/>
        </w:rPr>
        <w:t>), the leaf canopy conductance was calculated as the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ratio of gravimetric transpiration measurements at the wholeplant</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level divided by the leaf area and the time that plants were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allowed to transpire (either an entire day or one-hour time periods</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across an entire day). Thus, it was ensured that the leaf area index</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of the plants was &lt;1, such that there was a lack of (or limited)</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mutual shading of leaves. Leaf conductance measurements using</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gravimetric methods have a throughput that makes them suitable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for breeding programs. These measurements were robust, and</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they were preferred over porometric measurements, which have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several drawbacks (Turner </w:t>
      </w:r>
      <w:r w:rsidRPr="001C6C47">
        <w:rPr>
          <w:rFonts w:ascii="Times New Roman" w:hAnsi="Times New Roman" w:cs="Times New Roman"/>
          <w:color w:val="1733FF"/>
          <w:sz w:val="24"/>
          <w:szCs w:val="24"/>
          <w:lang w:val="en-US"/>
        </w:rPr>
        <w:t>1991</w:t>
      </w:r>
      <w:r w:rsidRPr="001C6C47">
        <w:rPr>
          <w:rFonts w:ascii="Times New Roman" w:hAnsi="Times New Roman" w:cs="Times New Roman"/>
          <w:color w:val="000000"/>
          <w:sz w:val="24"/>
          <w:szCs w:val="24"/>
          <w:lang w:val="en-US"/>
        </w:rPr>
        <w:t>), including sampling (choice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of leaf or choice of leaf section), time of sampling (possible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changes in light or VPD conditions), and throughput. Porometric</w:t>
      </w:r>
    </w:p>
    <w:p w14:paraId="6EC0FFD3" w14:textId="525A46C8" w:rsidR="006901A4" w:rsidRDefault="006901A4" w:rsidP="00A725B3">
      <w:pPr>
        <w:autoSpaceDE w:val="0"/>
        <w:autoSpaceDN w:val="0"/>
        <w:adjustRightInd w:val="0"/>
        <w:spacing w:after="0" w:line="240" w:lineRule="auto"/>
        <w:rPr>
          <w:rFonts w:ascii="Times New Roman" w:hAnsi="Times New Roman" w:cs="Times New Roman"/>
          <w:color w:val="000000"/>
          <w:sz w:val="24"/>
          <w:szCs w:val="24"/>
          <w:lang w:val="en-US"/>
        </w:rPr>
      </w:pPr>
      <w:r w:rsidRPr="001C6C47">
        <w:rPr>
          <w:rFonts w:ascii="Times New Roman" w:hAnsi="Times New Roman" w:cs="Times New Roman"/>
          <w:color w:val="000000"/>
          <w:sz w:val="24"/>
          <w:szCs w:val="24"/>
          <w:lang w:val="en-US"/>
        </w:rPr>
        <w:t>measurements would also not be able to cope with the possibility</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of stomatal patchiness (Buckley and Mott </w:t>
      </w:r>
      <w:r w:rsidRPr="001C6C47">
        <w:rPr>
          <w:rFonts w:ascii="Times New Roman" w:hAnsi="Times New Roman" w:cs="Times New Roman"/>
          <w:color w:val="1733FF"/>
          <w:sz w:val="24"/>
          <w:szCs w:val="24"/>
          <w:lang w:val="en-US"/>
        </w:rPr>
        <w:t>2000</w:t>
      </w:r>
      <w:r w:rsidRPr="001C6C47">
        <w:rPr>
          <w:rFonts w:ascii="Times New Roman" w:hAnsi="Times New Roman" w:cs="Times New Roman"/>
          <w:color w:val="000000"/>
          <w:sz w:val="24"/>
          <w:szCs w:val="24"/>
          <w:lang w:val="en-US"/>
        </w:rPr>
        <w:t>). Using these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methods, chickpea genotypes that were tolerant to terminal water</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stress were found to have a lower leaf canopy conductance at the</w:t>
      </w:r>
      <w:r w:rsidR="003D31C1"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000000"/>
          <w:sz w:val="24"/>
          <w:szCs w:val="24"/>
          <w:lang w:val="en-US"/>
        </w:rPr>
        <w:t xml:space="preserve">vegetative stage and under fully irrigated conditions (Zaman-Allah </w:t>
      </w:r>
      <w:r w:rsidRPr="001C6C47">
        <w:rPr>
          <w:rFonts w:ascii="Times New Roman" w:hAnsi="Times New Roman" w:cs="Times New Roman"/>
          <w:i/>
          <w:iCs/>
          <w:color w:val="000000"/>
          <w:sz w:val="24"/>
          <w:szCs w:val="24"/>
          <w:lang w:val="en-US"/>
        </w:rPr>
        <w:t>et al</w:t>
      </w:r>
      <w:r w:rsidRPr="001C6C47">
        <w:rPr>
          <w:rFonts w:ascii="Times New Roman" w:hAnsi="Times New Roman" w:cs="Times New Roman"/>
          <w:color w:val="000000"/>
          <w:sz w:val="24"/>
          <w:szCs w:val="24"/>
          <w:lang w:val="en-US"/>
        </w:rPr>
        <w:t xml:space="preserve">. </w:t>
      </w:r>
      <w:r w:rsidRPr="001C6C47">
        <w:rPr>
          <w:rFonts w:ascii="Times New Roman" w:hAnsi="Times New Roman" w:cs="Times New Roman"/>
          <w:color w:val="1733FF"/>
          <w:sz w:val="24"/>
          <w:szCs w:val="24"/>
          <w:lang w:val="en-US"/>
        </w:rPr>
        <w:t>2011</w:t>
      </w:r>
      <w:r w:rsidRPr="001C6C47">
        <w:rPr>
          <w:rFonts w:ascii="Times New Roman" w:hAnsi="Times New Roman" w:cs="Times New Roman"/>
          <w:i/>
          <w:iCs/>
          <w:color w:val="1733FF"/>
          <w:sz w:val="24"/>
          <w:szCs w:val="24"/>
          <w:lang w:val="en-US"/>
        </w:rPr>
        <w:t>b</w:t>
      </w:r>
      <w:r w:rsidRPr="001C6C47">
        <w:rPr>
          <w:rFonts w:ascii="Times New Roman" w:hAnsi="Times New Roman" w:cs="Times New Roman"/>
          <w:color w:val="000000"/>
          <w:sz w:val="24"/>
          <w:szCs w:val="24"/>
          <w:lang w:val="en-US"/>
        </w:rPr>
        <w:t>).</w:t>
      </w:r>
    </w:p>
    <w:p w14:paraId="1126DA46"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07ADAC7"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A021526"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5AE6E02C"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0F41B5E2"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12A093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609B1052"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12F30C58"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625BAE5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62B79274"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2D89EB8"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51E59DBC"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F3A0901"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4880EC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E6C9A11"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06F215D5"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0A3537C8"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15A0568A"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5FAAE6A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7DDA55F"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36E5D2F1"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04A939B"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6F8F19E"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4C2C9FE3"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1AB8DC03"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53F65831" w14:textId="77777777" w:rsidR="00E46D2E" w:rsidRDefault="00E46D2E" w:rsidP="00A725B3">
      <w:pPr>
        <w:autoSpaceDE w:val="0"/>
        <w:autoSpaceDN w:val="0"/>
        <w:adjustRightInd w:val="0"/>
        <w:spacing w:after="0" w:line="240" w:lineRule="auto"/>
        <w:rPr>
          <w:rFonts w:ascii="Times New Roman" w:hAnsi="Times New Roman" w:cs="Times New Roman"/>
          <w:color w:val="000000"/>
          <w:sz w:val="24"/>
          <w:szCs w:val="24"/>
          <w:lang w:val="en-US"/>
        </w:rPr>
      </w:pPr>
    </w:p>
    <w:p w14:paraId="274926A4" w14:textId="151707B7" w:rsidR="00E46D2E" w:rsidRDefault="0019459C" w:rsidP="00A725B3">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t0.5</w:t>
      </w:r>
    </w:p>
    <w:p w14:paraId="17B03CD2" w14:textId="77777777" w:rsidR="00E46D2E" w:rsidRDefault="00E46D2E" w:rsidP="00E46D2E">
      <w:pPr>
        <w:spacing w:line="480" w:lineRule="auto"/>
        <w:jc w:val="both"/>
        <w:rPr>
          <w:rFonts w:ascii="Times New Roman" w:hAnsi="Times New Roman" w:cs="Times New Roman"/>
          <w:sz w:val="24"/>
          <w:szCs w:val="24"/>
          <w:lang w:val="en-US"/>
        </w:rPr>
      </w:pPr>
      <w:r w:rsidRPr="001C6C47">
        <w:rPr>
          <w:rFonts w:ascii="Times New Roman" w:hAnsi="Times New Roman" w:cs="Times New Roman"/>
          <w:sz w:val="24"/>
          <w:szCs w:val="24"/>
          <w:highlight w:val="yellow"/>
          <w:lang w:val="en-US"/>
        </w:rPr>
        <w:t>Figure 3. The equation is depicted within the plot.</w:t>
      </w:r>
      <w:r w:rsidRPr="001C6C47">
        <w:rPr>
          <w:rFonts w:ascii="Times New Roman" w:hAnsi="Times New Roman" w:cs="Times New Roman"/>
          <w:b/>
          <w:sz w:val="24"/>
          <w:szCs w:val="24"/>
          <w:highlight w:val="yellow"/>
          <w:lang w:val="en-US"/>
        </w:rPr>
        <w:t xml:space="preserve"> </w:t>
      </w:r>
      <w:r w:rsidRPr="001C6C47">
        <w:rPr>
          <w:rFonts w:ascii="Times New Roman" w:hAnsi="Times New Roman" w:cs="Times New Roman"/>
          <w:sz w:val="24"/>
          <w:szCs w:val="24"/>
          <w:highlight w:val="yellow"/>
          <w:lang w:val="en-US"/>
        </w:rPr>
        <w:t>Using experimental data, the curve was fitted. The model fit the experimental data with an R-square of 0.986. D) Relation between K estimated by Gauss Newton and predicted K generated with two sampling E) Relation between B estimated by Gauss Newton and predicted B with two sampling.</w:t>
      </w:r>
      <w:r w:rsidRPr="001C6C47">
        <w:rPr>
          <w:rFonts w:ascii="Times New Roman" w:hAnsi="Times New Roman" w:cs="Times New Roman"/>
          <w:sz w:val="24"/>
          <w:szCs w:val="24"/>
          <w:lang w:val="en-US"/>
        </w:rPr>
        <w:t xml:space="preserve"> </w:t>
      </w:r>
    </w:p>
    <w:p w14:paraId="438A1158" w14:textId="77777777" w:rsidR="004A4941" w:rsidRDefault="004A4941" w:rsidP="00E46D2E">
      <w:pPr>
        <w:spacing w:line="480" w:lineRule="auto"/>
        <w:jc w:val="both"/>
        <w:rPr>
          <w:rFonts w:ascii="Times New Roman" w:hAnsi="Times New Roman" w:cs="Times New Roman"/>
          <w:sz w:val="24"/>
          <w:szCs w:val="24"/>
          <w:lang w:val="en-US"/>
        </w:rPr>
      </w:pPr>
    </w:p>
    <w:p w14:paraId="0D341A66" w14:textId="6C117CF5" w:rsidR="004A4941" w:rsidRPr="001C6C47" w:rsidRDefault="004A4941" w:rsidP="00E46D2E">
      <w:pPr>
        <w:spacing w:line="480" w:lineRule="auto"/>
        <w:jc w:val="both"/>
        <w:rPr>
          <w:rFonts w:ascii="Times New Roman" w:hAnsi="Times New Roman" w:cs="Times New Roman"/>
          <w:sz w:val="24"/>
          <w:szCs w:val="24"/>
          <w:lang w:val="en-US"/>
        </w:rPr>
      </w:pPr>
      <w:r w:rsidRPr="004A4941">
        <w:rPr>
          <w:rFonts w:ascii="Times New Roman" w:hAnsi="Times New Roman" w:cs="Times New Roman"/>
          <w:noProof/>
          <w:sz w:val="24"/>
          <w:szCs w:val="24"/>
          <w:lang w:val="en-US" w:eastAsia="en-US"/>
        </w:rPr>
        <w:drawing>
          <wp:inline distT="0" distB="0" distL="0" distR="0" wp14:anchorId="6D456EC9" wp14:editId="3036636D">
            <wp:extent cx="3505200" cy="3505200"/>
            <wp:effectExtent l="0" t="0" r="0" b="0"/>
            <wp:docPr id="4" name="Imagen 4" descr="C:\Users\usuario\Desktop\Paper modelo de consumo\Fig.3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suario\Desktop\Paper modelo de consumo\Fig.3_2018.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inline>
        </w:drawing>
      </w:r>
    </w:p>
    <w:p w14:paraId="7241D21D" w14:textId="375C7884" w:rsidR="00E46D2E" w:rsidRDefault="004A4941" w:rsidP="00A725B3">
      <w:pPr>
        <w:autoSpaceDE w:val="0"/>
        <w:autoSpaceDN w:val="0"/>
        <w:adjustRightInd w:val="0"/>
        <w:spacing w:after="0" w:line="240" w:lineRule="auto"/>
        <w:rPr>
          <w:rFonts w:ascii="Times New Roman" w:hAnsi="Times New Roman" w:cs="Times New Roman"/>
          <w:sz w:val="24"/>
          <w:szCs w:val="24"/>
          <w:lang w:val="en-US"/>
        </w:rPr>
      </w:pPr>
      <w:r w:rsidRPr="004A4941">
        <w:rPr>
          <w:rFonts w:ascii="Times New Roman" w:hAnsi="Times New Roman" w:cs="Times New Roman"/>
          <w:noProof/>
          <w:sz w:val="24"/>
          <w:szCs w:val="24"/>
          <w:lang w:val="en-US" w:eastAsia="en-US"/>
        </w:rPr>
        <w:lastRenderedPageBreak/>
        <w:drawing>
          <wp:inline distT="0" distB="0" distL="0" distR="0" wp14:anchorId="736CBE9A" wp14:editId="381AD3C4">
            <wp:extent cx="1851472" cy="3829050"/>
            <wp:effectExtent l="0" t="0" r="0" b="0"/>
            <wp:docPr id="5" name="Imagen 5" descr="C:\Users\usuario\Desktop\Paper modelo de consumo\Fig_4_q25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usuario\Desktop\Paper modelo de consumo\Fig_4_q25_2019.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854114" cy="3834513"/>
                    </a:xfrm>
                    <a:prstGeom prst="rect">
                      <a:avLst/>
                    </a:prstGeom>
                    <a:noFill/>
                    <a:ln>
                      <a:noFill/>
                    </a:ln>
                  </pic:spPr>
                </pic:pic>
              </a:graphicData>
            </a:graphic>
          </wp:inline>
        </w:drawing>
      </w:r>
    </w:p>
    <w:p w14:paraId="68CB172C" w14:textId="03B8AF8C" w:rsidR="004A4941" w:rsidRDefault="004A4941" w:rsidP="00A725B3">
      <w:pPr>
        <w:autoSpaceDE w:val="0"/>
        <w:autoSpaceDN w:val="0"/>
        <w:adjustRightInd w:val="0"/>
        <w:spacing w:after="0" w:line="240" w:lineRule="auto"/>
        <w:rPr>
          <w:rFonts w:ascii="Times New Roman" w:hAnsi="Times New Roman" w:cs="Times New Roman"/>
          <w:sz w:val="24"/>
          <w:szCs w:val="24"/>
          <w:lang w:val="en-US"/>
        </w:rPr>
      </w:pPr>
      <w:r w:rsidRPr="004A4941">
        <w:rPr>
          <w:rFonts w:ascii="Times New Roman" w:hAnsi="Times New Roman" w:cs="Times New Roman"/>
          <w:noProof/>
          <w:sz w:val="24"/>
          <w:szCs w:val="24"/>
          <w:lang w:val="en-US" w:eastAsia="en-US"/>
        </w:rPr>
        <w:drawing>
          <wp:inline distT="0" distB="0" distL="0" distR="0" wp14:anchorId="1ACB5D76" wp14:editId="3A9BA2D1">
            <wp:extent cx="1898357" cy="4362450"/>
            <wp:effectExtent l="0" t="0" r="6985" b="0"/>
            <wp:docPr id="6" name="Imagen 6" descr="C:\Users\usuario\Desktop\Paper modelo de consumo\Fig_sup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usuario\Desktop\Paper modelo de consumo\Fig_supl_2.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902070" cy="4370982"/>
                    </a:xfrm>
                    <a:prstGeom prst="rect">
                      <a:avLst/>
                    </a:prstGeom>
                    <a:noFill/>
                    <a:ln>
                      <a:noFill/>
                    </a:ln>
                  </pic:spPr>
                </pic:pic>
              </a:graphicData>
            </a:graphic>
          </wp:inline>
        </w:drawing>
      </w:r>
    </w:p>
    <w:p w14:paraId="29822B7F" w14:textId="77777777" w:rsidR="004A4941" w:rsidRDefault="004A4941" w:rsidP="00A725B3">
      <w:pPr>
        <w:autoSpaceDE w:val="0"/>
        <w:autoSpaceDN w:val="0"/>
        <w:adjustRightInd w:val="0"/>
        <w:spacing w:after="0" w:line="240" w:lineRule="auto"/>
        <w:rPr>
          <w:rFonts w:ascii="Times New Roman" w:hAnsi="Times New Roman" w:cs="Times New Roman"/>
          <w:sz w:val="24"/>
          <w:szCs w:val="24"/>
          <w:lang w:val="en-US"/>
        </w:rPr>
      </w:pPr>
    </w:p>
    <w:p w14:paraId="181554FD" w14:textId="1F90FEC4" w:rsidR="004A4941" w:rsidRPr="001C6C47" w:rsidRDefault="004A4941" w:rsidP="00A725B3">
      <w:pPr>
        <w:autoSpaceDE w:val="0"/>
        <w:autoSpaceDN w:val="0"/>
        <w:adjustRightInd w:val="0"/>
        <w:spacing w:after="0" w:line="240" w:lineRule="auto"/>
        <w:rPr>
          <w:rFonts w:ascii="Times New Roman" w:hAnsi="Times New Roman" w:cs="Times New Roman"/>
          <w:sz w:val="24"/>
          <w:szCs w:val="24"/>
          <w:lang w:val="en-US"/>
        </w:rPr>
      </w:pPr>
      <w:r w:rsidRPr="004A4941">
        <w:rPr>
          <w:rFonts w:ascii="Times New Roman" w:hAnsi="Times New Roman" w:cs="Times New Roman"/>
          <w:noProof/>
          <w:sz w:val="24"/>
          <w:szCs w:val="24"/>
          <w:lang w:val="en-US" w:eastAsia="en-US"/>
        </w:rPr>
        <w:lastRenderedPageBreak/>
        <w:drawing>
          <wp:inline distT="0" distB="0" distL="0" distR="0" wp14:anchorId="2934580E" wp14:editId="206EACFC">
            <wp:extent cx="3238500" cy="2700337"/>
            <wp:effectExtent l="0" t="0" r="0" b="5080"/>
            <wp:docPr id="7" name="Imagen 7" descr="C:\Users\usuario\Desktop\Paper modelo de consumo\Fig_sup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suario\Desktop\Paper modelo de consumo\Fig_supl.1.pn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240457" cy="2701969"/>
                    </a:xfrm>
                    <a:prstGeom prst="rect">
                      <a:avLst/>
                    </a:prstGeom>
                    <a:noFill/>
                    <a:ln>
                      <a:noFill/>
                    </a:ln>
                  </pic:spPr>
                </pic:pic>
              </a:graphicData>
            </a:graphic>
          </wp:inline>
        </w:drawing>
      </w:r>
    </w:p>
    <w:sectPr w:rsidR="004A4941" w:rsidRPr="001C6C47" w:rsidSect="00101A8C">
      <w:footerReference w:type="default" r:id="rId233"/>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suario" w:date="2020-11-09T10:00:00Z" w:initials="u">
    <w:p w14:paraId="6DEA326B" w14:textId="55E9D97C" w:rsidR="00E90DC9" w:rsidRDefault="00E90DC9">
      <w:pPr>
        <w:pStyle w:val="Textocomentario"/>
      </w:pPr>
      <w:r>
        <w:rPr>
          <w:rStyle w:val="Refdecomentario"/>
        </w:rPr>
        <w:annotationRef/>
      </w:r>
      <w:r>
        <w:t>citas</w:t>
      </w:r>
    </w:p>
  </w:comment>
  <w:comment w:id="1" w:author="Gaston Quero" w:date="2020-11-19T11:36:00Z" w:initials="GQ">
    <w:p w14:paraId="1C1EF58B" w14:textId="715440EE" w:rsidR="00E90DC9" w:rsidRDefault="00E90DC9">
      <w:pPr>
        <w:pStyle w:val="Textocomentario"/>
      </w:pPr>
      <w:r>
        <w:rPr>
          <w:rStyle w:val="Refdecomentario"/>
        </w:rPr>
        <w:annotationRef/>
      </w:r>
      <w:r>
        <w:t>Creo que no pueden ir los nombres de los genotipos</w:t>
      </w:r>
    </w:p>
  </w:comment>
  <w:comment w:id="2" w:author="Gaston Quero" w:date="2020-11-19T11:36:00Z" w:initials="GQ">
    <w:p w14:paraId="39FF75E1" w14:textId="5883DF85" w:rsidR="00E90DC9" w:rsidRDefault="00E90DC9">
      <w:pPr>
        <w:pStyle w:val="Textocomentario"/>
      </w:pPr>
      <w:r>
        <w:rPr>
          <w:rStyle w:val="Refdecomentario"/>
        </w:rPr>
        <w:annotationRef/>
      </w:r>
      <w:r>
        <w:t>Esta oración esta bien?_</w:t>
      </w:r>
    </w:p>
  </w:comment>
  <w:comment w:id="3" w:author="Gaston Quero" w:date="2021-03-03T18:17:00Z" w:initials="GQ">
    <w:p w14:paraId="584B05C8" w14:textId="2230B186" w:rsidR="00E90DC9" w:rsidRDefault="00E90DC9">
      <w:pPr>
        <w:pStyle w:val="Textocomentario"/>
      </w:pPr>
      <w:r>
        <w:rPr>
          <w:rStyle w:val="Refdecomentario"/>
        </w:rPr>
        <w:annotationRef/>
      </w:r>
      <w:r>
        <w:t>HR esta bien? Esta solo la sigla se sobre entiende?</w:t>
      </w:r>
    </w:p>
  </w:comment>
  <w:comment w:id="4" w:author="Gaston Quero" w:date="2020-11-19T11:36:00Z" w:initials="GQ">
    <w:p w14:paraId="0DE2D6A0" w14:textId="6211755A" w:rsidR="00E90DC9" w:rsidRDefault="00E90DC9">
      <w:pPr>
        <w:pStyle w:val="Textocomentario"/>
      </w:pPr>
      <w:r>
        <w:rPr>
          <w:rStyle w:val="Refdecomentario"/>
        </w:rPr>
        <w:annotationRef/>
      </w:r>
      <w:r>
        <w:t>Hay que poner la solucion no?</w:t>
      </w:r>
    </w:p>
  </w:comment>
  <w:comment w:id="5" w:author="Seba" w:date="2021-06-15T11:04:00Z" w:initials="S">
    <w:p w14:paraId="7C07AE2C" w14:textId="4C7EB12B" w:rsidR="00E90DC9" w:rsidRDefault="00E90DC9">
      <w:pPr>
        <w:pStyle w:val="Textocomentario"/>
      </w:pPr>
      <w:r>
        <w:rPr>
          <w:rStyle w:val="Refdecomentario"/>
        </w:rPr>
        <w:annotationRef/>
      </w:r>
      <w:r>
        <w:t>Revisar el inglés de esta definición</w:t>
      </w:r>
    </w:p>
  </w:comment>
  <w:comment w:id="6" w:author="Gaston Quero" w:date="2021-03-03T18:19:00Z" w:initials="GQ">
    <w:p w14:paraId="1EF1397C" w14:textId="6F45F486" w:rsidR="00E90DC9" w:rsidRDefault="00E90DC9">
      <w:pPr>
        <w:pStyle w:val="Textocomentario"/>
      </w:pPr>
      <w:r>
        <w:rPr>
          <w:rStyle w:val="Refdecomentario"/>
        </w:rPr>
        <w:annotationRef/>
      </w:r>
      <w:r>
        <w:t>No se si esta frase va acá porque no decís nada de como mediste conductancia. Y aparece de la nada pero capaz está bien no se</w:t>
      </w:r>
    </w:p>
  </w:comment>
  <w:comment w:id="16" w:author="Gaston Quero" w:date="2020-11-19T13:48:00Z" w:initials="GQ">
    <w:p w14:paraId="246300D6" w14:textId="621100AE" w:rsidR="00E90DC9" w:rsidRDefault="00E90DC9">
      <w:pPr>
        <w:pStyle w:val="Textocomentario"/>
      </w:pPr>
      <w:r>
        <w:rPr>
          <w:rStyle w:val="Refdecomentario"/>
        </w:rPr>
        <w:annotationRef/>
      </w:r>
      <w:r>
        <w:t>Creo que no se pueden poner los genotipos</w:t>
      </w:r>
    </w:p>
  </w:comment>
  <w:comment w:id="17" w:author="Seba" w:date="2021-07-06T17:30:00Z" w:initials="S">
    <w:p w14:paraId="366F0FCD" w14:textId="16BABDF3" w:rsidR="00E90DC9" w:rsidRDefault="00E90DC9">
      <w:pPr>
        <w:pStyle w:val="Textocomentario"/>
      </w:pPr>
      <w:r>
        <w:rPr>
          <w:rStyle w:val="Refdecomentario"/>
        </w:rPr>
        <w:annotationRef/>
      </w:r>
      <w:r>
        <w:t>Si después no se usa sacar la sigla MG</w:t>
      </w:r>
    </w:p>
  </w:comment>
  <w:comment w:id="18" w:author="Omar" w:date="2019-04-29T13:10:00Z" w:initials="OB">
    <w:p w14:paraId="7B38D80B" w14:textId="1EB4BECA" w:rsidR="00E90DC9" w:rsidRDefault="00E90DC9">
      <w:pPr>
        <w:pStyle w:val="Textocomentario"/>
      </w:pPr>
      <w:r>
        <w:rPr>
          <w:rStyle w:val="Refdecomentario"/>
        </w:rPr>
        <w:annotationRef/>
      </w:r>
      <w:r>
        <w:t>Aca irían todos los demás análsis</w:t>
      </w:r>
    </w:p>
  </w:comment>
  <w:comment w:id="40" w:author="x" w:date="2019-09-10T10:13:00Z" w:initials="x">
    <w:p w14:paraId="751593EA" w14:textId="153E0DBA" w:rsidR="00E90DC9" w:rsidRDefault="00E90DC9">
      <w:pPr>
        <w:pStyle w:val="Textocomentario"/>
      </w:pPr>
      <w:r>
        <w:rPr>
          <w:rStyle w:val="Refdecomentario"/>
        </w:rPr>
        <w:annotationRef/>
      </w:r>
      <w:r>
        <w:t>¿???? Ponerlos???</w:t>
      </w:r>
    </w:p>
  </w:comment>
  <w:comment w:id="62" w:author="x" w:date="2019-09-10T10:15:00Z" w:initials="x">
    <w:p w14:paraId="0D5C9617" w14:textId="40BFD0B4" w:rsidR="00E90DC9" w:rsidRDefault="00E90DC9">
      <w:pPr>
        <w:pStyle w:val="Textocomentario"/>
      </w:pPr>
      <w:r>
        <w:rPr>
          <w:rStyle w:val="Refdecomentario"/>
        </w:rPr>
        <w:annotationRef/>
      </w:r>
      <w:r>
        <w:t>5</w:t>
      </w:r>
    </w:p>
  </w:comment>
  <w:comment w:id="63" w:author="x" w:date="2019-09-10T15:25:00Z" w:initials="x">
    <w:p w14:paraId="39010940" w14:textId="73E5A865" w:rsidR="00E90DC9" w:rsidRDefault="00E90DC9">
      <w:pPr>
        <w:pStyle w:val="Textocomentario"/>
      </w:pPr>
      <w:r>
        <w:rPr>
          <w:rStyle w:val="Refdecomentario"/>
        </w:rPr>
        <w:annotationRef/>
      </w:r>
      <w:r>
        <w:t>Al revez..</w:t>
      </w:r>
    </w:p>
  </w:comment>
  <w:comment w:id="64" w:author="x" w:date="2019-09-10T15:28:00Z" w:initials="x">
    <w:p w14:paraId="01DBB9B8" w14:textId="6CACC492" w:rsidR="00E90DC9" w:rsidRDefault="00E90DC9">
      <w:pPr>
        <w:pStyle w:val="Textocomentario"/>
      </w:pPr>
      <w:r>
        <w:rPr>
          <w:rStyle w:val="Refdecomentario"/>
        </w:rPr>
        <w:annotationRef/>
      </w:r>
      <w:r>
        <w:t>¿??</w:t>
      </w:r>
    </w:p>
  </w:comment>
  <w:comment w:id="65" w:author="x" w:date="2019-09-10T10:29:00Z" w:initials="x">
    <w:p w14:paraId="5E6798B5" w14:textId="3084E79D" w:rsidR="00E90DC9" w:rsidRDefault="00E90DC9">
      <w:pPr>
        <w:pStyle w:val="Textocomentario"/>
      </w:pPr>
      <w:r>
        <w:rPr>
          <w:rStyle w:val="Refdecomentario"/>
        </w:rPr>
        <w:annotationRef/>
      </w:r>
      <w:r>
        <w:t>¿??</w:t>
      </w:r>
    </w:p>
  </w:comment>
  <w:comment w:id="67" w:author="usuario" w:date="2020-11-12T10:27:00Z" w:initials="u">
    <w:p w14:paraId="01247A95" w14:textId="430E772A" w:rsidR="00E90DC9" w:rsidRDefault="00E90DC9">
      <w:pPr>
        <w:pStyle w:val="Textocomentario"/>
      </w:pPr>
      <w:r>
        <w:rPr>
          <w:rStyle w:val="Refdecomentario"/>
        </w:rPr>
        <w:annotationRef/>
      </w:r>
      <w:r>
        <w:t>Revisar!!!!!</w:t>
      </w:r>
    </w:p>
  </w:comment>
  <w:comment w:id="73" w:author="x" w:date="2019-09-11T10:05:00Z" w:initials="x">
    <w:p w14:paraId="39A30EAF" w14:textId="04591B76" w:rsidR="00E90DC9" w:rsidRDefault="00E90DC9">
      <w:pPr>
        <w:pStyle w:val="Textocomentario"/>
      </w:pPr>
      <w:r>
        <w:rPr>
          <w:rStyle w:val="Refdecomentario"/>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EA326B" w15:done="0"/>
  <w15:commentEx w15:paraId="1C1EF58B" w15:done="0"/>
  <w15:commentEx w15:paraId="39FF75E1" w15:done="0"/>
  <w15:commentEx w15:paraId="584B05C8" w15:done="0"/>
  <w15:commentEx w15:paraId="0DE2D6A0" w15:done="0"/>
  <w15:commentEx w15:paraId="7C07AE2C" w15:done="0"/>
  <w15:commentEx w15:paraId="1EF1397C" w15:done="0"/>
  <w15:commentEx w15:paraId="246300D6" w15:done="0"/>
  <w15:commentEx w15:paraId="366F0FCD" w15:done="0"/>
  <w15:commentEx w15:paraId="7B38D80B" w15:done="0"/>
  <w15:commentEx w15:paraId="751593EA" w15:done="0"/>
  <w15:commentEx w15:paraId="0D5C9617" w15:done="0"/>
  <w15:commentEx w15:paraId="39010940" w15:done="0"/>
  <w15:commentEx w15:paraId="01DBB9B8" w15:done="0"/>
  <w15:commentEx w15:paraId="5E6798B5" w15:done="0"/>
  <w15:commentEx w15:paraId="01247A95" w15:done="0"/>
  <w15:commentEx w15:paraId="39A30E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EA326B" w16cid:durableId="2360D286"/>
  <w16cid:commentId w16cid:paraId="1C1EF58B" w16cid:durableId="2360D73B"/>
  <w16cid:commentId w16cid:paraId="39FF75E1" w16cid:durableId="2360D72B"/>
  <w16cid:commentId w16cid:paraId="584B05C8" w16cid:durableId="23EA5143"/>
  <w16cid:commentId w16cid:paraId="0DE2D6A0" w16cid:durableId="2360D74C"/>
  <w16cid:commentId w16cid:paraId="7C07AE2C" w16cid:durableId="248FD282"/>
  <w16cid:commentId w16cid:paraId="1EF1397C" w16cid:durableId="23EA51B0"/>
  <w16cid:commentId w16cid:paraId="246300D6" w16cid:durableId="2360F63B"/>
  <w16cid:commentId w16cid:paraId="366F0FCD" w16cid:durableId="248FD292"/>
  <w16cid:commentId w16cid:paraId="7B38D80B" w16cid:durableId="226515BC"/>
  <w16cid:commentId w16cid:paraId="751593EA" w16cid:durableId="226515C8"/>
  <w16cid:commentId w16cid:paraId="0D5C9617" w16cid:durableId="226515C9"/>
  <w16cid:commentId w16cid:paraId="39010940" w16cid:durableId="226515CA"/>
  <w16cid:commentId w16cid:paraId="01DBB9B8" w16cid:durableId="226515CB"/>
  <w16cid:commentId w16cid:paraId="5E6798B5" w16cid:durableId="226515CC"/>
  <w16cid:commentId w16cid:paraId="01247A95" w16cid:durableId="2360D2A3"/>
  <w16cid:commentId w16cid:paraId="39A30EAF" w16cid:durableId="226515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E540C" w14:textId="77777777" w:rsidR="0094166C" w:rsidRDefault="0094166C" w:rsidP="00101A8C">
      <w:pPr>
        <w:spacing w:after="0" w:line="240" w:lineRule="auto"/>
      </w:pPr>
      <w:r>
        <w:separator/>
      </w:r>
    </w:p>
  </w:endnote>
  <w:endnote w:type="continuationSeparator" w:id="0">
    <w:p w14:paraId="57F82522" w14:textId="77777777" w:rsidR="0094166C" w:rsidRDefault="0094166C" w:rsidP="00101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643985"/>
      <w:docPartObj>
        <w:docPartGallery w:val="Page Numbers (Bottom of Page)"/>
        <w:docPartUnique/>
      </w:docPartObj>
    </w:sdtPr>
    <w:sdtContent>
      <w:p w14:paraId="2C9757DA" w14:textId="152E54D2" w:rsidR="00E90DC9" w:rsidRDefault="00E90DC9">
        <w:pPr>
          <w:pStyle w:val="Piedepgina"/>
          <w:jc w:val="right"/>
        </w:pPr>
        <w:r>
          <w:fldChar w:fldCharType="begin"/>
        </w:r>
        <w:r>
          <w:instrText xml:space="preserve"> PAGE   \* MERGEFORMAT </w:instrText>
        </w:r>
        <w:r>
          <w:fldChar w:fldCharType="separate"/>
        </w:r>
        <w:r>
          <w:rPr>
            <w:noProof/>
          </w:rPr>
          <w:t>19</w:t>
        </w:r>
        <w:r>
          <w:rPr>
            <w:noProof/>
          </w:rPr>
          <w:fldChar w:fldCharType="end"/>
        </w:r>
      </w:p>
    </w:sdtContent>
  </w:sdt>
  <w:p w14:paraId="45121F96" w14:textId="77777777" w:rsidR="00E90DC9" w:rsidRDefault="00E90D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C49E0" w14:textId="77777777" w:rsidR="0094166C" w:rsidRDefault="0094166C" w:rsidP="00101A8C">
      <w:pPr>
        <w:spacing w:after="0" w:line="240" w:lineRule="auto"/>
      </w:pPr>
      <w:r>
        <w:separator/>
      </w:r>
    </w:p>
  </w:footnote>
  <w:footnote w:type="continuationSeparator" w:id="0">
    <w:p w14:paraId="443822BD" w14:textId="77777777" w:rsidR="0094166C" w:rsidRDefault="0094166C" w:rsidP="00101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F82"/>
    <w:multiLevelType w:val="hybridMultilevel"/>
    <w:tmpl w:val="039E1962"/>
    <w:lvl w:ilvl="0" w:tplc="46D6FC16">
      <w:start w:val="1"/>
      <w:numFmt w:val="decimal"/>
      <w:lvlText w:val="%1."/>
      <w:lvlJc w:val="left"/>
      <w:pPr>
        <w:ind w:left="720" w:hanging="360"/>
      </w:pPr>
      <w:rPr>
        <w:color w:val="auto"/>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12D776A4"/>
    <w:multiLevelType w:val="multilevel"/>
    <w:tmpl w:val="A27C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A5621"/>
    <w:multiLevelType w:val="hybridMultilevel"/>
    <w:tmpl w:val="C72088D4"/>
    <w:lvl w:ilvl="0" w:tplc="7F76399E">
      <w:start w:val="1"/>
      <w:numFmt w:val="upp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347D6B20"/>
    <w:multiLevelType w:val="hybridMultilevel"/>
    <w:tmpl w:val="0CAA3E5A"/>
    <w:lvl w:ilvl="0" w:tplc="5380DAC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BA2173"/>
    <w:multiLevelType w:val="multilevel"/>
    <w:tmpl w:val="F0A8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23F2C"/>
    <w:multiLevelType w:val="multilevel"/>
    <w:tmpl w:val="6D12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9727F"/>
    <w:multiLevelType w:val="multilevel"/>
    <w:tmpl w:val="8CAE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6"/>
  </w:num>
  <w:num w:numId="5">
    <w:abstractNumId w:val="4"/>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uario">
    <w15:presenceInfo w15:providerId="None" w15:userId="usuario"/>
  </w15:person>
  <w15:person w15:author="Gaston Quero">
    <w15:presenceInfo w15:providerId="Windows Live" w15:userId="6322d14a11772edd"/>
  </w15:person>
  <w15:person w15:author="Seba">
    <w15:presenceInfo w15:providerId="None" w15:userId="Se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zMTQwNzM1MzA1tzRW0lEKTi0uzszPAykwMq4FAOJaoEItAAAA"/>
    <w:docVar w:name="FLIR_DOCUMENT_ID" w:val="8c2eb11a-049f-4509-8f82-fbb95ac3931f"/>
  </w:docVars>
  <w:rsids>
    <w:rsidRoot w:val="001D3FEC"/>
    <w:rsid w:val="00000662"/>
    <w:rsid w:val="00000B8D"/>
    <w:rsid w:val="000011D2"/>
    <w:rsid w:val="00001EDC"/>
    <w:rsid w:val="00004386"/>
    <w:rsid w:val="00004927"/>
    <w:rsid w:val="00005DFA"/>
    <w:rsid w:val="00006DA5"/>
    <w:rsid w:val="00006F34"/>
    <w:rsid w:val="00007041"/>
    <w:rsid w:val="00010BB7"/>
    <w:rsid w:val="00011418"/>
    <w:rsid w:val="000116A0"/>
    <w:rsid w:val="0001248D"/>
    <w:rsid w:val="000145B7"/>
    <w:rsid w:val="00014A0A"/>
    <w:rsid w:val="00015FAB"/>
    <w:rsid w:val="00017BAF"/>
    <w:rsid w:val="00017F61"/>
    <w:rsid w:val="00020DBD"/>
    <w:rsid w:val="000213C0"/>
    <w:rsid w:val="0002157F"/>
    <w:rsid w:val="00021DB5"/>
    <w:rsid w:val="0002304F"/>
    <w:rsid w:val="00023EDC"/>
    <w:rsid w:val="00025274"/>
    <w:rsid w:val="000279FC"/>
    <w:rsid w:val="00027C22"/>
    <w:rsid w:val="00027FD8"/>
    <w:rsid w:val="000301FF"/>
    <w:rsid w:val="00030377"/>
    <w:rsid w:val="00030C6C"/>
    <w:rsid w:val="00036299"/>
    <w:rsid w:val="00036621"/>
    <w:rsid w:val="0003739C"/>
    <w:rsid w:val="00042266"/>
    <w:rsid w:val="00043018"/>
    <w:rsid w:val="00043550"/>
    <w:rsid w:val="00043B6D"/>
    <w:rsid w:val="00044DDF"/>
    <w:rsid w:val="00045828"/>
    <w:rsid w:val="00045A9D"/>
    <w:rsid w:val="000461B7"/>
    <w:rsid w:val="000466AE"/>
    <w:rsid w:val="00046754"/>
    <w:rsid w:val="000472C5"/>
    <w:rsid w:val="00050388"/>
    <w:rsid w:val="00051F8D"/>
    <w:rsid w:val="00052AA6"/>
    <w:rsid w:val="00052F14"/>
    <w:rsid w:val="00053D9E"/>
    <w:rsid w:val="0005465F"/>
    <w:rsid w:val="000547E8"/>
    <w:rsid w:val="00055EEB"/>
    <w:rsid w:val="00056518"/>
    <w:rsid w:val="00056A9C"/>
    <w:rsid w:val="00057F84"/>
    <w:rsid w:val="000609E5"/>
    <w:rsid w:val="00060D52"/>
    <w:rsid w:val="0006192B"/>
    <w:rsid w:val="00062EB6"/>
    <w:rsid w:val="000636F6"/>
    <w:rsid w:val="00063908"/>
    <w:rsid w:val="00063B3F"/>
    <w:rsid w:val="00063FC3"/>
    <w:rsid w:val="00064581"/>
    <w:rsid w:val="00064C19"/>
    <w:rsid w:val="00065789"/>
    <w:rsid w:val="000664EF"/>
    <w:rsid w:val="0006745A"/>
    <w:rsid w:val="00067589"/>
    <w:rsid w:val="00067AC3"/>
    <w:rsid w:val="00071136"/>
    <w:rsid w:val="00071D54"/>
    <w:rsid w:val="00071DFA"/>
    <w:rsid w:val="00072635"/>
    <w:rsid w:val="000738E1"/>
    <w:rsid w:val="00073EB2"/>
    <w:rsid w:val="000758EB"/>
    <w:rsid w:val="00075B72"/>
    <w:rsid w:val="00076D13"/>
    <w:rsid w:val="00077812"/>
    <w:rsid w:val="00077D80"/>
    <w:rsid w:val="00080716"/>
    <w:rsid w:val="00080AAB"/>
    <w:rsid w:val="0008176E"/>
    <w:rsid w:val="00081B7D"/>
    <w:rsid w:val="00082131"/>
    <w:rsid w:val="00082541"/>
    <w:rsid w:val="0008291E"/>
    <w:rsid w:val="0008337F"/>
    <w:rsid w:val="000834DB"/>
    <w:rsid w:val="00083CA6"/>
    <w:rsid w:val="0008425E"/>
    <w:rsid w:val="000842FD"/>
    <w:rsid w:val="000856B8"/>
    <w:rsid w:val="00086E84"/>
    <w:rsid w:val="0008731B"/>
    <w:rsid w:val="0008766E"/>
    <w:rsid w:val="00090155"/>
    <w:rsid w:val="0009061D"/>
    <w:rsid w:val="0009195E"/>
    <w:rsid w:val="00092C5E"/>
    <w:rsid w:val="00093780"/>
    <w:rsid w:val="00095DD4"/>
    <w:rsid w:val="0009603D"/>
    <w:rsid w:val="00096DAE"/>
    <w:rsid w:val="000A01F6"/>
    <w:rsid w:val="000A1A7D"/>
    <w:rsid w:val="000A230B"/>
    <w:rsid w:val="000A248A"/>
    <w:rsid w:val="000A28FA"/>
    <w:rsid w:val="000A3559"/>
    <w:rsid w:val="000A3651"/>
    <w:rsid w:val="000A3F61"/>
    <w:rsid w:val="000A4215"/>
    <w:rsid w:val="000A4898"/>
    <w:rsid w:val="000A6082"/>
    <w:rsid w:val="000B0DF3"/>
    <w:rsid w:val="000B0E4D"/>
    <w:rsid w:val="000B3340"/>
    <w:rsid w:val="000B35A7"/>
    <w:rsid w:val="000B3926"/>
    <w:rsid w:val="000B3A63"/>
    <w:rsid w:val="000B3C7B"/>
    <w:rsid w:val="000B458F"/>
    <w:rsid w:val="000B4FDA"/>
    <w:rsid w:val="000B5DDB"/>
    <w:rsid w:val="000B60AB"/>
    <w:rsid w:val="000B62FA"/>
    <w:rsid w:val="000B6B46"/>
    <w:rsid w:val="000B6DAF"/>
    <w:rsid w:val="000B6EDA"/>
    <w:rsid w:val="000B78EB"/>
    <w:rsid w:val="000C13CC"/>
    <w:rsid w:val="000C16A8"/>
    <w:rsid w:val="000C1CF1"/>
    <w:rsid w:val="000C2B6B"/>
    <w:rsid w:val="000C3DCA"/>
    <w:rsid w:val="000C46EA"/>
    <w:rsid w:val="000C4DF1"/>
    <w:rsid w:val="000C50C6"/>
    <w:rsid w:val="000C614A"/>
    <w:rsid w:val="000C68ED"/>
    <w:rsid w:val="000D01CB"/>
    <w:rsid w:val="000D235D"/>
    <w:rsid w:val="000D2A55"/>
    <w:rsid w:val="000D30D2"/>
    <w:rsid w:val="000D3505"/>
    <w:rsid w:val="000D37C8"/>
    <w:rsid w:val="000D41AF"/>
    <w:rsid w:val="000D41D1"/>
    <w:rsid w:val="000D4215"/>
    <w:rsid w:val="000D5DEE"/>
    <w:rsid w:val="000D5E90"/>
    <w:rsid w:val="000D6597"/>
    <w:rsid w:val="000D67B7"/>
    <w:rsid w:val="000D69CF"/>
    <w:rsid w:val="000D6AD9"/>
    <w:rsid w:val="000D6B7E"/>
    <w:rsid w:val="000E0CEE"/>
    <w:rsid w:val="000E2BA6"/>
    <w:rsid w:val="000E3E34"/>
    <w:rsid w:val="000E41F2"/>
    <w:rsid w:val="000E4261"/>
    <w:rsid w:val="000E498A"/>
    <w:rsid w:val="000E503A"/>
    <w:rsid w:val="000E5EDD"/>
    <w:rsid w:val="000E6DA0"/>
    <w:rsid w:val="000E722F"/>
    <w:rsid w:val="000E7675"/>
    <w:rsid w:val="000E7F14"/>
    <w:rsid w:val="000F0BC9"/>
    <w:rsid w:val="000F22A9"/>
    <w:rsid w:val="000F26DE"/>
    <w:rsid w:val="000F39B5"/>
    <w:rsid w:val="000F4B01"/>
    <w:rsid w:val="000F4B67"/>
    <w:rsid w:val="000F575E"/>
    <w:rsid w:val="000F5EFE"/>
    <w:rsid w:val="000F63D1"/>
    <w:rsid w:val="000F69D4"/>
    <w:rsid w:val="000F770C"/>
    <w:rsid w:val="000F776E"/>
    <w:rsid w:val="000F77B0"/>
    <w:rsid w:val="000F7941"/>
    <w:rsid w:val="000F7A98"/>
    <w:rsid w:val="001006FB"/>
    <w:rsid w:val="00100DF4"/>
    <w:rsid w:val="00100E72"/>
    <w:rsid w:val="00101986"/>
    <w:rsid w:val="00101A8C"/>
    <w:rsid w:val="00102069"/>
    <w:rsid w:val="00103938"/>
    <w:rsid w:val="00103FF6"/>
    <w:rsid w:val="00104F1D"/>
    <w:rsid w:val="00105308"/>
    <w:rsid w:val="00105824"/>
    <w:rsid w:val="0010713D"/>
    <w:rsid w:val="00107804"/>
    <w:rsid w:val="0011083D"/>
    <w:rsid w:val="001109B0"/>
    <w:rsid w:val="001109D0"/>
    <w:rsid w:val="00110D3E"/>
    <w:rsid w:val="00110DF1"/>
    <w:rsid w:val="001116A8"/>
    <w:rsid w:val="0011204D"/>
    <w:rsid w:val="00112521"/>
    <w:rsid w:val="0011366A"/>
    <w:rsid w:val="00113E87"/>
    <w:rsid w:val="001140B5"/>
    <w:rsid w:val="0011782D"/>
    <w:rsid w:val="00120452"/>
    <w:rsid w:val="0012061D"/>
    <w:rsid w:val="0012236C"/>
    <w:rsid w:val="00122E3A"/>
    <w:rsid w:val="001239E2"/>
    <w:rsid w:val="001246DF"/>
    <w:rsid w:val="00124A29"/>
    <w:rsid w:val="00124A8A"/>
    <w:rsid w:val="00124EEC"/>
    <w:rsid w:val="001250AF"/>
    <w:rsid w:val="00125C97"/>
    <w:rsid w:val="00126959"/>
    <w:rsid w:val="00126CE8"/>
    <w:rsid w:val="00130C01"/>
    <w:rsid w:val="001315AA"/>
    <w:rsid w:val="00131633"/>
    <w:rsid w:val="00132B55"/>
    <w:rsid w:val="00132E3B"/>
    <w:rsid w:val="00134558"/>
    <w:rsid w:val="00135089"/>
    <w:rsid w:val="00135D65"/>
    <w:rsid w:val="0013755A"/>
    <w:rsid w:val="001403F0"/>
    <w:rsid w:val="00140AA1"/>
    <w:rsid w:val="001414E3"/>
    <w:rsid w:val="00141583"/>
    <w:rsid w:val="001425D0"/>
    <w:rsid w:val="001427B9"/>
    <w:rsid w:val="00143DE2"/>
    <w:rsid w:val="00144001"/>
    <w:rsid w:val="001446C7"/>
    <w:rsid w:val="00144A58"/>
    <w:rsid w:val="0014526A"/>
    <w:rsid w:val="0014528B"/>
    <w:rsid w:val="00145A6A"/>
    <w:rsid w:val="001462DE"/>
    <w:rsid w:val="00146350"/>
    <w:rsid w:val="001477F8"/>
    <w:rsid w:val="00150DE0"/>
    <w:rsid w:val="00151759"/>
    <w:rsid w:val="001520C0"/>
    <w:rsid w:val="001524FD"/>
    <w:rsid w:val="00152960"/>
    <w:rsid w:val="00152EA9"/>
    <w:rsid w:val="001533F8"/>
    <w:rsid w:val="00153E88"/>
    <w:rsid w:val="00154360"/>
    <w:rsid w:val="00154DBE"/>
    <w:rsid w:val="00154DE1"/>
    <w:rsid w:val="00154F66"/>
    <w:rsid w:val="0015533F"/>
    <w:rsid w:val="001555AD"/>
    <w:rsid w:val="0015560A"/>
    <w:rsid w:val="0015579E"/>
    <w:rsid w:val="0015581C"/>
    <w:rsid w:val="00155EC6"/>
    <w:rsid w:val="00156666"/>
    <w:rsid w:val="00161C79"/>
    <w:rsid w:val="001623A8"/>
    <w:rsid w:val="00162CB2"/>
    <w:rsid w:val="00163C31"/>
    <w:rsid w:val="001643AB"/>
    <w:rsid w:val="00164918"/>
    <w:rsid w:val="00164B70"/>
    <w:rsid w:val="001651A2"/>
    <w:rsid w:val="00165901"/>
    <w:rsid w:val="00165BF7"/>
    <w:rsid w:val="0016707C"/>
    <w:rsid w:val="0016756E"/>
    <w:rsid w:val="00167FD2"/>
    <w:rsid w:val="00170E20"/>
    <w:rsid w:val="00171BEE"/>
    <w:rsid w:val="001722D6"/>
    <w:rsid w:val="00172627"/>
    <w:rsid w:val="00173E0D"/>
    <w:rsid w:val="001744ED"/>
    <w:rsid w:val="001747EB"/>
    <w:rsid w:val="00174CF0"/>
    <w:rsid w:val="00175784"/>
    <w:rsid w:val="00175A96"/>
    <w:rsid w:val="00176433"/>
    <w:rsid w:val="00177226"/>
    <w:rsid w:val="00180D45"/>
    <w:rsid w:val="00181202"/>
    <w:rsid w:val="00182362"/>
    <w:rsid w:val="001834FE"/>
    <w:rsid w:val="00183BCC"/>
    <w:rsid w:val="001851B0"/>
    <w:rsid w:val="00185730"/>
    <w:rsid w:val="001858B6"/>
    <w:rsid w:val="001865BD"/>
    <w:rsid w:val="00186917"/>
    <w:rsid w:val="00186E69"/>
    <w:rsid w:val="00187D9C"/>
    <w:rsid w:val="00190123"/>
    <w:rsid w:val="00190136"/>
    <w:rsid w:val="001909C2"/>
    <w:rsid w:val="0019459C"/>
    <w:rsid w:val="00195ECF"/>
    <w:rsid w:val="001969EE"/>
    <w:rsid w:val="00197790"/>
    <w:rsid w:val="001A03FC"/>
    <w:rsid w:val="001A0A12"/>
    <w:rsid w:val="001A1AB4"/>
    <w:rsid w:val="001A237B"/>
    <w:rsid w:val="001A2891"/>
    <w:rsid w:val="001A29FE"/>
    <w:rsid w:val="001A2E89"/>
    <w:rsid w:val="001A3E57"/>
    <w:rsid w:val="001A4090"/>
    <w:rsid w:val="001A44B3"/>
    <w:rsid w:val="001A4C1B"/>
    <w:rsid w:val="001A4EA7"/>
    <w:rsid w:val="001A58D3"/>
    <w:rsid w:val="001A62BA"/>
    <w:rsid w:val="001A7AAE"/>
    <w:rsid w:val="001A7D32"/>
    <w:rsid w:val="001B13A2"/>
    <w:rsid w:val="001B16E7"/>
    <w:rsid w:val="001B17C0"/>
    <w:rsid w:val="001B245B"/>
    <w:rsid w:val="001B26F0"/>
    <w:rsid w:val="001B29FF"/>
    <w:rsid w:val="001B2A1D"/>
    <w:rsid w:val="001B2FC2"/>
    <w:rsid w:val="001B3B65"/>
    <w:rsid w:val="001B3C6D"/>
    <w:rsid w:val="001B638E"/>
    <w:rsid w:val="001B6F3C"/>
    <w:rsid w:val="001B70E3"/>
    <w:rsid w:val="001B7E65"/>
    <w:rsid w:val="001C04CB"/>
    <w:rsid w:val="001C0807"/>
    <w:rsid w:val="001C0AAD"/>
    <w:rsid w:val="001C0C89"/>
    <w:rsid w:val="001C17A2"/>
    <w:rsid w:val="001C240F"/>
    <w:rsid w:val="001C3F53"/>
    <w:rsid w:val="001C5D68"/>
    <w:rsid w:val="001C612B"/>
    <w:rsid w:val="001C6C47"/>
    <w:rsid w:val="001C6F30"/>
    <w:rsid w:val="001C71F3"/>
    <w:rsid w:val="001C7D10"/>
    <w:rsid w:val="001D0557"/>
    <w:rsid w:val="001D0AFB"/>
    <w:rsid w:val="001D106E"/>
    <w:rsid w:val="001D1474"/>
    <w:rsid w:val="001D1CB6"/>
    <w:rsid w:val="001D2671"/>
    <w:rsid w:val="001D29B2"/>
    <w:rsid w:val="001D2A2A"/>
    <w:rsid w:val="001D2FA2"/>
    <w:rsid w:val="001D3F16"/>
    <w:rsid w:val="001D3FEC"/>
    <w:rsid w:val="001D48F2"/>
    <w:rsid w:val="001D4A27"/>
    <w:rsid w:val="001D504C"/>
    <w:rsid w:val="001D5408"/>
    <w:rsid w:val="001D558A"/>
    <w:rsid w:val="001D5626"/>
    <w:rsid w:val="001D5CAB"/>
    <w:rsid w:val="001D663E"/>
    <w:rsid w:val="001D7630"/>
    <w:rsid w:val="001D7998"/>
    <w:rsid w:val="001D7EA9"/>
    <w:rsid w:val="001E024D"/>
    <w:rsid w:val="001E028A"/>
    <w:rsid w:val="001E0293"/>
    <w:rsid w:val="001E12F8"/>
    <w:rsid w:val="001E190E"/>
    <w:rsid w:val="001E20CC"/>
    <w:rsid w:val="001E245B"/>
    <w:rsid w:val="001E387E"/>
    <w:rsid w:val="001E3A80"/>
    <w:rsid w:val="001E4537"/>
    <w:rsid w:val="001E5187"/>
    <w:rsid w:val="001E52D2"/>
    <w:rsid w:val="001E542B"/>
    <w:rsid w:val="001E64F2"/>
    <w:rsid w:val="001E67F3"/>
    <w:rsid w:val="001E6B97"/>
    <w:rsid w:val="001F0422"/>
    <w:rsid w:val="001F0576"/>
    <w:rsid w:val="001F1AE3"/>
    <w:rsid w:val="001F1C75"/>
    <w:rsid w:val="001F1FC3"/>
    <w:rsid w:val="001F2FEF"/>
    <w:rsid w:val="001F3190"/>
    <w:rsid w:val="001F4F55"/>
    <w:rsid w:val="002036E9"/>
    <w:rsid w:val="00203C15"/>
    <w:rsid w:val="00203C63"/>
    <w:rsid w:val="00204D9E"/>
    <w:rsid w:val="00204FAA"/>
    <w:rsid w:val="002057F9"/>
    <w:rsid w:val="00206AAC"/>
    <w:rsid w:val="00207EAE"/>
    <w:rsid w:val="00210302"/>
    <w:rsid w:val="00210710"/>
    <w:rsid w:val="002125AD"/>
    <w:rsid w:val="00212CDC"/>
    <w:rsid w:val="00212DD3"/>
    <w:rsid w:val="0021447D"/>
    <w:rsid w:val="002156E8"/>
    <w:rsid w:val="00215895"/>
    <w:rsid w:val="00216021"/>
    <w:rsid w:val="0021665B"/>
    <w:rsid w:val="00217E39"/>
    <w:rsid w:val="00217FE8"/>
    <w:rsid w:val="00220364"/>
    <w:rsid w:val="00220410"/>
    <w:rsid w:val="00221B48"/>
    <w:rsid w:val="002228F9"/>
    <w:rsid w:val="002229B8"/>
    <w:rsid w:val="0022372B"/>
    <w:rsid w:val="00224408"/>
    <w:rsid w:val="0022448A"/>
    <w:rsid w:val="00225523"/>
    <w:rsid w:val="002260DE"/>
    <w:rsid w:val="00227742"/>
    <w:rsid w:val="00227C7E"/>
    <w:rsid w:val="0023038B"/>
    <w:rsid w:val="00230D5C"/>
    <w:rsid w:val="0023148E"/>
    <w:rsid w:val="0023156E"/>
    <w:rsid w:val="002319D3"/>
    <w:rsid w:val="00232F25"/>
    <w:rsid w:val="002336B6"/>
    <w:rsid w:val="00233B3C"/>
    <w:rsid w:val="00233BAF"/>
    <w:rsid w:val="002348A7"/>
    <w:rsid w:val="0023529B"/>
    <w:rsid w:val="00235352"/>
    <w:rsid w:val="00237DC0"/>
    <w:rsid w:val="002407A6"/>
    <w:rsid w:val="00241EA5"/>
    <w:rsid w:val="00242BBE"/>
    <w:rsid w:val="00244DF1"/>
    <w:rsid w:val="0024541C"/>
    <w:rsid w:val="00247105"/>
    <w:rsid w:val="002475B1"/>
    <w:rsid w:val="00247D49"/>
    <w:rsid w:val="00250DD5"/>
    <w:rsid w:val="00251E4C"/>
    <w:rsid w:val="00252836"/>
    <w:rsid w:val="0025290B"/>
    <w:rsid w:val="00253347"/>
    <w:rsid w:val="002535B9"/>
    <w:rsid w:val="00254285"/>
    <w:rsid w:val="0025445F"/>
    <w:rsid w:val="002545A1"/>
    <w:rsid w:val="00255132"/>
    <w:rsid w:val="002555C4"/>
    <w:rsid w:val="00255ACE"/>
    <w:rsid w:val="00255E7B"/>
    <w:rsid w:val="002564BF"/>
    <w:rsid w:val="00256A28"/>
    <w:rsid w:val="00257612"/>
    <w:rsid w:val="0026164F"/>
    <w:rsid w:val="00261E99"/>
    <w:rsid w:val="0026284B"/>
    <w:rsid w:val="0026301E"/>
    <w:rsid w:val="002633A6"/>
    <w:rsid w:val="00265A1B"/>
    <w:rsid w:val="00265E8F"/>
    <w:rsid w:val="00266B3D"/>
    <w:rsid w:val="0026706B"/>
    <w:rsid w:val="002670A6"/>
    <w:rsid w:val="0027036A"/>
    <w:rsid w:val="002705DA"/>
    <w:rsid w:val="00271225"/>
    <w:rsid w:val="00273A0F"/>
    <w:rsid w:val="00273A7B"/>
    <w:rsid w:val="002741B8"/>
    <w:rsid w:val="00274FBF"/>
    <w:rsid w:val="00275161"/>
    <w:rsid w:val="00275CE3"/>
    <w:rsid w:val="00275DA6"/>
    <w:rsid w:val="00276303"/>
    <w:rsid w:val="0027785B"/>
    <w:rsid w:val="00277E44"/>
    <w:rsid w:val="00280F6E"/>
    <w:rsid w:val="00282EFD"/>
    <w:rsid w:val="00284E1F"/>
    <w:rsid w:val="00286ABF"/>
    <w:rsid w:val="00286D87"/>
    <w:rsid w:val="00287C86"/>
    <w:rsid w:val="00290421"/>
    <w:rsid w:val="00290B75"/>
    <w:rsid w:val="00291018"/>
    <w:rsid w:val="00292A33"/>
    <w:rsid w:val="00292AF5"/>
    <w:rsid w:val="00292F7A"/>
    <w:rsid w:val="002930E2"/>
    <w:rsid w:val="00294A0F"/>
    <w:rsid w:val="00296416"/>
    <w:rsid w:val="00296B72"/>
    <w:rsid w:val="00297485"/>
    <w:rsid w:val="002A0FAB"/>
    <w:rsid w:val="002A11BA"/>
    <w:rsid w:val="002A1420"/>
    <w:rsid w:val="002A2D8A"/>
    <w:rsid w:val="002A32C2"/>
    <w:rsid w:val="002A34C3"/>
    <w:rsid w:val="002A4063"/>
    <w:rsid w:val="002A4648"/>
    <w:rsid w:val="002A61DF"/>
    <w:rsid w:val="002A67C5"/>
    <w:rsid w:val="002A7820"/>
    <w:rsid w:val="002A7878"/>
    <w:rsid w:val="002A7900"/>
    <w:rsid w:val="002B08A7"/>
    <w:rsid w:val="002B1497"/>
    <w:rsid w:val="002B3B71"/>
    <w:rsid w:val="002B3E63"/>
    <w:rsid w:val="002B4619"/>
    <w:rsid w:val="002B4AE2"/>
    <w:rsid w:val="002B65D1"/>
    <w:rsid w:val="002B6FCF"/>
    <w:rsid w:val="002B70BA"/>
    <w:rsid w:val="002B7A85"/>
    <w:rsid w:val="002C0ECB"/>
    <w:rsid w:val="002C1AF7"/>
    <w:rsid w:val="002C23A7"/>
    <w:rsid w:val="002C3456"/>
    <w:rsid w:val="002C39AC"/>
    <w:rsid w:val="002C4E74"/>
    <w:rsid w:val="002C5424"/>
    <w:rsid w:val="002C5CB5"/>
    <w:rsid w:val="002C7931"/>
    <w:rsid w:val="002C7B88"/>
    <w:rsid w:val="002D140F"/>
    <w:rsid w:val="002D30C0"/>
    <w:rsid w:val="002D4BDA"/>
    <w:rsid w:val="002D5D58"/>
    <w:rsid w:val="002D6224"/>
    <w:rsid w:val="002D6A81"/>
    <w:rsid w:val="002D7CA2"/>
    <w:rsid w:val="002D7D8F"/>
    <w:rsid w:val="002E00A9"/>
    <w:rsid w:val="002E0B21"/>
    <w:rsid w:val="002E1932"/>
    <w:rsid w:val="002E3D32"/>
    <w:rsid w:val="002E3D7E"/>
    <w:rsid w:val="002E40F8"/>
    <w:rsid w:val="002E422A"/>
    <w:rsid w:val="002E6839"/>
    <w:rsid w:val="002E6BD7"/>
    <w:rsid w:val="002F11A9"/>
    <w:rsid w:val="002F229D"/>
    <w:rsid w:val="002F3576"/>
    <w:rsid w:val="002F468D"/>
    <w:rsid w:val="002F4EC2"/>
    <w:rsid w:val="002F531F"/>
    <w:rsid w:val="002F5B2B"/>
    <w:rsid w:val="002F6834"/>
    <w:rsid w:val="002F733C"/>
    <w:rsid w:val="002F7472"/>
    <w:rsid w:val="002F7F63"/>
    <w:rsid w:val="00300298"/>
    <w:rsid w:val="00300EB4"/>
    <w:rsid w:val="00303D99"/>
    <w:rsid w:val="0030428D"/>
    <w:rsid w:val="0030552A"/>
    <w:rsid w:val="00305AB7"/>
    <w:rsid w:val="00306620"/>
    <w:rsid w:val="003109F7"/>
    <w:rsid w:val="0031300A"/>
    <w:rsid w:val="003146B3"/>
    <w:rsid w:val="00314D1A"/>
    <w:rsid w:val="003156DD"/>
    <w:rsid w:val="003164B4"/>
    <w:rsid w:val="00316704"/>
    <w:rsid w:val="003170AA"/>
    <w:rsid w:val="003171FC"/>
    <w:rsid w:val="00317363"/>
    <w:rsid w:val="003176C6"/>
    <w:rsid w:val="00317E6B"/>
    <w:rsid w:val="00320735"/>
    <w:rsid w:val="00323773"/>
    <w:rsid w:val="0032537B"/>
    <w:rsid w:val="0032657D"/>
    <w:rsid w:val="00326CF4"/>
    <w:rsid w:val="0032705D"/>
    <w:rsid w:val="003271EA"/>
    <w:rsid w:val="00327F70"/>
    <w:rsid w:val="00330895"/>
    <w:rsid w:val="00331355"/>
    <w:rsid w:val="003313C7"/>
    <w:rsid w:val="00331481"/>
    <w:rsid w:val="00331579"/>
    <w:rsid w:val="0033196A"/>
    <w:rsid w:val="00332610"/>
    <w:rsid w:val="0033470A"/>
    <w:rsid w:val="00335630"/>
    <w:rsid w:val="00335994"/>
    <w:rsid w:val="00335A1C"/>
    <w:rsid w:val="00336D83"/>
    <w:rsid w:val="003374B7"/>
    <w:rsid w:val="00337A78"/>
    <w:rsid w:val="00337F3D"/>
    <w:rsid w:val="00340647"/>
    <w:rsid w:val="00340C43"/>
    <w:rsid w:val="0034140D"/>
    <w:rsid w:val="00341A43"/>
    <w:rsid w:val="003422B6"/>
    <w:rsid w:val="00343756"/>
    <w:rsid w:val="00343FFB"/>
    <w:rsid w:val="0034424B"/>
    <w:rsid w:val="0034448B"/>
    <w:rsid w:val="00344ABF"/>
    <w:rsid w:val="00344F68"/>
    <w:rsid w:val="003473BF"/>
    <w:rsid w:val="00347EF1"/>
    <w:rsid w:val="00351250"/>
    <w:rsid w:val="00351BB3"/>
    <w:rsid w:val="00352CB6"/>
    <w:rsid w:val="0035330C"/>
    <w:rsid w:val="003544BE"/>
    <w:rsid w:val="00354AFC"/>
    <w:rsid w:val="00356038"/>
    <w:rsid w:val="00356142"/>
    <w:rsid w:val="003569C4"/>
    <w:rsid w:val="00357ABE"/>
    <w:rsid w:val="00360727"/>
    <w:rsid w:val="003639EA"/>
    <w:rsid w:val="00363B21"/>
    <w:rsid w:val="00364AA9"/>
    <w:rsid w:val="00364EA2"/>
    <w:rsid w:val="0036577D"/>
    <w:rsid w:val="00365808"/>
    <w:rsid w:val="00366D72"/>
    <w:rsid w:val="00366FBE"/>
    <w:rsid w:val="00367771"/>
    <w:rsid w:val="0037085E"/>
    <w:rsid w:val="00370B77"/>
    <w:rsid w:val="003710EF"/>
    <w:rsid w:val="0037157D"/>
    <w:rsid w:val="003717AA"/>
    <w:rsid w:val="00371B98"/>
    <w:rsid w:val="00373072"/>
    <w:rsid w:val="0037475E"/>
    <w:rsid w:val="0037595C"/>
    <w:rsid w:val="00376613"/>
    <w:rsid w:val="0037751C"/>
    <w:rsid w:val="00377894"/>
    <w:rsid w:val="00377F72"/>
    <w:rsid w:val="00380662"/>
    <w:rsid w:val="003810DE"/>
    <w:rsid w:val="003811EE"/>
    <w:rsid w:val="003813C6"/>
    <w:rsid w:val="00385274"/>
    <w:rsid w:val="00385787"/>
    <w:rsid w:val="00386895"/>
    <w:rsid w:val="0039096E"/>
    <w:rsid w:val="003919C8"/>
    <w:rsid w:val="00391E27"/>
    <w:rsid w:val="003922A0"/>
    <w:rsid w:val="00392542"/>
    <w:rsid w:val="003942BE"/>
    <w:rsid w:val="003951EB"/>
    <w:rsid w:val="003966DC"/>
    <w:rsid w:val="003A03BB"/>
    <w:rsid w:val="003A0855"/>
    <w:rsid w:val="003A135D"/>
    <w:rsid w:val="003A333C"/>
    <w:rsid w:val="003A3B3F"/>
    <w:rsid w:val="003A40E1"/>
    <w:rsid w:val="003A5037"/>
    <w:rsid w:val="003A54E9"/>
    <w:rsid w:val="003A5EBD"/>
    <w:rsid w:val="003A697E"/>
    <w:rsid w:val="003A6F4A"/>
    <w:rsid w:val="003A7E2A"/>
    <w:rsid w:val="003B01FC"/>
    <w:rsid w:val="003B04C1"/>
    <w:rsid w:val="003B054F"/>
    <w:rsid w:val="003B1848"/>
    <w:rsid w:val="003B1FBC"/>
    <w:rsid w:val="003B206F"/>
    <w:rsid w:val="003B3111"/>
    <w:rsid w:val="003B3BA5"/>
    <w:rsid w:val="003B5E55"/>
    <w:rsid w:val="003B6CDC"/>
    <w:rsid w:val="003C0703"/>
    <w:rsid w:val="003C1F44"/>
    <w:rsid w:val="003C2363"/>
    <w:rsid w:val="003C240E"/>
    <w:rsid w:val="003C2933"/>
    <w:rsid w:val="003C2D63"/>
    <w:rsid w:val="003C33E0"/>
    <w:rsid w:val="003C4EEE"/>
    <w:rsid w:val="003C6438"/>
    <w:rsid w:val="003C6E81"/>
    <w:rsid w:val="003C7735"/>
    <w:rsid w:val="003C7A0A"/>
    <w:rsid w:val="003D06EC"/>
    <w:rsid w:val="003D1534"/>
    <w:rsid w:val="003D1A1E"/>
    <w:rsid w:val="003D1DA1"/>
    <w:rsid w:val="003D1DD8"/>
    <w:rsid w:val="003D2822"/>
    <w:rsid w:val="003D2BBC"/>
    <w:rsid w:val="003D31C1"/>
    <w:rsid w:val="003D3444"/>
    <w:rsid w:val="003D5000"/>
    <w:rsid w:val="003D52FE"/>
    <w:rsid w:val="003D6863"/>
    <w:rsid w:val="003D6AFA"/>
    <w:rsid w:val="003D6AFF"/>
    <w:rsid w:val="003D78B6"/>
    <w:rsid w:val="003E033D"/>
    <w:rsid w:val="003E0696"/>
    <w:rsid w:val="003E0EE9"/>
    <w:rsid w:val="003E0F40"/>
    <w:rsid w:val="003E1B4F"/>
    <w:rsid w:val="003E1F04"/>
    <w:rsid w:val="003E27C5"/>
    <w:rsid w:val="003E2A70"/>
    <w:rsid w:val="003E4AB4"/>
    <w:rsid w:val="003E512E"/>
    <w:rsid w:val="003E5394"/>
    <w:rsid w:val="003E55FA"/>
    <w:rsid w:val="003E5865"/>
    <w:rsid w:val="003E5B5D"/>
    <w:rsid w:val="003E5DE8"/>
    <w:rsid w:val="003E63F5"/>
    <w:rsid w:val="003E6D81"/>
    <w:rsid w:val="003E6F89"/>
    <w:rsid w:val="003E7079"/>
    <w:rsid w:val="003F2A60"/>
    <w:rsid w:val="003F3BAA"/>
    <w:rsid w:val="003F44B2"/>
    <w:rsid w:val="003F4702"/>
    <w:rsid w:val="003F4C0B"/>
    <w:rsid w:val="003F5772"/>
    <w:rsid w:val="003F5EE3"/>
    <w:rsid w:val="003F719F"/>
    <w:rsid w:val="003F7AF3"/>
    <w:rsid w:val="00400443"/>
    <w:rsid w:val="00400C06"/>
    <w:rsid w:val="00400F47"/>
    <w:rsid w:val="004018C8"/>
    <w:rsid w:val="0040271B"/>
    <w:rsid w:val="00402C58"/>
    <w:rsid w:val="00403A9F"/>
    <w:rsid w:val="00403B08"/>
    <w:rsid w:val="00404084"/>
    <w:rsid w:val="00404996"/>
    <w:rsid w:val="00404BBC"/>
    <w:rsid w:val="00405C66"/>
    <w:rsid w:val="004062C8"/>
    <w:rsid w:val="00406354"/>
    <w:rsid w:val="004064B1"/>
    <w:rsid w:val="004077F3"/>
    <w:rsid w:val="00407987"/>
    <w:rsid w:val="00410221"/>
    <w:rsid w:val="004106FD"/>
    <w:rsid w:val="00411111"/>
    <w:rsid w:val="00411133"/>
    <w:rsid w:val="00412757"/>
    <w:rsid w:val="00412856"/>
    <w:rsid w:val="00412985"/>
    <w:rsid w:val="00412B18"/>
    <w:rsid w:val="00412E1F"/>
    <w:rsid w:val="00413593"/>
    <w:rsid w:val="004138B9"/>
    <w:rsid w:val="00413DA5"/>
    <w:rsid w:val="0041434C"/>
    <w:rsid w:val="004144F2"/>
    <w:rsid w:val="00414629"/>
    <w:rsid w:val="004153C2"/>
    <w:rsid w:val="004161DB"/>
    <w:rsid w:val="00416526"/>
    <w:rsid w:val="00416CBC"/>
    <w:rsid w:val="00417133"/>
    <w:rsid w:val="004202D2"/>
    <w:rsid w:val="00422461"/>
    <w:rsid w:val="00422719"/>
    <w:rsid w:val="00422B44"/>
    <w:rsid w:val="00422DC1"/>
    <w:rsid w:val="0042312F"/>
    <w:rsid w:val="004231A5"/>
    <w:rsid w:val="004238BA"/>
    <w:rsid w:val="00424267"/>
    <w:rsid w:val="00424670"/>
    <w:rsid w:val="00424B7F"/>
    <w:rsid w:val="00425825"/>
    <w:rsid w:val="004260AA"/>
    <w:rsid w:val="00427504"/>
    <w:rsid w:val="0043023D"/>
    <w:rsid w:val="004308D9"/>
    <w:rsid w:val="00430E12"/>
    <w:rsid w:val="00430FC7"/>
    <w:rsid w:val="00431170"/>
    <w:rsid w:val="004317EB"/>
    <w:rsid w:val="00432DE0"/>
    <w:rsid w:val="00433E41"/>
    <w:rsid w:val="00435D4A"/>
    <w:rsid w:val="004373C1"/>
    <w:rsid w:val="004377EE"/>
    <w:rsid w:val="00437BB4"/>
    <w:rsid w:val="00437E7B"/>
    <w:rsid w:val="0044055F"/>
    <w:rsid w:val="00441036"/>
    <w:rsid w:val="00441263"/>
    <w:rsid w:val="004416A1"/>
    <w:rsid w:val="004419DF"/>
    <w:rsid w:val="00441E14"/>
    <w:rsid w:val="004429C2"/>
    <w:rsid w:val="004436F0"/>
    <w:rsid w:val="0044540C"/>
    <w:rsid w:val="00445A27"/>
    <w:rsid w:val="004461DE"/>
    <w:rsid w:val="00446294"/>
    <w:rsid w:val="004466BC"/>
    <w:rsid w:val="00447720"/>
    <w:rsid w:val="00447775"/>
    <w:rsid w:val="004511A1"/>
    <w:rsid w:val="00451642"/>
    <w:rsid w:val="004516FF"/>
    <w:rsid w:val="00451AEA"/>
    <w:rsid w:val="00453087"/>
    <w:rsid w:val="00455466"/>
    <w:rsid w:val="00455491"/>
    <w:rsid w:val="00455809"/>
    <w:rsid w:val="00455FB6"/>
    <w:rsid w:val="00455FD0"/>
    <w:rsid w:val="004569F0"/>
    <w:rsid w:val="00456CC3"/>
    <w:rsid w:val="0046036B"/>
    <w:rsid w:val="00460413"/>
    <w:rsid w:val="00460783"/>
    <w:rsid w:val="00461275"/>
    <w:rsid w:val="00461578"/>
    <w:rsid w:val="00461757"/>
    <w:rsid w:val="004617FB"/>
    <w:rsid w:val="004619C6"/>
    <w:rsid w:val="00461BBF"/>
    <w:rsid w:val="00461C3D"/>
    <w:rsid w:val="004624A3"/>
    <w:rsid w:val="0046275B"/>
    <w:rsid w:val="004648A5"/>
    <w:rsid w:val="00464F07"/>
    <w:rsid w:val="004652D4"/>
    <w:rsid w:val="0046546C"/>
    <w:rsid w:val="0046670C"/>
    <w:rsid w:val="004675B5"/>
    <w:rsid w:val="0046769A"/>
    <w:rsid w:val="00470F08"/>
    <w:rsid w:val="00472FAC"/>
    <w:rsid w:val="00473596"/>
    <w:rsid w:val="00473F68"/>
    <w:rsid w:val="004750CD"/>
    <w:rsid w:val="00476697"/>
    <w:rsid w:val="00476AAD"/>
    <w:rsid w:val="00477180"/>
    <w:rsid w:val="00477E1E"/>
    <w:rsid w:val="00480CE1"/>
    <w:rsid w:val="00480F94"/>
    <w:rsid w:val="00483220"/>
    <w:rsid w:val="00483EE7"/>
    <w:rsid w:val="00483F17"/>
    <w:rsid w:val="00484E95"/>
    <w:rsid w:val="004855F7"/>
    <w:rsid w:val="004857D3"/>
    <w:rsid w:val="00485A9B"/>
    <w:rsid w:val="00485C70"/>
    <w:rsid w:val="00485ECD"/>
    <w:rsid w:val="00487714"/>
    <w:rsid w:val="00487D4B"/>
    <w:rsid w:val="00490932"/>
    <w:rsid w:val="00490A4B"/>
    <w:rsid w:val="00490B6B"/>
    <w:rsid w:val="00491521"/>
    <w:rsid w:val="00492E00"/>
    <w:rsid w:val="004936CB"/>
    <w:rsid w:val="004955AB"/>
    <w:rsid w:val="00497A2C"/>
    <w:rsid w:val="00497D8C"/>
    <w:rsid w:val="004A0222"/>
    <w:rsid w:val="004A0357"/>
    <w:rsid w:val="004A03CB"/>
    <w:rsid w:val="004A1577"/>
    <w:rsid w:val="004A35C7"/>
    <w:rsid w:val="004A3B74"/>
    <w:rsid w:val="004A43EE"/>
    <w:rsid w:val="004A4941"/>
    <w:rsid w:val="004A4B02"/>
    <w:rsid w:val="004A59B4"/>
    <w:rsid w:val="004A5FE3"/>
    <w:rsid w:val="004A6098"/>
    <w:rsid w:val="004A6382"/>
    <w:rsid w:val="004A69BF"/>
    <w:rsid w:val="004A78D7"/>
    <w:rsid w:val="004B00AD"/>
    <w:rsid w:val="004B0B9E"/>
    <w:rsid w:val="004B182F"/>
    <w:rsid w:val="004B245B"/>
    <w:rsid w:val="004B2598"/>
    <w:rsid w:val="004B3307"/>
    <w:rsid w:val="004B3932"/>
    <w:rsid w:val="004B3D54"/>
    <w:rsid w:val="004B3ED3"/>
    <w:rsid w:val="004B3FF4"/>
    <w:rsid w:val="004B42A1"/>
    <w:rsid w:val="004B7812"/>
    <w:rsid w:val="004C00BB"/>
    <w:rsid w:val="004C06C2"/>
    <w:rsid w:val="004C12D4"/>
    <w:rsid w:val="004C1A75"/>
    <w:rsid w:val="004C3EC4"/>
    <w:rsid w:val="004C43D2"/>
    <w:rsid w:val="004C4F55"/>
    <w:rsid w:val="004C50FD"/>
    <w:rsid w:val="004C5E6D"/>
    <w:rsid w:val="004C5F16"/>
    <w:rsid w:val="004C5F4D"/>
    <w:rsid w:val="004C7892"/>
    <w:rsid w:val="004C7C9D"/>
    <w:rsid w:val="004C7DD3"/>
    <w:rsid w:val="004D0F12"/>
    <w:rsid w:val="004D0F74"/>
    <w:rsid w:val="004D11BA"/>
    <w:rsid w:val="004D232E"/>
    <w:rsid w:val="004D2FB2"/>
    <w:rsid w:val="004D30FD"/>
    <w:rsid w:val="004D3E15"/>
    <w:rsid w:val="004D40E5"/>
    <w:rsid w:val="004D47F6"/>
    <w:rsid w:val="004D4C0B"/>
    <w:rsid w:val="004D4CD2"/>
    <w:rsid w:val="004D5B7E"/>
    <w:rsid w:val="004D6474"/>
    <w:rsid w:val="004D6E8A"/>
    <w:rsid w:val="004D775B"/>
    <w:rsid w:val="004E0821"/>
    <w:rsid w:val="004E0C92"/>
    <w:rsid w:val="004E1575"/>
    <w:rsid w:val="004E21E8"/>
    <w:rsid w:val="004E2C72"/>
    <w:rsid w:val="004E3F34"/>
    <w:rsid w:val="004E3FC4"/>
    <w:rsid w:val="004E4043"/>
    <w:rsid w:val="004E4046"/>
    <w:rsid w:val="004E54CC"/>
    <w:rsid w:val="004E5735"/>
    <w:rsid w:val="004E7288"/>
    <w:rsid w:val="004E7D5E"/>
    <w:rsid w:val="004F205F"/>
    <w:rsid w:val="004F35FD"/>
    <w:rsid w:val="004F3A59"/>
    <w:rsid w:val="004F428E"/>
    <w:rsid w:val="004F4A9C"/>
    <w:rsid w:val="004F5118"/>
    <w:rsid w:val="004F533F"/>
    <w:rsid w:val="004F53EF"/>
    <w:rsid w:val="004F5802"/>
    <w:rsid w:val="004F6593"/>
    <w:rsid w:val="004F7681"/>
    <w:rsid w:val="004F780E"/>
    <w:rsid w:val="004F7D11"/>
    <w:rsid w:val="0050299A"/>
    <w:rsid w:val="00502A3B"/>
    <w:rsid w:val="00502E7A"/>
    <w:rsid w:val="00502FDA"/>
    <w:rsid w:val="005041BA"/>
    <w:rsid w:val="00505102"/>
    <w:rsid w:val="005055F2"/>
    <w:rsid w:val="005059A1"/>
    <w:rsid w:val="005064AC"/>
    <w:rsid w:val="00507668"/>
    <w:rsid w:val="00507F40"/>
    <w:rsid w:val="005104CD"/>
    <w:rsid w:val="00510BD3"/>
    <w:rsid w:val="00512289"/>
    <w:rsid w:val="005126B1"/>
    <w:rsid w:val="00512C95"/>
    <w:rsid w:val="005135BE"/>
    <w:rsid w:val="0051438C"/>
    <w:rsid w:val="00514873"/>
    <w:rsid w:val="00517651"/>
    <w:rsid w:val="0052006C"/>
    <w:rsid w:val="0052075A"/>
    <w:rsid w:val="00521479"/>
    <w:rsid w:val="00521603"/>
    <w:rsid w:val="00521964"/>
    <w:rsid w:val="005233C4"/>
    <w:rsid w:val="00523688"/>
    <w:rsid w:val="00525CD7"/>
    <w:rsid w:val="00527A0B"/>
    <w:rsid w:val="00527BC2"/>
    <w:rsid w:val="00530039"/>
    <w:rsid w:val="005304B0"/>
    <w:rsid w:val="005314D8"/>
    <w:rsid w:val="005325E1"/>
    <w:rsid w:val="005329CB"/>
    <w:rsid w:val="005340A1"/>
    <w:rsid w:val="00534205"/>
    <w:rsid w:val="005345C2"/>
    <w:rsid w:val="0053496E"/>
    <w:rsid w:val="00535044"/>
    <w:rsid w:val="00535454"/>
    <w:rsid w:val="00535793"/>
    <w:rsid w:val="00536197"/>
    <w:rsid w:val="00536ACF"/>
    <w:rsid w:val="00536E91"/>
    <w:rsid w:val="00537226"/>
    <w:rsid w:val="0053774B"/>
    <w:rsid w:val="00537837"/>
    <w:rsid w:val="0054231C"/>
    <w:rsid w:val="0054283C"/>
    <w:rsid w:val="005431E7"/>
    <w:rsid w:val="00543590"/>
    <w:rsid w:val="00543F67"/>
    <w:rsid w:val="005442FA"/>
    <w:rsid w:val="0054552E"/>
    <w:rsid w:val="00545C5A"/>
    <w:rsid w:val="00545D6F"/>
    <w:rsid w:val="00545D9C"/>
    <w:rsid w:val="005471F3"/>
    <w:rsid w:val="0054740C"/>
    <w:rsid w:val="005475B6"/>
    <w:rsid w:val="00547B90"/>
    <w:rsid w:val="00550CB4"/>
    <w:rsid w:val="00550F2F"/>
    <w:rsid w:val="00552814"/>
    <w:rsid w:val="005537D8"/>
    <w:rsid w:val="00553FA8"/>
    <w:rsid w:val="00554257"/>
    <w:rsid w:val="00554ADB"/>
    <w:rsid w:val="00555016"/>
    <w:rsid w:val="00555425"/>
    <w:rsid w:val="00555726"/>
    <w:rsid w:val="00556585"/>
    <w:rsid w:val="00556E12"/>
    <w:rsid w:val="0055725F"/>
    <w:rsid w:val="00560683"/>
    <w:rsid w:val="005607B8"/>
    <w:rsid w:val="00560962"/>
    <w:rsid w:val="005617AD"/>
    <w:rsid w:val="00562789"/>
    <w:rsid w:val="00562C09"/>
    <w:rsid w:val="0056327B"/>
    <w:rsid w:val="00563385"/>
    <w:rsid w:val="00564FC2"/>
    <w:rsid w:val="00565F24"/>
    <w:rsid w:val="00566966"/>
    <w:rsid w:val="00567436"/>
    <w:rsid w:val="005705DF"/>
    <w:rsid w:val="00570BB5"/>
    <w:rsid w:val="00570BBB"/>
    <w:rsid w:val="00570DC4"/>
    <w:rsid w:val="00571269"/>
    <w:rsid w:val="005717CF"/>
    <w:rsid w:val="00571830"/>
    <w:rsid w:val="0057194F"/>
    <w:rsid w:val="00571ECE"/>
    <w:rsid w:val="00572033"/>
    <w:rsid w:val="005734D7"/>
    <w:rsid w:val="00573B26"/>
    <w:rsid w:val="00573E3C"/>
    <w:rsid w:val="00576036"/>
    <w:rsid w:val="005768A5"/>
    <w:rsid w:val="0058102E"/>
    <w:rsid w:val="005818A9"/>
    <w:rsid w:val="00581C50"/>
    <w:rsid w:val="0058275C"/>
    <w:rsid w:val="00582CF2"/>
    <w:rsid w:val="005832D6"/>
    <w:rsid w:val="00585ADB"/>
    <w:rsid w:val="005863AA"/>
    <w:rsid w:val="005866F0"/>
    <w:rsid w:val="0058733E"/>
    <w:rsid w:val="005874CC"/>
    <w:rsid w:val="00587E8D"/>
    <w:rsid w:val="00591204"/>
    <w:rsid w:val="0059132B"/>
    <w:rsid w:val="0059132E"/>
    <w:rsid w:val="005924B3"/>
    <w:rsid w:val="00592544"/>
    <w:rsid w:val="00593CC8"/>
    <w:rsid w:val="00594019"/>
    <w:rsid w:val="00594617"/>
    <w:rsid w:val="00594697"/>
    <w:rsid w:val="00594700"/>
    <w:rsid w:val="00595A7F"/>
    <w:rsid w:val="00595D94"/>
    <w:rsid w:val="00596B34"/>
    <w:rsid w:val="00596F84"/>
    <w:rsid w:val="005972B1"/>
    <w:rsid w:val="005975BD"/>
    <w:rsid w:val="005A0BFE"/>
    <w:rsid w:val="005A1551"/>
    <w:rsid w:val="005A1CF2"/>
    <w:rsid w:val="005A2F3D"/>
    <w:rsid w:val="005A30EE"/>
    <w:rsid w:val="005A3EC8"/>
    <w:rsid w:val="005A59B2"/>
    <w:rsid w:val="005A6A83"/>
    <w:rsid w:val="005A77AD"/>
    <w:rsid w:val="005B1B5F"/>
    <w:rsid w:val="005B1D09"/>
    <w:rsid w:val="005B25F8"/>
    <w:rsid w:val="005B3CB7"/>
    <w:rsid w:val="005B4006"/>
    <w:rsid w:val="005B7215"/>
    <w:rsid w:val="005C008C"/>
    <w:rsid w:val="005C00FC"/>
    <w:rsid w:val="005C0A89"/>
    <w:rsid w:val="005C0C0A"/>
    <w:rsid w:val="005C0DFA"/>
    <w:rsid w:val="005C1233"/>
    <w:rsid w:val="005C1706"/>
    <w:rsid w:val="005C1A72"/>
    <w:rsid w:val="005C1F72"/>
    <w:rsid w:val="005C2646"/>
    <w:rsid w:val="005C3057"/>
    <w:rsid w:val="005C4362"/>
    <w:rsid w:val="005C4717"/>
    <w:rsid w:val="005C50FC"/>
    <w:rsid w:val="005C66A6"/>
    <w:rsid w:val="005C6F69"/>
    <w:rsid w:val="005D11B3"/>
    <w:rsid w:val="005D1F50"/>
    <w:rsid w:val="005D50BD"/>
    <w:rsid w:val="005D55A8"/>
    <w:rsid w:val="005D59EC"/>
    <w:rsid w:val="005D610E"/>
    <w:rsid w:val="005D714A"/>
    <w:rsid w:val="005E00F0"/>
    <w:rsid w:val="005E0124"/>
    <w:rsid w:val="005E073B"/>
    <w:rsid w:val="005E1D4D"/>
    <w:rsid w:val="005E33D2"/>
    <w:rsid w:val="005E36C2"/>
    <w:rsid w:val="005E3796"/>
    <w:rsid w:val="005E437B"/>
    <w:rsid w:val="005E52D0"/>
    <w:rsid w:val="005E5618"/>
    <w:rsid w:val="005E6B41"/>
    <w:rsid w:val="005E6D51"/>
    <w:rsid w:val="005E6DCD"/>
    <w:rsid w:val="005E7B47"/>
    <w:rsid w:val="005F0266"/>
    <w:rsid w:val="005F20EF"/>
    <w:rsid w:val="005F2A8E"/>
    <w:rsid w:val="005F2DB2"/>
    <w:rsid w:val="005F387C"/>
    <w:rsid w:val="005F44A3"/>
    <w:rsid w:val="005F4942"/>
    <w:rsid w:val="005F4A93"/>
    <w:rsid w:val="0060058B"/>
    <w:rsid w:val="00600E5E"/>
    <w:rsid w:val="006017FA"/>
    <w:rsid w:val="0060336B"/>
    <w:rsid w:val="00603AD3"/>
    <w:rsid w:val="00604933"/>
    <w:rsid w:val="00604B70"/>
    <w:rsid w:val="00604C62"/>
    <w:rsid w:val="00606581"/>
    <w:rsid w:val="00606DE9"/>
    <w:rsid w:val="0060743E"/>
    <w:rsid w:val="006102C6"/>
    <w:rsid w:val="006102FA"/>
    <w:rsid w:val="0061084B"/>
    <w:rsid w:val="00611668"/>
    <w:rsid w:val="006118A6"/>
    <w:rsid w:val="00611FA9"/>
    <w:rsid w:val="00612DBE"/>
    <w:rsid w:val="0061326A"/>
    <w:rsid w:val="00613485"/>
    <w:rsid w:val="006135AB"/>
    <w:rsid w:val="006143CA"/>
    <w:rsid w:val="00614A3B"/>
    <w:rsid w:val="00614E00"/>
    <w:rsid w:val="00616528"/>
    <w:rsid w:val="00617283"/>
    <w:rsid w:val="00617C83"/>
    <w:rsid w:val="0062261A"/>
    <w:rsid w:val="00623799"/>
    <w:rsid w:val="00624E29"/>
    <w:rsid w:val="006250BC"/>
    <w:rsid w:val="00626078"/>
    <w:rsid w:val="0062611E"/>
    <w:rsid w:val="00626DF6"/>
    <w:rsid w:val="006272A6"/>
    <w:rsid w:val="00627A3D"/>
    <w:rsid w:val="00630891"/>
    <w:rsid w:val="006310F5"/>
    <w:rsid w:val="0063121F"/>
    <w:rsid w:val="00631254"/>
    <w:rsid w:val="006328C1"/>
    <w:rsid w:val="00634698"/>
    <w:rsid w:val="00634713"/>
    <w:rsid w:val="006367EF"/>
    <w:rsid w:val="00636EDF"/>
    <w:rsid w:val="006371E6"/>
    <w:rsid w:val="0063743B"/>
    <w:rsid w:val="006376C2"/>
    <w:rsid w:val="006379D0"/>
    <w:rsid w:val="00640A32"/>
    <w:rsid w:val="0064161C"/>
    <w:rsid w:val="00641A43"/>
    <w:rsid w:val="00642759"/>
    <w:rsid w:val="00642928"/>
    <w:rsid w:val="00642DAF"/>
    <w:rsid w:val="00643549"/>
    <w:rsid w:val="006459ED"/>
    <w:rsid w:val="0064624C"/>
    <w:rsid w:val="0064756C"/>
    <w:rsid w:val="00647892"/>
    <w:rsid w:val="00650565"/>
    <w:rsid w:val="00651F04"/>
    <w:rsid w:val="00652AC9"/>
    <w:rsid w:val="00653435"/>
    <w:rsid w:val="00654171"/>
    <w:rsid w:val="00655187"/>
    <w:rsid w:val="0065610A"/>
    <w:rsid w:val="00656BF6"/>
    <w:rsid w:val="00657F67"/>
    <w:rsid w:val="00660734"/>
    <w:rsid w:val="00660842"/>
    <w:rsid w:val="00661724"/>
    <w:rsid w:val="006623EB"/>
    <w:rsid w:val="006629D0"/>
    <w:rsid w:val="00662B94"/>
    <w:rsid w:val="00663211"/>
    <w:rsid w:val="00663240"/>
    <w:rsid w:val="0066384B"/>
    <w:rsid w:val="006666D6"/>
    <w:rsid w:val="006667F1"/>
    <w:rsid w:val="00667ACF"/>
    <w:rsid w:val="00667B43"/>
    <w:rsid w:val="00667B45"/>
    <w:rsid w:val="00670E13"/>
    <w:rsid w:val="00671B08"/>
    <w:rsid w:val="00672675"/>
    <w:rsid w:val="006729AE"/>
    <w:rsid w:val="00674F7F"/>
    <w:rsid w:val="006752EA"/>
    <w:rsid w:val="006753C3"/>
    <w:rsid w:val="00675B49"/>
    <w:rsid w:val="00676B24"/>
    <w:rsid w:val="00677B1A"/>
    <w:rsid w:val="00681424"/>
    <w:rsid w:val="0068323E"/>
    <w:rsid w:val="0068358A"/>
    <w:rsid w:val="006839F9"/>
    <w:rsid w:val="006846E1"/>
    <w:rsid w:val="006848C5"/>
    <w:rsid w:val="00684A7A"/>
    <w:rsid w:val="006854B5"/>
    <w:rsid w:val="00685BA4"/>
    <w:rsid w:val="00685E90"/>
    <w:rsid w:val="00687002"/>
    <w:rsid w:val="0068756C"/>
    <w:rsid w:val="00687C06"/>
    <w:rsid w:val="006901A4"/>
    <w:rsid w:val="0069045F"/>
    <w:rsid w:val="00690528"/>
    <w:rsid w:val="0069093C"/>
    <w:rsid w:val="00691314"/>
    <w:rsid w:val="006919B3"/>
    <w:rsid w:val="00691A49"/>
    <w:rsid w:val="00692087"/>
    <w:rsid w:val="0069229A"/>
    <w:rsid w:val="006924DA"/>
    <w:rsid w:val="00692849"/>
    <w:rsid w:val="00692FB7"/>
    <w:rsid w:val="0069327F"/>
    <w:rsid w:val="0069391D"/>
    <w:rsid w:val="00694578"/>
    <w:rsid w:val="00694726"/>
    <w:rsid w:val="00694E7F"/>
    <w:rsid w:val="00694EB0"/>
    <w:rsid w:val="0069595B"/>
    <w:rsid w:val="00695AE9"/>
    <w:rsid w:val="00696569"/>
    <w:rsid w:val="00696D7C"/>
    <w:rsid w:val="00696E67"/>
    <w:rsid w:val="00697247"/>
    <w:rsid w:val="00697D1E"/>
    <w:rsid w:val="00697DD1"/>
    <w:rsid w:val="00697E77"/>
    <w:rsid w:val="006A050E"/>
    <w:rsid w:val="006A07AF"/>
    <w:rsid w:val="006A0E81"/>
    <w:rsid w:val="006A1141"/>
    <w:rsid w:val="006A26F3"/>
    <w:rsid w:val="006A2ADF"/>
    <w:rsid w:val="006A38AE"/>
    <w:rsid w:val="006A4406"/>
    <w:rsid w:val="006A44ED"/>
    <w:rsid w:val="006A5774"/>
    <w:rsid w:val="006A59DD"/>
    <w:rsid w:val="006A6147"/>
    <w:rsid w:val="006A7473"/>
    <w:rsid w:val="006A7711"/>
    <w:rsid w:val="006B1236"/>
    <w:rsid w:val="006B2F77"/>
    <w:rsid w:val="006B302F"/>
    <w:rsid w:val="006B3055"/>
    <w:rsid w:val="006B35D9"/>
    <w:rsid w:val="006B3DB8"/>
    <w:rsid w:val="006B52FF"/>
    <w:rsid w:val="006B5409"/>
    <w:rsid w:val="006B57C0"/>
    <w:rsid w:val="006B5931"/>
    <w:rsid w:val="006B731C"/>
    <w:rsid w:val="006C17B2"/>
    <w:rsid w:val="006C1B5E"/>
    <w:rsid w:val="006C1D63"/>
    <w:rsid w:val="006C2437"/>
    <w:rsid w:val="006C25F5"/>
    <w:rsid w:val="006C2B05"/>
    <w:rsid w:val="006C33BA"/>
    <w:rsid w:val="006C3C0D"/>
    <w:rsid w:val="006C3C79"/>
    <w:rsid w:val="006C4B17"/>
    <w:rsid w:val="006C4C07"/>
    <w:rsid w:val="006C5319"/>
    <w:rsid w:val="006C5455"/>
    <w:rsid w:val="006C57A1"/>
    <w:rsid w:val="006C733A"/>
    <w:rsid w:val="006C78C2"/>
    <w:rsid w:val="006D24AC"/>
    <w:rsid w:val="006D3275"/>
    <w:rsid w:val="006D3484"/>
    <w:rsid w:val="006D4310"/>
    <w:rsid w:val="006D553D"/>
    <w:rsid w:val="006D5E30"/>
    <w:rsid w:val="006D6223"/>
    <w:rsid w:val="006D6623"/>
    <w:rsid w:val="006D7DFA"/>
    <w:rsid w:val="006D7FD8"/>
    <w:rsid w:val="006E00A2"/>
    <w:rsid w:val="006E0A1C"/>
    <w:rsid w:val="006E0CB0"/>
    <w:rsid w:val="006E0F38"/>
    <w:rsid w:val="006E1EB6"/>
    <w:rsid w:val="006E2290"/>
    <w:rsid w:val="006E25E6"/>
    <w:rsid w:val="006E2A37"/>
    <w:rsid w:val="006E3224"/>
    <w:rsid w:val="006E3635"/>
    <w:rsid w:val="006E4300"/>
    <w:rsid w:val="006E45B3"/>
    <w:rsid w:val="006E5140"/>
    <w:rsid w:val="006E563C"/>
    <w:rsid w:val="006E5D80"/>
    <w:rsid w:val="006E5DF0"/>
    <w:rsid w:val="006E633F"/>
    <w:rsid w:val="006E7017"/>
    <w:rsid w:val="006F0E17"/>
    <w:rsid w:val="006F11D7"/>
    <w:rsid w:val="006F190E"/>
    <w:rsid w:val="006F19EE"/>
    <w:rsid w:val="006F232A"/>
    <w:rsid w:val="006F3F48"/>
    <w:rsid w:val="006F4073"/>
    <w:rsid w:val="006F4075"/>
    <w:rsid w:val="006F488D"/>
    <w:rsid w:val="006F4E56"/>
    <w:rsid w:val="006F5E7A"/>
    <w:rsid w:val="006F72E3"/>
    <w:rsid w:val="00700486"/>
    <w:rsid w:val="0070057A"/>
    <w:rsid w:val="00700817"/>
    <w:rsid w:val="00700C48"/>
    <w:rsid w:val="00701AAC"/>
    <w:rsid w:val="00701FC8"/>
    <w:rsid w:val="007021F7"/>
    <w:rsid w:val="0070232F"/>
    <w:rsid w:val="0070268D"/>
    <w:rsid w:val="007027B4"/>
    <w:rsid w:val="00702833"/>
    <w:rsid w:val="00702894"/>
    <w:rsid w:val="00702B93"/>
    <w:rsid w:val="00703818"/>
    <w:rsid w:val="00703F63"/>
    <w:rsid w:val="00704334"/>
    <w:rsid w:val="00705C36"/>
    <w:rsid w:val="007060CD"/>
    <w:rsid w:val="007078BC"/>
    <w:rsid w:val="00710219"/>
    <w:rsid w:val="00711630"/>
    <w:rsid w:val="00711F1D"/>
    <w:rsid w:val="00711F84"/>
    <w:rsid w:val="0071265C"/>
    <w:rsid w:val="00713190"/>
    <w:rsid w:val="00713829"/>
    <w:rsid w:val="0071499D"/>
    <w:rsid w:val="00715D57"/>
    <w:rsid w:val="00716AFE"/>
    <w:rsid w:val="00720893"/>
    <w:rsid w:val="0072111C"/>
    <w:rsid w:val="00721584"/>
    <w:rsid w:val="007218E0"/>
    <w:rsid w:val="0072266E"/>
    <w:rsid w:val="00722D84"/>
    <w:rsid w:val="007235A2"/>
    <w:rsid w:val="00724994"/>
    <w:rsid w:val="00724D4C"/>
    <w:rsid w:val="0072566B"/>
    <w:rsid w:val="00725673"/>
    <w:rsid w:val="0072586B"/>
    <w:rsid w:val="00725EB1"/>
    <w:rsid w:val="00726FA0"/>
    <w:rsid w:val="00727B96"/>
    <w:rsid w:val="00730A89"/>
    <w:rsid w:val="00731BE3"/>
    <w:rsid w:val="00732104"/>
    <w:rsid w:val="00732CBB"/>
    <w:rsid w:val="00732E83"/>
    <w:rsid w:val="0073360C"/>
    <w:rsid w:val="00733A42"/>
    <w:rsid w:val="007342ED"/>
    <w:rsid w:val="00736124"/>
    <w:rsid w:val="007369CA"/>
    <w:rsid w:val="00736A2C"/>
    <w:rsid w:val="00736E8F"/>
    <w:rsid w:val="007373F5"/>
    <w:rsid w:val="007374CF"/>
    <w:rsid w:val="00737534"/>
    <w:rsid w:val="00740275"/>
    <w:rsid w:val="00741C9F"/>
    <w:rsid w:val="007423D6"/>
    <w:rsid w:val="007428FF"/>
    <w:rsid w:val="0074339E"/>
    <w:rsid w:val="00743C40"/>
    <w:rsid w:val="007441D6"/>
    <w:rsid w:val="007448A4"/>
    <w:rsid w:val="00744ECF"/>
    <w:rsid w:val="007458B7"/>
    <w:rsid w:val="00746590"/>
    <w:rsid w:val="00746A43"/>
    <w:rsid w:val="00746A53"/>
    <w:rsid w:val="00747155"/>
    <w:rsid w:val="00747677"/>
    <w:rsid w:val="00747AC9"/>
    <w:rsid w:val="00747F16"/>
    <w:rsid w:val="007500DB"/>
    <w:rsid w:val="007506A4"/>
    <w:rsid w:val="00750AB7"/>
    <w:rsid w:val="0075181D"/>
    <w:rsid w:val="00752278"/>
    <w:rsid w:val="00752EDB"/>
    <w:rsid w:val="007538AF"/>
    <w:rsid w:val="0075423E"/>
    <w:rsid w:val="00755604"/>
    <w:rsid w:val="00755B01"/>
    <w:rsid w:val="007560FA"/>
    <w:rsid w:val="0075642F"/>
    <w:rsid w:val="00757A87"/>
    <w:rsid w:val="0076027D"/>
    <w:rsid w:val="007608BD"/>
    <w:rsid w:val="00760976"/>
    <w:rsid w:val="00760BA2"/>
    <w:rsid w:val="007628AC"/>
    <w:rsid w:val="00762912"/>
    <w:rsid w:val="00763163"/>
    <w:rsid w:val="00764885"/>
    <w:rsid w:val="007657D3"/>
    <w:rsid w:val="00765D84"/>
    <w:rsid w:val="00766ECE"/>
    <w:rsid w:val="007671FC"/>
    <w:rsid w:val="00767AFF"/>
    <w:rsid w:val="00770072"/>
    <w:rsid w:val="007712BC"/>
    <w:rsid w:val="007722A2"/>
    <w:rsid w:val="00772F7E"/>
    <w:rsid w:val="00773301"/>
    <w:rsid w:val="00773741"/>
    <w:rsid w:val="007764A5"/>
    <w:rsid w:val="007779A0"/>
    <w:rsid w:val="00777B9B"/>
    <w:rsid w:val="00777C59"/>
    <w:rsid w:val="00780599"/>
    <w:rsid w:val="007811EA"/>
    <w:rsid w:val="007817C6"/>
    <w:rsid w:val="00782A66"/>
    <w:rsid w:val="00782AE7"/>
    <w:rsid w:val="00783348"/>
    <w:rsid w:val="007835C0"/>
    <w:rsid w:val="007864E8"/>
    <w:rsid w:val="0078684F"/>
    <w:rsid w:val="00786B0E"/>
    <w:rsid w:val="00786E7C"/>
    <w:rsid w:val="00786F76"/>
    <w:rsid w:val="00787DBB"/>
    <w:rsid w:val="00790861"/>
    <w:rsid w:val="00790D24"/>
    <w:rsid w:val="007915F5"/>
    <w:rsid w:val="00793524"/>
    <w:rsid w:val="00793D9D"/>
    <w:rsid w:val="00794268"/>
    <w:rsid w:val="00795C1D"/>
    <w:rsid w:val="00795FBE"/>
    <w:rsid w:val="00796D42"/>
    <w:rsid w:val="00796DD7"/>
    <w:rsid w:val="007A0A14"/>
    <w:rsid w:val="007A0F29"/>
    <w:rsid w:val="007A2735"/>
    <w:rsid w:val="007A3239"/>
    <w:rsid w:val="007A3758"/>
    <w:rsid w:val="007A3761"/>
    <w:rsid w:val="007A425A"/>
    <w:rsid w:val="007A7F0E"/>
    <w:rsid w:val="007B01FB"/>
    <w:rsid w:val="007B166B"/>
    <w:rsid w:val="007B1B20"/>
    <w:rsid w:val="007B2621"/>
    <w:rsid w:val="007B2B95"/>
    <w:rsid w:val="007B3318"/>
    <w:rsid w:val="007B385B"/>
    <w:rsid w:val="007B43FF"/>
    <w:rsid w:val="007B63E4"/>
    <w:rsid w:val="007B687E"/>
    <w:rsid w:val="007B692D"/>
    <w:rsid w:val="007B6A17"/>
    <w:rsid w:val="007B73BF"/>
    <w:rsid w:val="007C0D49"/>
    <w:rsid w:val="007C1537"/>
    <w:rsid w:val="007C2C12"/>
    <w:rsid w:val="007C34E5"/>
    <w:rsid w:val="007C4158"/>
    <w:rsid w:val="007C4551"/>
    <w:rsid w:val="007C4A24"/>
    <w:rsid w:val="007C520B"/>
    <w:rsid w:val="007C5747"/>
    <w:rsid w:val="007C5A71"/>
    <w:rsid w:val="007C5C29"/>
    <w:rsid w:val="007C5EB4"/>
    <w:rsid w:val="007C5EEB"/>
    <w:rsid w:val="007C77F5"/>
    <w:rsid w:val="007D04F1"/>
    <w:rsid w:val="007D2971"/>
    <w:rsid w:val="007D379B"/>
    <w:rsid w:val="007D3FF9"/>
    <w:rsid w:val="007D4007"/>
    <w:rsid w:val="007D4FDE"/>
    <w:rsid w:val="007D550A"/>
    <w:rsid w:val="007D5C9B"/>
    <w:rsid w:val="007D5E54"/>
    <w:rsid w:val="007D6A3C"/>
    <w:rsid w:val="007D6F90"/>
    <w:rsid w:val="007D70CE"/>
    <w:rsid w:val="007E0517"/>
    <w:rsid w:val="007E0BBB"/>
    <w:rsid w:val="007E2E93"/>
    <w:rsid w:val="007E2F74"/>
    <w:rsid w:val="007E3281"/>
    <w:rsid w:val="007E3B69"/>
    <w:rsid w:val="007E4EDE"/>
    <w:rsid w:val="007E685B"/>
    <w:rsid w:val="007E700D"/>
    <w:rsid w:val="007F01E1"/>
    <w:rsid w:val="007F02ED"/>
    <w:rsid w:val="007F14DC"/>
    <w:rsid w:val="007F1959"/>
    <w:rsid w:val="007F2C18"/>
    <w:rsid w:val="007F33A2"/>
    <w:rsid w:val="007F375E"/>
    <w:rsid w:val="007F3CDE"/>
    <w:rsid w:val="007F4128"/>
    <w:rsid w:val="007F4164"/>
    <w:rsid w:val="007F4801"/>
    <w:rsid w:val="007F4B79"/>
    <w:rsid w:val="007F4F46"/>
    <w:rsid w:val="007F63A8"/>
    <w:rsid w:val="007F7F90"/>
    <w:rsid w:val="00800272"/>
    <w:rsid w:val="00800912"/>
    <w:rsid w:val="00800C22"/>
    <w:rsid w:val="00800FFC"/>
    <w:rsid w:val="008022B1"/>
    <w:rsid w:val="008023D1"/>
    <w:rsid w:val="00802D7D"/>
    <w:rsid w:val="008030E2"/>
    <w:rsid w:val="0080369D"/>
    <w:rsid w:val="00803A51"/>
    <w:rsid w:val="00804016"/>
    <w:rsid w:val="008047AE"/>
    <w:rsid w:val="00806254"/>
    <w:rsid w:val="0080753C"/>
    <w:rsid w:val="00807CF2"/>
    <w:rsid w:val="008113FB"/>
    <w:rsid w:val="008120FC"/>
    <w:rsid w:val="00812A3C"/>
    <w:rsid w:val="00813070"/>
    <w:rsid w:val="00814B59"/>
    <w:rsid w:val="00815FCD"/>
    <w:rsid w:val="008161F1"/>
    <w:rsid w:val="00816630"/>
    <w:rsid w:val="00816A61"/>
    <w:rsid w:val="00817D50"/>
    <w:rsid w:val="00821B01"/>
    <w:rsid w:val="008226E0"/>
    <w:rsid w:val="00822A11"/>
    <w:rsid w:val="00822B21"/>
    <w:rsid w:val="0082405E"/>
    <w:rsid w:val="00824110"/>
    <w:rsid w:val="00824259"/>
    <w:rsid w:val="00824451"/>
    <w:rsid w:val="008245B5"/>
    <w:rsid w:val="0082557B"/>
    <w:rsid w:val="00825602"/>
    <w:rsid w:val="00825DA0"/>
    <w:rsid w:val="008309AA"/>
    <w:rsid w:val="0083216A"/>
    <w:rsid w:val="00832534"/>
    <w:rsid w:val="00833ECE"/>
    <w:rsid w:val="00834AA2"/>
    <w:rsid w:val="008356E5"/>
    <w:rsid w:val="008359F3"/>
    <w:rsid w:val="00835B4E"/>
    <w:rsid w:val="008361EF"/>
    <w:rsid w:val="0083717B"/>
    <w:rsid w:val="0083760D"/>
    <w:rsid w:val="00837BC8"/>
    <w:rsid w:val="00840903"/>
    <w:rsid w:val="00840C11"/>
    <w:rsid w:val="00841CF7"/>
    <w:rsid w:val="00843A07"/>
    <w:rsid w:val="00844187"/>
    <w:rsid w:val="008447DC"/>
    <w:rsid w:val="00845ED1"/>
    <w:rsid w:val="00845FD1"/>
    <w:rsid w:val="00846C2C"/>
    <w:rsid w:val="008476CB"/>
    <w:rsid w:val="0085031B"/>
    <w:rsid w:val="0085122D"/>
    <w:rsid w:val="00851908"/>
    <w:rsid w:val="00851ACD"/>
    <w:rsid w:val="00852119"/>
    <w:rsid w:val="0085444D"/>
    <w:rsid w:val="008547D3"/>
    <w:rsid w:val="00855643"/>
    <w:rsid w:val="00857DD5"/>
    <w:rsid w:val="00860346"/>
    <w:rsid w:val="0086136E"/>
    <w:rsid w:val="00861F61"/>
    <w:rsid w:val="008622B7"/>
    <w:rsid w:val="00864525"/>
    <w:rsid w:val="0086491C"/>
    <w:rsid w:val="008649AF"/>
    <w:rsid w:val="00864ABE"/>
    <w:rsid w:val="00866378"/>
    <w:rsid w:val="00866CA7"/>
    <w:rsid w:val="00867825"/>
    <w:rsid w:val="008706E8"/>
    <w:rsid w:val="00872744"/>
    <w:rsid w:val="00873243"/>
    <w:rsid w:val="00873514"/>
    <w:rsid w:val="00873B56"/>
    <w:rsid w:val="00873D22"/>
    <w:rsid w:val="00874A91"/>
    <w:rsid w:val="00874C11"/>
    <w:rsid w:val="00875283"/>
    <w:rsid w:val="00876986"/>
    <w:rsid w:val="00876D8D"/>
    <w:rsid w:val="008775EF"/>
    <w:rsid w:val="008803B3"/>
    <w:rsid w:val="00880D1C"/>
    <w:rsid w:val="008814BA"/>
    <w:rsid w:val="0088213C"/>
    <w:rsid w:val="0088240B"/>
    <w:rsid w:val="00882644"/>
    <w:rsid w:val="00882867"/>
    <w:rsid w:val="00882F46"/>
    <w:rsid w:val="00883F0F"/>
    <w:rsid w:val="00884C0A"/>
    <w:rsid w:val="008851AC"/>
    <w:rsid w:val="008853D4"/>
    <w:rsid w:val="0088671A"/>
    <w:rsid w:val="00886760"/>
    <w:rsid w:val="00887260"/>
    <w:rsid w:val="008904CB"/>
    <w:rsid w:val="00890B91"/>
    <w:rsid w:val="0089161C"/>
    <w:rsid w:val="00891824"/>
    <w:rsid w:val="0089182E"/>
    <w:rsid w:val="00891A4A"/>
    <w:rsid w:val="00892211"/>
    <w:rsid w:val="00892D8F"/>
    <w:rsid w:val="00893092"/>
    <w:rsid w:val="0089337A"/>
    <w:rsid w:val="0089639F"/>
    <w:rsid w:val="008968F2"/>
    <w:rsid w:val="00897194"/>
    <w:rsid w:val="00897544"/>
    <w:rsid w:val="008A0447"/>
    <w:rsid w:val="008A1061"/>
    <w:rsid w:val="008A1323"/>
    <w:rsid w:val="008A1B10"/>
    <w:rsid w:val="008A21E5"/>
    <w:rsid w:val="008A286B"/>
    <w:rsid w:val="008A2F48"/>
    <w:rsid w:val="008A2F71"/>
    <w:rsid w:val="008A414D"/>
    <w:rsid w:val="008A4456"/>
    <w:rsid w:val="008A4900"/>
    <w:rsid w:val="008A4972"/>
    <w:rsid w:val="008A4A77"/>
    <w:rsid w:val="008A5290"/>
    <w:rsid w:val="008A596B"/>
    <w:rsid w:val="008A5F3E"/>
    <w:rsid w:val="008A775D"/>
    <w:rsid w:val="008A7DFA"/>
    <w:rsid w:val="008B1512"/>
    <w:rsid w:val="008B18E1"/>
    <w:rsid w:val="008B1FF5"/>
    <w:rsid w:val="008B2058"/>
    <w:rsid w:val="008B20D9"/>
    <w:rsid w:val="008B2131"/>
    <w:rsid w:val="008B2364"/>
    <w:rsid w:val="008B2BC0"/>
    <w:rsid w:val="008B30AB"/>
    <w:rsid w:val="008B36F6"/>
    <w:rsid w:val="008B39AD"/>
    <w:rsid w:val="008B4227"/>
    <w:rsid w:val="008B4675"/>
    <w:rsid w:val="008B5586"/>
    <w:rsid w:val="008B6647"/>
    <w:rsid w:val="008C065A"/>
    <w:rsid w:val="008C1ACA"/>
    <w:rsid w:val="008C21DB"/>
    <w:rsid w:val="008C2845"/>
    <w:rsid w:val="008C3331"/>
    <w:rsid w:val="008C3353"/>
    <w:rsid w:val="008C3801"/>
    <w:rsid w:val="008C3C91"/>
    <w:rsid w:val="008C3F6B"/>
    <w:rsid w:val="008C452B"/>
    <w:rsid w:val="008C58D0"/>
    <w:rsid w:val="008C5BBB"/>
    <w:rsid w:val="008C6182"/>
    <w:rsid w:val="008C6475"/>
    <w:rsid w:val="008C6BF1"/>
    <w:rsid w:val="008D0010"/>
    <w:rsid w:val="008D0444"/>
    <w:rsid w:val="008D0C23"/>
    <w:rsid w:val="008D137D"/>
    <w:rsid w:val="008D17EB"/>
    <w:rsid w:val="008D1833"/>
    <w:rsid w:val="008D185B"/>
    <w:rsid w:val="008D1DCB"/>
    <w:rsid w:val="008D2971"/>
    <w:rsid w:val="008D2B61"/>
    <w:rsid w:val="008D40B6"/>
    <w:rsid w:val="008D46A5"/>
    <w:rsid w:val="008D4DC7"/>
    <w:rsid w:val="008D7089"/>
    <w:rsid w:val="008E3550"/>
    <w:rsid w:val="008E4DBA"/>
    <w:rsid w:val="008E4FF4"/>
    <w:rsid w:val="008E5FBE"/>
    <w:rsid w:val="008E7292"/>
    <w:rsid w:val="008E7BDA"/>
    <w:rsid w:val="008E7C92"/>
    <w:rsid w:val="008E7CD0"/>
    <w:rsid w:val="008F0064"/>
    <w:rsid w:val="008F0907"/>
    <w:rsid w:val="008F13B0"/>
    <w:rsid w:val="008F1D77"/>
    <w:rsid w:val="008F1D9A"/>
    <w:rsid w:val="008F1F71"/>
    <w:rsid w:val="008F2473"/>
    <w:rsid w:val="008F27B3"/>
    <w:rsid w:val="008F318F"/>
    <w:rsid w:val="008F3217"/>
    <w:rsid w:val="008F3722"/>
    <w:rsid w:val="008F3C30"/>
    <w:rsid w:val="008F3C58"/>
    <w:rsid w:val="008F438E"/>
    <w:rsid w:val="008F45A8"/>
    <w:rsid w:val="008F4A57"/>
    <w:rsid w:val="008F4A7E"/>
    <w:rsid w:val="008F4C35"/>
    <w:rsid w:val="008F74AB"/>
    <w:rsid w:val="008F755B"/>
    <w:rsid w:val="008F780D"/>
    <w:rsid w:val="008F7D0D"/>
    <w:rsid w:val="0090158F"/>
    <w:rsid w:val="00901D13"/>
    <w:rsid w:val="00902276"/>
    <w:rsid w:val="00902A52"/>
    <w:rsid w:val="009036B5"/>
    <w:rsid w:val="00903B1D"/>
    <w:rsid w:val="0090414E"/>
    <w:rsid w:val="009046F1"/>
    <w:rsid w:val="00905B2D"/>
    <w:rsid w:val="0090658B"/>
    <w:rsid w:val="00907261"/>
    <w:rsid w:val="009104A6"/>
    <w:rsid w:val="0091066A"/>
    <w:rsid w:val="009115C0"/>
    <w:rsid w:val="009118E9"/>
    <w:rsid w:val="00912859"/>
    <w:rsid w:val="00912A30"/>
    <w:rsid w:val="009134C4"/>
    <w:rsid w:val="00913BFF"/>
    <w:rsid w:val="00913D80"/>
    <w:rsid w:val="00914606"/>
    <w:rsid w:val="00914729"/>
    <w:rsid w:val="009154B0"/>
    <w:rsid w:val="00915952"/>
    <w:rsid w:val="00916B1C"/>
    <w:rsid w:val="00916B1D"/>
    <w:rsid w:val="00917437"/>
    <w:rsid w:val="00917A32"/>
    <w:rsid w:val="0092059D"/>
    <w:rsid w:val="009208DA"/>
    <w:rsid w:val="00920E56"/>
    <w:rsid w:val="009234A6"/>
    <w:rsid w:val="00923911"/>
    <w:rsid w:val="0092576B"/>
    <w:rsid w:val="00925ABC"/>
    <w:rsid w:val="009272CE"/>
    <w:rsid w:val="009275A9"/>
    <w:rsid w:val="00930A76"/>
    <w:rsid w:val="00930AE7"/>
    <w:rsid w:val="00931234"/>
    <w:rsid w:val="00931CDB"/>
    <w:rsid w:val="00932755"/>
    <w:rsid w:val="009327D2"/>
    <w:rsid w:val="00933136"/>
    <w:rsid w:val="009342B4"/>
    <w:rsid w:val="00934E36"/>
    <w:rsid w:val="00934F24"/>
    <w:rsid w:val="009351D9"/>
    <w:rsid w:val="00935759"/>
    <w:rsid w:val="00935FB7"/>
    <w:rsid w:val="00935FFB"/>
    <w:rsid w:val="009366B5"/>
    <w:rsid w:val="00936C24"/>
    <w:rsid w:val="00937DDF"/>
    <w:rsid w:val="009400A3"/>
    <w:rsid w:val="0094166C"/>
    <w:rsid w:val="00943175"/>
    <w:rsid w:val="009441CC"/>
    <w:rsid w:val="00947309"/>
    <w:rsid w:val="00947C6C"/>
    <w:rsid w:val="00950109"/>
    <w:rsid w:val="00950497"/>
    <w:rsid w:val="00951120"/>
    <w:rsid w:val="0095118F"/>
    <w:rsid w:val="0095183C"/>
    <w:rsid w:val="00952A4B"/>
    <w:rsid w:val="009533DF"/>
    <w:rsid w:val="00953568"/>
    <w:rsid w:val="00954459"/>
    <w:rsid w:val="00954E4D"/>
    <w:rsid w:val="00955A7D"/>
    <w:rsid w:val="00955AC2"/>
    <w:rsid w:val="00955F55"/>
    <w:rsid w:val="00956B81"/>
    <w:rsid w:val="0095726C"/>
    <w:rsid w:val="0095757D"/>
    <w:rsid w:val="0095766C"/>
    <w:rsid w:val="00957A55"/>
    <w:rsid w:val="009603FC"/>
    <w:rsid w:val="00960605"/>
    <w:rsid w:val="009618CD"/>
    <w:rsid w:val="0096358A"/>
    <w:rsid w:val="00963B72"/>
    <w:rsid w:val="00964376"/>
    <w:rsid w:val="00964609"/>
    <w:rsid w:val="00964A61"/>
    <w:rsid w:val="00964AA5"/>
    <w:rsid w:val="00964F15"/>
    <w:rsid w:val="00964F7C"/>
    <w:rsid w:val="00965E99"/>
    <w:rsid w:val="0096604D"/>
    <w:rsid w:val="00966C76"/>
    <w:rsid w:val="009678E9"/>
    <w:rsid w:val="009679A0"/>
    <w:rsid w:val="009679CD"/>
    <w:rsid w:val="00967D7B"/>
    <w:rsid w:val="009700D3"/>
    <w:rsid w:val="0097013A"/>
    <w:rsid w:val="00971B70"/>
    <w:rsid w:val="00972DC0"/>
    <w:rsid w:val="0097300B"/>
    <w:rsid w:val="00973CDA"/>
    <w:rsid w:val="009748F3"/>
    <w:rsid w:val="009754BD"/>
    <w:rsid w:val="00975F15"/>
    <w:rsid w:val="0097602D"/>
    <w:rsid w:val="009763B9"/>
    <w:rsid w:val="009768FB"/>
    <w:rsid w:val="00976E9B"/>
    <w:rsid w:val="009803CC"/>
    <w:rsid w:val="009803F1"/>
    <w:rsid w:val="0098157A"/>
    <w:rsid w:val="00982C44"/>
    <w:rsid w:val="0098351A"/>
    <w:rsid w:val="00984519"/>
    <w:rsid w:val="00984AE3"/>
    <w:rsid w:val="009851EE"/>
    <w:rsid w:val="009862A6"/>
    <w:rsid w:val="0098797F"/>
    <w:rsid w:val="0099003B"/>
    <w:rsid w:val="009902C8"/>
    <w:rsid w:val="009913E7"/>
    <w:rsid w:val="00993516"/>
    <w:rsid w:val="0099373E"/>
    <w:rsid w:val="00996972"/>
    <w:rsid w:val="00996A6A"/>
    <w:rsid w:val="00997261"/>
    <w:rsid w:val="009974C3"/>
    <w:rsid w:val="00997512"/>
    <w:rsid w:val="009A0B2A"/>
    <w:rsid w:val="009A0BB3"/>
    <w:rsid w:val="009A0DCD"/>
    <w:rsid w:val="009A149B"/>
    <w:rsid w:val="009A16A5"/>
    <w:rsid w:val="009A1AC5"/>
    <w:rsid w:val="009A3F4C"/>
    <w:rsid w:val="009A47B6"/>
    <w:rsid w:val="009B0045"/>
    <w:rsid w:val="009B16EA"/>
    <w:rsid w:val="009B16F4"/>
    <w:rsid w:val="009B1FCB"/>
    <w:rsid w:val="009B3056"/>
    <w:rsid w:val="009B3217"/>
    <w:rsid w:val="009B43BE"/>
    <w:rsid w:val="009B46B0"/>
    <w:rsid w:val="009B503A"/>
    <w:rsid w:val="009B57B8"/>
    <w:rsid w:val="009B5D1F"/>
    <w:rsid w:val="009B63A7"/>
    <w:rsid w:val="009B7A08"/>
    <w:rsid w:val="009C0029"/>
    <w:rsid w:val="009C043A"/>
    <w:rsid w:val="009C0CAA"/>
    <w:rsid w:val="009C0E73"/>
    <w:rsid w:val="009C2454"/>
    <w:rsid w:val="009C2773"/>
    <w:rsid w:val="009C2E97"/>
    <w:rsid w:val="009C3B85"/>
    <w:rsid w:val="009C3CD9"/>
    <w:rsid w:val="009C3CE8"/>
    <w:rsid w:val="009C4482"/>
    <w:rsid w:val="009C4A25"/>
    <w:rsid w:val="009C6796"/>
    <w:rsid w:val="009C68B3"/>
    <w:rsid w:val="009C75FF"/>
    <w:rsid w:val="009D1C9A"/>
    <w:rsid w:val="009D1F75"/>
    <w:rsid w:val="009D2591"/>
    <w:rsid w:val="009D287A"/>
    <w:rsid w:val="009D4142"/>
    <w:rsid w:val="009D4A8E"/>
    <w:rsid w:val="009D6021"/>
    <w:rsid w:val="009D61B7"/>
    <w:rsid w:val="009D628D"/>
    <w:rsid w:val="009E297B"/>
    <w:rsid w:val="009E2C79"/>
    <w:rsid w:val="009E3153"/>
    <w:rsid w:val="009E3A35"/>
    <w:rsid w:val="009E3F8A"/>
    <w:rsid w:val="009E41A1"/>
    <w:rsid w:val="009E44DB"/>
    <w:rsid w:val="009E6027"/>
    <w:rsid w:val="009E69D5"/>
    <w:rsid w:val="009E6DAA"/>
    <w:rsid w:val="009E71F9"/>
    <w:rsid w:val="009E79FD"/>
    <w:rsid w:val="009E7A9C"/>
    <w:rsid w:val="009E7EA7"/>
    <w:rsid w:val="009F01F4"/>
    <w:rsid w:val="009F0935"/>
    <w:rsid w:val="009F0A4E"/>
    <w:rsid w:val="009F1661"/>
    <w:rsid w:val="009F1685"/>
    <w:rsid w:val="009F236E"/>
    <w:rsid w:val="009F245F"/>
    <w:rsid w:val="009F332F"/>
    <w:rsid w:val="009F38A9"/>
    <w:rsid w:val="009F4584"/>
    <w:rsid w:val="009F488A"/>
    <w:rsid w:val="009F583F"/>
    <w:rsid w:val="009F6B75"/>
    <w:rsid w:val="009F7EFD"/>
    <w:rsid w:val="00A0299C"/>
    <w:rsid w:val="00A04684"/>
    <w:rsid w:val="00A048BD"/>
    <w:rsid w:val="00A050A2"/>
    <w:rsid w:val="00A057F3"/>
    <w:rsid w:val="00A05DC5"/>
    <w:rsid w:val="00A069CD"/>
    <w:rsid w:val="00A07478"/>
    <w:rsid w:val="00A075EB"/>
    <w:rsid w:val="00A1052A"/>
    <w:rsid w:val="00A10E77"/>
    <w:rsid w:val="00A113ED"/>
    <w:rsid w:val="00A12216"/>
    <w:rsid w:val="00A12455"/>
    <w:rsid w:val="00A1445C"/>
    <w:rsid w:val="00A14575"/>
    <w:rsid w:val="00A153C0"/>
    <w:rsid w:val="00A1624F"/>
    <w:rsid w:val="00A20747"/>
    <w:rsid w:val="00A20DA2"/>
    <w:rsid w:val="00A20E4D"/>
    <w:rsid w:val="00A237AD"/>
    <w:rsid w:val="00A240A8"/>
    <w:rsid w:val="00A2436B"/>
    <w:rsid w:val="00A24927"/>
    <w:rsid w:val="00A24A98"/>
    <w:rsid w:val="00A24C30"/>
    <w:rsid w:val="00A2525C"/>
    <w:rsid w:val="00A25842"/>
    <w:rsid w:val="00A26171"/>
    <w:rsid w:val="00A26452"/>
    <w:rsid w:val="00A27D14"/>
    <w:rsid w:val="00A303D0"/>
    <w:rsid w:val="00A30B11"/>
    <w:rsid w:val="00A311EF"/>
    <w:rsid w:val="00A32BBA"/>
    <w:rsid w:val="00A344AD"/>
    <w:rsid w:val="00A345EC"/>
    <w:rsid w:val="00A34656"/>
    <w:rsid w:val="00A34CC0"/>
    <w:rsid w:val="00A36706"/>
    <w:rsid w:val="00A36986"/>
    <w:rsid w:val="00A36A78"/>
    <w:rsid w:val="00A36DFC"/>
    <w:rsid w:val="00A37560"/>
    <w:rsid w:val="00A40477"/>
    <w:rsid w:val="00A40E71"/>
    <w:rsid w:val="00A41B90"/>
    <w:rsid w:val="00A41FA6"/>
    <w:rsid w:val="00A42CA6"/>
    <w:rsid w:val="00A42D45"/>
    <w:rsid w:val="00A42F34"/>
    <w:rsid w:val="00A4416D"/>
    <w:rsid w:val="00A443E6"/>
    <w:rsid w:val="00A447A2"/>
    <w:rsid w:val="00A4507B"/>
    <w:rsid w:val="00A458DE"/>
    <w:rsid w:val="00A467B4"/>
    <w:rsid w:val="00A46B37"/>
    <w:rsid w:val="00A47382"/>
    <w:rsid w:val="00A475AF"/>
    <w:rsid w:val="00A47B97"/>
    <w:rsid w:val="00A52684"/>
    <w:rsid w:val="00A52DA4"/>
    <w:rsid w:val="00A52F08"/>
    <w:rsid w:val="00A53B90"/>
    <w:rsid w:val="00A53BC2"/>
    <w:rsid w:val="00A55173"/>
    <w:rsid w:val="00A55567"/>
    <w:rsid w:val="00A55C6D"/>
    <w:rsid w:val="00A571F3"/>
    <w:rsid w:val="00A574FE"/>
    <w:rsid w:val="00A575EB"/>
    <w:rsid w:val="00A57D6A"/>
    <w:rsid w:val="00A57D9A"/>
    <w:rsid w:val="00A60CE1"/>
    <w:rsid w:val="00A60E6D"/>
    <w:rsid w:val="00A616DF"/>
    <w:rsid w:val="00A62058"/>
    <w:rsid w:val="00A62677"/>
    <w:rsid w:val="00A647EC"/>
    <w:rsid w:val="00A65083"/>
    <w:rsid w:val="00A65CC8"/>
    <w:rsid w:val="00A65D1B"/>
    <w:rsid w:val="00A66DA0"/>
    <w:rsid w:val="00A6732C"/>
    <w:rsid w:val="00A67BEB"/>
    <w:rsid w:val="00A67FE3"/>
    <w:rsid w:val="00A708DD"/>
    <w:rsid w:val="00A70F77"/>
    <w:rsid w:val="00A713BC"/>
    <w:rsid w:val="00A71DF3"/>
    <w:rsid w:val="00A71F23"/>
    <w:rsid w:val="00A725B3"/>
    <w:rsid w:val="00A72734"/>
    <w:rsid w:val="00A72B1B"/>
    <w:rsid w:val="00A73170"/>
    <w:rsid w:val="00A7378B"/>
    <w:rsid w:val="00A73B13"/>
    <w:rsid w:val="00A74622"/>
    <w:rsid w:val="00A752E1"/>
    <w:rsid w:val="00A76B47"/>
    <w:rsid w:val="00A77613"/>
    <w:rsid w:val="00A77CFD"/>
    <w:rsid w:val="00A8001C"/>
    <w:rsid w:val="00A8007A"/>
    <w:rsid w:val="00A80703"/>
    <w:rsid w:val="00A80BA8"/>
    <w:rsid w:val="00A80EE5"/>
    <w:rsid w:val="00A815D9"/>
    <w:rsid w:val="00A819DA"/>
    <w:rsid w:val="00A82B01"/>
    <w:rsid w:val="00A834CB"/>
    <w:rsid w:val="00A83574"/>
    <w:rsid w:val="00A83C32"/>
    <w:rsid w:val="00A847D0"/>
    <w:rsid w:val="00A855CA"/>
    <w:rsid w:val="00A86179"/>
    <w:rsid w:val="00A86D62"/>
    <w:rsid w:val="00A87612"/>
    <w:rsid w:val="00A900F8"/>
    <w:rsid w:val="00A90EE7"/>
    <w:rsid w:val="00A91024"/>
    <w:rsid w:val="00A912B2"/>
    <w:rsid w:val="00A9314C"/>
    <w:rsid w:val="00A934EB"/>
    <w:rsid w:val="00A93D88"/>
    <w:rsid w:val="00A943E3"/>
    <w:rsid w:val="00A94809"/>
    <w:rsid w:val="00A95169"/>
    <w:rsid w:val="00A9623F"/>
    <w:rsid w:val="00A965D1"/>
    <w:rsid w:val="00A97AD3"/>
    <w:rsid w:val="00AA0BC8"/>
    <w:rsid w:val="00AA0C15"/>
    <w:rsid w:val="00AA1ADD"/>
    <w:rsid w:val="00AA1B85"/>
    <w:rsid w:val="00AA2C7A"/>
    <w:rsid w:val="00AA2FF7"/>
    <w:rsid w:val="00AA6613"/>
    <w:rsid w:val="00AA690C"/>
    <w:rsid w:val="00AA697E"/>
    <w:rsid w:val="00AA6A6F"/>
    <w:rsid w:val="00AA6ECD"/>
    <w:rsid w:val="00AA727D"/>
    <w:rsid w:val="00AA74A6"/>
    <w:rsid w:val="00AA762C"/>
    <w:rsid w:val="00AA7DA9"/>
    <w:rsid w:val="00AB008B"/>
    <w:rsid w:val="00AB0536"/>
    <w:rsid w:val="00AB0859"/>
    <w:rsid w:val="00AB17D2"/>
    <w:rsid w:val="00AB263F"/>
    <w:rsid w:val="00AB2C23"/>
    <w:rsid w:val="00AB3024"/>
    <w:rsid w:val="00AB38EA"/>
    <w:rsid w:val="00AB488D"/>
    <w:rsid w:val="00AB57FA"/>
    <w:rsid w:val="00AB5A41"/>
    <w:rsid w:val="00AB66F6"/>
    <w:rsid w:val="00AC00DF"/>
    <w:rsid w:val="00AC0C09"/>
    <w:rsid w:val="00AC109A"/>
    <w:rsid w:val="00AC1793"/>
    <w:rsid w:val="00AC1A36"/>
    <w:rsid w:val="00AC2441"/>
    <w:rsid w:val="00AC27B9"/>
    <w:rsid w:val="00AC2D63"/>
    <w:rsid w:val="00AC2E7F"/>
    <w:rsid w:val="00AC515A"/>
    <w:rsid w:val="00AC52EE"/>
    <w:rsid w:val="00AC64F5"/>
    <w:rsid w:val="00AC6768"/>
    <w:rsid w:val="00AC7C57"/>
    <w:rsid w:val="00AD0205"/>
    <w:rsid w:val="00AD054B"/>
    <w:rsid w:val="00AD1370"/>
    <w:rsid w:val="00AD13D1"/>
    <w:rsid w:val="00AD190D"/>
    <w:rsid w:val="00AD1E36"/>
    <w:rsid w:val="00AD1E5D"/>
    <w:rsid w:val="00AD1F10"/>
    <w:rsid w:val="00AD450C"/>
    <w:rsid w:val="00AD6870"/>
    <w:rsid w:val="00AE019C"/>
    <w:rsid w:val="00AE1EA8"/>
    <w:rsid w:val="00AE346B"/>
    <w:rsid w:val="00AE3DE1"/>
    <w:rsid w:val="00AE4A8F"/>
    <w:rsid w:val="00AE4D82"/>
    <w:rsid w:val="00AE6004"/>
    <w:rsid w:val="00AE64F5"/>
    <w:rsid w:val="00AE6905"/>
    <w:rsid w:val="00AE7FDA"/>
    <w:rsid w:val="00AF0608"/>
    <w:rsid w:val="00AF0767"/>
    <w:rsid w:val="00AF0C5E"/>
    <w:rsid w:val="00AF169D"/>
    <w:rsid w:val="00AF1B2D"/>
    <w:rsid w:val="00AF24A6"/>
    <w:rsid w:val="00AF2654"/>
    <w:rsid w:val="00AF315A"/>
    <w:rsid w:val="00AF3C6A"/>
    <w:rsid w:val="00AF3C7B"/>
    <w:rsid w:val="00AF3F96"/>
    <w:rsid w:val="00AF4520"/>
    <w:rsid w:val="00AF48E9"/>
    <w:rsid w:val="00AF498A"/>
    <w:rsid w:val="00AF4E36"/>
    <w:rsid w:val="00AF5697"/>
    <w:rsid w:val="00AF5E32"/>
    <w:rsid w:val="00AF7C54"/>
    <w:rsid w:val="00B00FFD"/>
    <w:rsid w:val="00B02BE2"/>
    <w:rsid w:val="00B02DCF"/>
    <w:rsid w:val="00B0382C"/>
    <w:rsid w:val="00B03D9A"/>
    <w:rsid w:val="00B04F96"/>
    <w:rsid w:val="00B05E78"/>
    <w:rsid w:val="00B061D9"/>
    <w:rsid w:val="00B06836"/>
    <w:rsid w:val="00B07049"/>
    <w:rsid w:val="00B07276"/>
    <w:rsid w:val="00B0790A"/>
    <w:rsid w:val="00B07C27"/>
    <w:rsid w:val="00B07D86"/>
    <w:rsid w:val="00B07FD2"/>
    <w:rsid w:val="00B1007D"/>
    <w:rsid w:val="00B10452"/>
    <w:rsid w:val="00B1062A"/>
    <w:rsid w:val="00B12669"/>
    <w:rsid w:val="00B12CA4"/>
    <w:rsid w:val="00B1357B"/>
    <w:rsid w:val="00B14116"/>
    <w:rsid w:val="00B14801"/>
    <w:rsid w:val="00B152D4"/>
    <w:rsid w:val="00B15312"/>
    <w:rsid w:val="00B160DA"/>
    <w:rsid w:val="00B219FF"/>
    <w:rsid w:val="00B21BF8"/>
    <w:rsid w:val="00B21E60"/>
    <w:rsid w:val="00B22F7B"/>
    <w:rsid w:val="00B2577A"/>
    <w:rsid w:val="00B25BC3"/>
    <w:rsid w:val="00B26E85"/>
    <w:rsid w:val="00B27699"/>
    <w:rsid w:val="00B277C0"/>
    <w:rsid w:val="00B27FB2"/>
    <w:rsid w:val="00B3039F"/>
    <w:rsid w:val="00B30CDA"/>
    <w:rsid w:val="00B30E18"/>
    <w:rsid w:val="00B31E88"/>
    <w:rsid w:val="00B3202F"/>
    <w:rsid w:val="00B32704"/>
    <w:rsid w:val="00B329E0"/>
    <w:rsid w:val="00B32BD5"/>
    <w:rsid w:val="00B3470C"/>
    <w:rsid w:val="00B34A18"/>
    <w:rsid w:val="00B350F9"/>
    <w:rsid w:val="00B35504"/>
    <w:rsid w:val="00B36D07"/>
    <w:rsid w:val="00B404BF"/>
    <w:rsid w:val="00B409ED"/>
    <w:rsid w:val="00B417EE"/>
    <w:rsid w:val="00B42F6F"/>
    <w:rsid w:val="00B4365F"/>
    <w:rsid w:val="00B440A7"/>
    <w:rsid w:val="00B44557"/>
    <w:rsid w:val="00B44ECB"/>
    <w:rsid w:val="00B46186"/>
    <w:rsid w:val="00B472E3"/>
    <w:rsid w:val="00B4772A"/>
    <w:rsid w:val="00B47EC3"/>
    <w:rsid w:val="00B50784"/>
    <w:rsid w:val="00B5108A"/>
    <w:rsid w:val="00B512EE"/>
    <w:rsid w:val="00B513C9"/>
    <w:rsid w:val="00B51435"/>
    <w:rsid w:val="00B51795"/>
    <w:rsid w:val="00B51F69"/>
    <w:rsid w:val="00B53C18"/>
    <w:rsid w:val="00B545DC"/>
    <w:rsid w:val="00B548D6"/>
    <w:rsid w:val="00B54F70"/>
    <w:rsid w:val="00B55ECF"/>
    <w:rsid w:val="00B5664E"/>
    <w:rsid w:val="00B56678"/>
    <w:rsid w:val="00B603AD"/>
    <w:rsid w:val="00B60EF6"/>
    <w:rsid w:val="00B61129"/>
    <w:rsid w:val="00B61239"/>
    <w:rsid w:val="00B61537"/>
    <w:rsid w:val="00B623A8"/>
    <w:rsid w:val="00B63657"/>
    <w:rsid w:val="00B6555F"/>
    <w:rsid w:val="00B672A1"/>
    <w:rsid w:val="00B707E7"/>
    <w:rsid w:val="00B71FDA"/>
    <w:rsid w:val="00B72656"/>
    <w:rsid w:val="00B74B90"/>
    <w:rsid w:val="00B75056"/>
    <w:rsid w:val="00B75A61"/>
    <w:rsid w:val="00B77319"/>
    <w:rsid w:val="00B77519"/>
    <w:rsid w:val="00B77A0B"/>
    <w:rsid w:val="00B80934"/>
    <w:rsid w:val="00B81119"/>
    <w:rsid w:val="00B81230"/>
    <w:rsid w:val="00B81C76"/>
    <w:rsid w:val="00B832A1"/>
    <w:rsid w:val="00B84160"/>
    <w:rsid w:val="00B84F7A"/>
    <w:rsid w:val="00B865E8"/>
    <w:rsid w:val="00B875DE"/>
    <w:rsid w:val="00B879BB"/>
    <w:rsid w:val="00B9035E"/>
    <w:rsid w:val="00B91058"/>
    <w:rsid w:val="00B912E2"/>
    <w:rsid w:val="00B92FF9"/>
    <w:rsid w:val="00B94D2B"/>
    <w:rsid w:val="00B95889"/>
    <w:rsid w:val="00B95D87"/>
    <w:rsid w:val="00B9684F"/>
    <w:rsid w:val="00B96BBC"/>
    <w:rsid w:val="00B96CEC"/>
    <w:rsid w:val="00B97519"/>
    <w:rsid w:val="00BA0DDB"/>
    <w:rsid w:val="00BA10F2"/>
    <w:rsid w:val="00BA11ED"/>
    <w:rsid w:val="00BA121B"/>
    <w:rsid w:val="00BA1739"/>
    <w:rsid w:val="00BA1D18"/>
    <w:rsid w:val="00BA1E44"/>
    <w:rsid w:val="00BA207E"/>
    <w:rsid w:val="00BA39E9"/>
    <w:rsid w:val="00BA51DE"/>
    <w:rsid w:val="00BA52B8"/>
    <w:rsid w:val="00BA5D70"/>
    <w:rsid w:val="00BA77A5"/>
    <w:rsid w:val="00BB0E5B"/>
    <w:rsid w:val="00BB11F8"/>
    <w:rsid w:val="00BB1FB3"/>
    <w:rsid w:val="00BB2420"/>
    <w:rsid w:val="00BB2C22"/>
    <w:rsid w:val="00BB2F4B"/>
    <w:rsid w:val="00BB40C2"/>
    <w:rsid w:val="00BB4A43"/>
    <w:rsid w:val="00BB50BB"/>
    <w:rsid w:val="00BB6F2E"/>
    <w:rsid w:val="00BB717A"/>
    <w:rsid w:val="00BB7482"/>
    <w:rsid w:val="00BB74C8"/>
    <w:rsid w:val="00BB7ACA"/>
    <w:rsid w:val="00BB7B2A"/>
    <w:rsid w:val="00BC0DE4"/>
    <w:rsid w:val="00BC0DFC"/>
    <w:rsid w:val="00BC0E41"/>
    <w:rsid w:val="00BC24DA"/>
    <w:rsid w:val="00BC3B32"/>
    <w:rsid w:val="00BC3C8E"/>
    <w:rsid w:val="00BC3D4A"/>
    <w:rsid w:val="00BC625C"/>
    <w:rsid w:val="00BC6BA6"/>
    <w:rsid w:val="00BC7D16"/>
    <w:rsid w:val="00BC7D71"/>
    <w:rsid w:val="00BD1C1D"/>
    <w:rsid w:val="00BD251A"/>
    <w:rsid w:val="00BD25C8"/>
    <w:rsid w:val="00BD2E13"/>
    <w:rsid w:val="00BD2FD6"/>
    <w:rsid w:val="00BD35FB"/>
    <w:rsid w:val="00BD3AAC"/>
    <w:rsid w:val="00BD3ADE"/>
    <w:rsid w:val="00BD69D2"/>
    <w:rsid w:val="00BD6C7A"/>
    <w:rsid w:val="00BE36AF"/>
    <w:rsid w:val="00BE4213"/>
    <w:rsid w:val="00BE425C"/>
    <w:rsid w:val="00BE51E3"/>
    <w:rsid w:val="00BE5412"/>
    <w:rsid w:val="00BE5FE6"/>
    <w:rsid w:val="00BE6C8A"/>
    <w:rsid w:val="00BE7903"/>
    <w:rsid w:val="00BE7F6F"/>
    <w:rsid w:val="00BF0BAE"/>
    <w:rsid w:val="00BF1879"/>
    <w:rsid w:val="00BF4A1F"/>
    <w:rsid w:val="00BF4BA4"/>
    <w:rsid w:val="00BF4DD2"/>
    <w:rsid w:val="00BF5317"/>
    <w:rsid w:val="00BF598D"/>
    <w:rsid w:val="00BF5CEA"/>
    <w:rsid w:val="00BF6254"/>
    <w:rsid w:val="00BF686B"/>
    <w:rsid w:val="00BF6A5F"/>
    <w:rsid w:val="00BF6E7E"/>
    <w:rsid w:val="00BF6EE3"/>
    <w:rsid w:val="00BF7631"/>
    <w:rsid w:val="00BF7CFB"/>
    <w:rsid w:val="00BF7DBC"/>
    <w:rsid w:val="00BF7F3A"/>
    <w:rsid w:val="00C000B6"/>
    <w:rsid w:val="00C00C9D"/>
    <w:rsid w:val="00C012DC"/>
    <w:rsid w:val="00C014A7"/>
    <w:rsid w:val="00C045A0"/>
    <w:rsid w:val="00C04A9F"/>
    <w:rsid w:val="00C04ADE"/>
    <w:rsid w:val="00C04B24"/>
    <w:rsid w:val="00C05D4B"/>
    <w:rsid w:val="00C06298"/>
    <w:rsid w:val="00C12C78"/>
    <w:rsid w:val="00C13A8A"/>
    <w:rsid w:val="00C144EF"/>
    <w:rsid w:val="00C14BD2"/>
    <w:rsid w:val="00C14CF1"/>
    <w:rsid w:val="00C15227"/>
    <w:rsid w:val="00C15679"/>
    <w:rsid w:val="00C156C8"/>
    <w:rsid w:val="00C15E1D"/>
    <w:rsid w:val="00C17638"/>
    <w:rsid w:val="00C207BA"/>
    <w:rsid w:val="00C207D7"/>
    <w:rsid w:val="00C21749"/>
    <w:rsid w:val="00C21B3A"/>
    <w:rsid w:val="00C22500"/>
    <w:rsid w:val="00C22ACA"/>
    <w:rsid w:val="00C2499D"/>
    <w:rsid w:val="00C24FB0"/>
    <w:rsid w:val="00C260D5"/>
    <w:rsid w:val="00C26FEB"/>
    <w:rsid w:val="00C27011"/>
    <w:rsid w:val="00C27765"/>
    <w:rsid w:val="00C27CE1"/>
    <w:rsid w:val="00C3034D"/>
    <w:rsid w:val="00C30421"/>
    <w:rsid w:val="00C3042E"/>
    <w:rsid w:val="00C32485"/>
    <w:rsid w:val="00C32B3E"/>
    <w:rsid w:val="00C32D7B"/>
    <w:rsid w:val="00C33160"/>
    <w:rsid w:val="00C335AC"/>
    <w:rsid w:val="00C33B39"/>
    <w:rsid w:val="00C33F2C"/>
    <w:rsid w:val="00C342B0"/>
    <w:rsid w:val="00C343CC"/>
    <w:rsid w:val="00C34957"/>
    <w:rsid w:val="00C34D0E"/>
    <w:rsid w:val="00C35273"/>
    <w:rsid w:val="00C3578D"/>
    <w:rsid w:val="00C35CA9"/>
    <w:rsid w:val="00C36A64"/>
    <w:rsid w:val="00C40B56"/>
    <w:rsid w:val="00C419FD"/>
    <w:rsid w:val="00C42BFF"/>
    <w:rsid w:val="00C43631"/>
    <w:rsid w:val="00C436B1"/>
    <w:rsid w:val="00C44F0B"/>
    <w:rsid w:val="00C45337"/>
    <w:rsid w:val="00C4796D"/>
    <w:rsid w:val="00C50DC9"/>
    <w:rsid w:val="00C51121"/>
    <w:rsid w:val="00C51866"/>
    <w:rsid w:val="00C52FC6"/>
    <w:rsid w:val="00C53AD9"/>
    <w:rsid w:val="00C55038"/>
    <w:rsid w:val="00C55C7E"/>
    <w:rsid w:val="00C5654E"/>
    <w:rsid w:val="00C56D15"/>
    <w:rsid w:val="00C56DF8"/>
    <w:rsid w:val="00C57AA8"/>
    <w:rsid w:val="00C60D9A"/>
    <w:rsid w:val="00C61063"/>
    <w:rsid w:val="00C61418"/>
    <w:rsid w:val="00C6274F"/>
    <w:rsid w:val="00C62AB5"/>
    <w:rsid w:val="00C6342E"/>
    <w:rsid w:val="00C64288"/>
    <w:rsid w:val="00C64B29"/>
    <w:rsid w:val="00C64E06"/>
    <w:rsid w:val="00C64FFA"/>
    <w:rsid w:val="00C65286"/>
    <w:rsid w:val="00C66255"/>
    <w:rsid w:val="00C670F0"/>
    <w:rsid w:val="00C67A7A"/>
    <w:rsid w:val="00C67C15"/>
    <w:rsid w:val="00C7086C"/>
    <w:rsid w:val="00C7092C"/>
    <w:rsid w:val="00C71D57"/>
    <w:rsid w:val="00C74017"/>
    <w:rsid w:val="00C74CB1"/>
    <w:rsid w:val="00C75BB7"/>
    <w:rsid w:val="00C76F1F"/>
    <w:rsid w:val="00C77B35"/>
    <w:rsid w:val="00C809E2"/>
    <w:rsid w:val="00C80B01"/>
    <w:rsid w:val="00C80B44"/>
    <w:rsid w:val="00C81192"/>
    <w:rsid w:val="00C814EB"/>
    <w:rsid w:val="00C8255C"/>
    <w:rsid w:val="00C8273E"/>
    <w:rsid w:val="00C82918"/>
    <w:rsid w:val="00C82FF0"/>
    <w:rsid w:val="00C832B8"/>
    <w:rsid w:val="00C837CA"/>
    <w:rsid w:val="00C8389D"/>
    <w:rsid w:val="00C83E4B"/>
    <w:rsid w:val="00C83F24"/>
    <w:rsid w:val="00C857BE"/>
    <w:rsid w:val="00C860E3"/>
    <w:rsid w:val="00C86A2A"/>
    <w:rsid w:val="00C92E4B"/>
    <w:rsid w:val="00C94F6B"/>
    <w:rsid w:val="00C951C1"/>
    <w:rsid w:val="00CA0648"/>
    <w:rsid w:val="00CA1CFB"/>
    <w:rsid w:val="00CA2764"/>
    <w:rsid w:val="00CA2D31"/>
    <w:rsid w:val="00CA2D8D"/>
    <w:rsid w:val="00CA32E0"/>
    <w:rsid w:val="00CA4C31"/>
    <w:rsid w:val="00CA573E"/>
    <w:rsid w:val="00CA5A6D"/>
    <w:rsid w:val="00CA5F22"/>
    <w:rsid w:val="00CA5F51"/>
    <w:rsid w:val="00CA739B"/>
    <w:rsid w:val="00CA786E"/>
    <w:rsid w:val="00CB0B6E"/>
    <w:rsid w:val="00CB189E"/>
    <w:rsid w:val="00CB2EB8"/>
    <w:rsid w:val="00CB3D9C"/>
    <w:rsid w:val="00CB4B72"/>
    <w:rsid w:val="00CB56A2"/>
    <w:rsid w:val="00CB6459"/>
    <w:rsid w:val="00CB6BC9"/>
    <w:rsid w:val="00CB7365"/>
    <w:rsid w:val="00CB7B7C"/>
    <w:rsid w:val="00CC0722"/>
    <w:rsid w:val="00CC0CB6"/>
    <w:rsid w:val="00CC18CD"/>
    <w:rsid w:val="00CC2729"/>
    <w:rsid w:val="00CC33F4"/>
    <w:rsid w:val="00CC371B"/>
    <w:rsid w:val="00CC43AC"/>
    <w:rsid w:val="00CC446B"/>
    <w:rsid w:val="00CC4828"/>
    <w:rsid w:val="00CC4E6F"/>
    <w:rsid w:val="00CC65F4"/>
    <w:rsid w:val="00CC738F"/>
    <w:rsid w:val="00CD0878"/>
    <w:rsid w:val="00CD0F79"/>
    <w:rsid w:val="00CD10A7"/>
    <w:rsid w:val="00CD112F"/>
    <w:rsid w:val="00CD1F59"/>
    <w:rsid w:val="00CD30EF"/>
    <w:rsid w:val="00CD3127"/>
    <w:rsid w:val="00CD3B64"/>
    <w:rsid w:val="00CD3FC6"/>
    <w:rsid w:val="00CD4050"/>
    <w:rsid w:val="00CD4925"/>
    <w:rsid w:val="00CD4A20"/>
    <w:rsid w:val="00CD505F"/>
    <w:rsid w:val="00CD5161"/>
    <w:rsid w:val="00CD6311"/>
    <w:rsid w:val="00CD67B0"/>
    <w:rsid w:val="00CD6BA4"/>
    <w:rsid w:val="00CD77E9"/>
    <w:rsid w:val="00CD78F2"/>
    <w:rsid w:val="00CE00CC"/>
    <w:rsid w:val="00CE04DC"/>
    <w:rsid w:val="00CE0BC9"/>
    <w:rsid w:val="00CE0F2A"/>
    <w:rsid w:val="00CE1536"/>
    <w:rsid w:val="00CE1DCF"/>
    <w:rsid w:val="00CE1F32"/>
    <w:rsid w:val="00CE2B07"/>
    <w:rsid w:val="00CE2B74"/>
    <w:rsid w:val="00CE2F4C"/>
    <w:rsid w:val="00CE3E3F"/>
    <w:rsid w:val="00CE4D3C"/>
    <w:rsid w:val="00CE56D7"/>
    <w:rsid w:val="00CE5BED"/>
    <w:rsid w:val="00CE77BD"/>
    <w:rsid w:val="00CE7FA1"/>
    <w:rsid w:val="00CF0C96"/>
    <w:rsid w:val="00CF10A9"/>
    <w:rsid w:val="00CF12B1"/>
    <w:rsid w:val="00CF2749"/>
    <w:rsid w:val="00CF2BF0"/>
    <w:rsid w:val="00CF36B2"/>
    <w:rsid w:val="00CF4366"/>
    <w:rsid w:val="00CF568E"/>
    <w:rsid w:val="00CF7E07"/>
    <w:rsid w:val="00D0051A"/>
    <w:rsid w:val="00D0112D"/>
    <w:rsid w:val="00D0249B"/>
    <w:rsid w:val="00D0384E"/>
    <w:rsid w:val="00D042FB"/>
    <w:rsid w:val="00D0471F"/>
    <w:rsid w:val="00D05C0E"/>
    <w:rsid w:val="00D06666"/>
    <w:rsid w:val="00D07642"/>
    <w:rsid w:val="00D07F27"/>
    <w:rsid w:val="00D11398"/>
    <w:rsid w:val="00D11BB2"/>
    <w:rsid w:val="00D12603"/>
    <w:rsid w:val="00D1387B"/>
    <w:rsid w:val="00D13923"/>
    <w:rsid w:val="00D139DE"/>
    <w:rsid w:val="00D143D8"/>
    <w:rsid w:val="00D15118"/>
    <w:rsid w:val="00D15655"/>
    <w:rsid w:val="00D15A62"/>
    <w:rsid w:val="00D20E29"/>
    <w:rsid w:val="00D2124C"/>
    <w:rsid w:val="00D21784"/>
    <w:rsid w:val="00D21AA7"/>
    <w:rsid w:val="00D221B5"/>
    <w:rsid w:val="00D22E71"/>
    <w:rsid w:val="00D23E4E"/>
    <w:rsid w:val="00D248F1"/>
    <w:rsid w:val="00D255A6"/>
    <w:rsid w:val="00D27195"/>
    <w:rsid w:val="00D27A39"/>
    <w:rsid w:val="00D27BB3"/>
    <w:rsid w:val="00D27D0D"/>
    <w:rsid w:val="00D27D50"/>
    <w:rsid w:val="00D30182"/>
    <w:rsid w:val="00D30C60"/>
    <w:rsid w:val="00D30F0A"/>
    <w:rsid w:val="00D31E12"/>
    <w:rsid w:val="00D3227F"/>
    <w:rsid w:val="00D33261"/>
    <w:rsid w:val="00D361CE"/>
    <w:rsid w:val="00D36E32"/>
    <w:rsid w:val="00D36F26"/>
    <w:rsid w:val="00D37087"/>
    <w:rsid w:val="00D376DA"/>
    <w:rsid w:val="00D4011D"/>
    <w:rsid w:val="00D40B77"/>
    <w:rsid w:val="00D43090"/>
    <w:rsid w:val="00D431E0"/>
    <w:rsid w:val="00D443A2"/>
    <w:rsid w:val="00D447DD"/>
    <w:rsid w:val="00D455DE"/>
    <w:rsid w:val="00D46089"/>
    <w:rsid w:val="00D46BF5"/>
    <w:rsid w:val="00D471C1"/>
    <w:rsid w:val="00D475AC"/>
    <w:rsid w:val="00D507E3"/>
    <w:rsid w:val="00D51748"/>
    <w:rsid w:val="00D53870"/>
    <w:rsid w:val="00D53C7C"/>
    <w:rsid w:val="00D549A3"/>
    <w:rsid w:val="00D5516B"/>
    <w:rsid w:val="00D552B5"/>
    <w:rsid w:val="00D55A26"/>
    <w:rsid w:val="00D56CB4"/>
    <w:rsid w:val="00D57970"/>
    <w:rsid w:val="00D6073D"/>
    <w:rsid w:val="00D6164E"/>
    <w:rsid w:val="00D6200B"/>
    <w:rsid w:val="00D64661"/>
    <w:rsid w:val="00D6586E"/>
    <w:rsid w:val="00D65A4B"/>
    <w:rsid w:val="00D65F68"/>
    <w:rsid w:val="00D66C28"/>
    <w:rsid w:val="00D67E31"/>
    <w:rsid w:val="00D7024F"/>
    <w:rsid w:val="00D707DB"/>
    <w:rsid w:val="00D70A14"/>
    <w:rsid w:val="00D70A9A"/>
    <w:rsid w:val="00D7139F"/>
    <w:rsid w:val="00D72422"/>
    <w:rsid w:val="00D724C8"/>
    <w:rsid w:val="00D73324"/>
    <w:rsid w:val="00D73DDE"/>
    <w:rsid w:val="00D73F3E"/>
    <w:rsid w:val="00D7513F"/>
    <w:rsid w:val="00D7515C"/>
    <w:rsid w:val="00D7647B"/>
    <w:rsid w:val="00D7687C"/>
    <w:rsid w:val="00D76C73"/>
    <w:rsid w:val="00D76FF2"/>
    <w:rsid w:val="00D8078A"/>
    <w:rsid w:val="00D812D4"/>
    <w:rsid w:val="00D81F1F"/>
    <w:rsid w:val="00D823B4"/>
    <w:rsid w:val="00D8458B"/>
    <w:rsid w:val="00D84653"/>
    <w:rsid w:val="00D84ECD"/>
    <w:rsid w:val="00D857A9"/>
    <w:rsid w:val="00D85C70"/>
    <w:rsid w:val="00D860F9"/>
    <w:rsid w:val="00D87A03"/>
    <w:rsid w:val="00D87AF7"/>
    <w:rsid w:val="00D90304"/>
    <w:rsid w:val="00D90FCB"/>
    <w:rsid w:val="00D91267"/>
    <w:rsid w:val="00D912A7"/>
    <w:rsid w:val="00D91C83"/>
    <w:rsid w:val="00D92D8B"/>
    <w:rsid w:val="00D9560E"/>
    <w:rsid w:val="00D95C7F"/>
    <w:rsid w:val="00D96B9C"/>
    <w:rsid w:val="00D972DF"/>
    <w:rsid w:val="00D97867"/>
    <w:rsid w:val="00D97DB2"/>
    <w:rsid w:val="00DA067C"/>
    <w:rsid w:val="00DA10C5"/>
    <w:rsid w:val="00DA2D97"/>
    <w:rsid w:val="00DA3E09"/>
    <w:rsid w:val="00DA42F0"/>
    <w:rsid w:val="00DA43C0"/>
    <w:rsid w:val="00DA4563"/>
    <w:rsid w:val="00DA4B09"/>
    <w:rsid w:val="00DA6AB0"/>
    <w:rsid w:val="00DA7AF1"/>
    <w:rsid w:val="00DB0BCB"/>
    <w:rsid w:val="00DB2BD2"/>
    <w:rsid w:val="00DB2CB1"/>
    <w:rsid w:val="00DB4350"/>
    <w:rsid w:val="00DB52C7"/>
    <w:rsid w:val="00DB5482"/>
    <w:rsid w:val="00DB5E97"/>
    <w:rsid w:val="00DB6D58"/>
    <w:rsid w:val="00DB7C82"/>
    <w:rsid w:val="00DC01CE"/>
    <w:rsid w:val="00DC0D5D"/>
    <w:rsid w:val="00DC153A"/>
    <w:rsid w:val="00DC1D93"/>
    <w:rsid w:val="00DC26E7"/>
    <w:rsid w:val="00DC2A3D"/>
    <w:rsid w:val="00DC2B6C"/>
    <w:rsid w:val="00DC32F9"/>
    <w:rsid w:val="00DC40B8"/>
    <w:rsid w:val="00DC4B07"/>
    <w:rsid w:val="00DC5E3B"/>
    <w:rsid w:val="00DC62E8"/>
    <w:rsid w:val="00DC6E5A"/>
    <w:rsid w:val="00DD0524"/>
    <w:rsid w:val="00DD0879"/>
    <w:rsid w:val="00DD08A1"/>
    <w:rsid w:val="00DD2A23"/>
    <w:rsid w:val="00DD39C3"/>
    <w:rsid w:val="00DD4429"/>
    <w:rsid w:val="00DD4917"/>
    <w:rsid w:val="00DD556B"/>
    <w:rsid w:val="00DD5938"/>
    <w:rsid w:val="00DE00B7"/>
    <w:rsid w:val="00DE0659"/>
    <w:rsid w:val="00DE0C70"/>
    <w:rsid w:val="00DE0D45"/>
    <w:rsid w:val="00DE27C2"/>
    <w:rsid w:val="00DE37EB"/>
    <w:rsid w:val="00DE4612"/>
    <w:rsid w:val="00DE485F"/>
    <w:rsid w:val="00DE4ADE"/>
    <w:rsid w:val="00DE4E89"/>
    <w:rsid w:val="00DE534F"/>
    <w:rsid w:val="00DE61D4"/>
    <w:rsid w:val="00DE7656"/>
    <w:rsid w:val="00DE7EFE"/>
    <w:rsid w:val="00DF0449"/>
    <w:rsid w:val="00DF0808"/>
    <w:rsid w:val="00DF10F0"/>
    <w:rsid w:val="00DF1CD2"/>
    <w:rsid w:val="00DF1ED5"/>
    <w:rsid w:val="00DF229F"/>
    <w:rsid w:val="00DF3E63"/>
    <w:rsid w:val="00DF3F9C"/>
    <w:rsid w:val="00DF4BC4"/>
    <w:rsid w:val="00DF6AF3"/>
    <w:rsid w:val="00DF7145"/>
    <w:rsid w:val="00DF73DB"/>
    <w:rsid w:val="00DF7981"/>
    <w:rsid w:val="00DF7E0A"/>
    <w:rsid w:val="00E0091F"/>
    <w:rsid w:val="00E0294A"/>
    <w:rsid w:val="00E04B66"/>
    <w:rsid w:val="00E053CC"/>
    <w:rsid w:val="00E07E65"/>
    <w:rsid w:val="00E105F3"/>
    <w:rsid w:val="00E11071"/>
    <w:rsid w:val="00E11C60"/>
    <w:rsid w:val="00E12560"/>
    <w:rsid w:val="00E126B0"/>
    <w:rsid w:val="00E12B00"/>
    <w:rsid w:val="00E13765"/>
    <w:rsid w:val="00E14A41"/>
    <w:rsid w:val="00E15597"/>
    <w:rsid w:val="00E156DF"/>
    <w:rsid w:val="00E1775F"/>
    <w:rsid w:val="00E1788E"/>
    <w:rsid w:val="00E178DD"/>
    <w:rsid w:val="00E17D1A"/>
    <w:rsid w:val="00E2034D"/>
    <w:rsid w:val="00E2262A"/>
    <w:rsid w:val="00E23F7F"/>
    <w:rsid w:val="00E24630"/>
    <w:rsid w:val="00E25076"/>
    <w:rsid w:val="00E2558D"/>
    <w:rsid w:val="00E255C0"/>
    <w:rsid w:val="00E256A0"/>
    <w:rsid w:val="00E261FC"/>
    <w:rsid w:val="00E27575"/>
    <w:rsid w:val="00E2795B"/>
    <w:rsid w:val="00E309B5"/>
    <w:rsid w:val="00E3115C"/>
    <w:rsid w:val="00E31880"/>
    <w:rsid w:val="00E31EDD"/>
    <w:rsid w:val="00E32579"/>
    <w:rsid w:val="00E337DA"/>
    <w:rsid w:val="00E342C7"/>
    <w:rsid w:val="00E342FF"/>
    <w:rsid w:val="00E34A24"/>
    <w:rsid w:val="00E36D78"/>
    <w:rsid w:val="00E41164"/>
    <w:rsid w:val="00E4128B"/>
    <w:rsid w:val="00E41558"/>
    <w:rsid w:val="00E41BA2"/>
    <w:rsid w:val="00E42349"/>
    <w:rsid w:val="00E43C1C"/>
    <w:rsid w:val="00E43E79"/>
    <w:rsid w:val="00E45B88"/>
    <w:rsid w:val="00E45D5A"/>
    <w:rsid w:val="00E46B76"/>
    <w:rsid w:val="00E46D2E"/>
    <w:rsid w:val="00E47ED3"/>
    <w:rsid w:val="00E50083"/>
    <w:rsid w:val="00E50B70"/>
    <w:rsid w:val="00E51509"/>
    <w:rsid w:val="00E51AFD"/>
    <w:rsid w:val="00E51C0B"/>
    <w:rsid w:val="00E53702"/>
    <w:rsid w:val="00E53D2A"/>
    <w:rsid w:val="00E53E0A"/>
    <w:rsid w:val="00E5443E"/>
    <w:rsid w:val="00E54703"/>
    <w:rsid w:val="00E5555A"/>
    <w:rsid w:val="00E56C75"/>
    <w:rsid w:val="00E5732A"/>
    <w:rsid w:val="00E57CF2"/>
    <w:rsid w:val="00E606DE"/>
    <w:rsid w:val="00E622E8"/>
    <w:rsid w:val="00E624BF"/>
    <w:rsid w:val="00E62BE2"/>
    <w:rsid w:val="00E63800"/>
    <w:rsid w:val="00E64116"/>
    <w:rsid w:val="00E657B0"/>
    <w:rsid w:val="00E6581E"/>
    <w:rsid w:val="00E66887"/>
    <w:rsid w:val="00E71BBC"/>
    <w:rsid w:val="00E7290E"/>
    <w:rsid w:val="00E72F47"/>
    <w:rsid w:val="00E72FAE"/>
    <w:rsid w:val="00E7334B"/>
    <w:rsid w:val="00E7427D"/>
    <w:rsid w:val="00E74CDD"/>
    <w:rsid w:val="00E75593"/>
    <w:rsid w:val="00E7591E"/>
    <w:rsid w:val="00E75B4D"/>
    <w:rsid w:val="00E75B6C"/>
    <w:rsid w:val="00E75CCE"/>
    <w:rsid w:val="00E76B07"/>
    <w:rsid w:val="00E775D2"/>
    <w:rsid w:val="00E7797B"/>
    <w:rsid w:val="00E8079D"/>
    <w:rsid w:val="00E80E71"/>
    <w:rsid w:val="00E812FC"/>
    <w:rsid w:val="00E81989"/>
    <w:rsid w:val="00E81B55"/>
    <w:rsid w:val="00E81D1D"/>
    <w:rsid w:val="00E82F7D"/>
    <w:rsid w:val="00E830A5"/>
    <w:rsid w:val="00E83515"/>
    <w:rsid w:val="00E83970"/>
    <w:rsid w:val="00E83988"/>
    <w:rsid w:val="00E83CA8"/>
    <w:rsid w:val="00E86256"/>
    <w:rsid w:val="00E864E7"/>
    <w:rsid w:val="00E86AA5"/>
    <w:rsid w:val="00E9082F"/>
    <w:rsid w:val="00E90DC9"/>
    <w:rsid w:val="00E9115B"/>
    <w:rsid w:val="00E912C4"/>
    <w:rsid w:val="00E93C28"/>
    <w:rsid w:val="00E940F8"/>
    <w:rsid w:val="00E95E34"/>
    <w:rsid w:val="00E96985"/>
    <w:rsid w:val="00E96F35"/>
    <w:rsid w:val="00E97143"/>
    <w:rsid w:val="00E97766"/>
    <w:rsid w:val="00E979CA"/>
    <w:rsid w:val="00EA094A"/>
    <w:rsid w:val="00EA0963"/>
    <w:rsid w:val="00EA0AE4"/>
    <w:rsid w:val="00EA1798"/>
    <w:rsid w:val="00EA2ABA"/>
    <w:rsid w:val="00EA2F69"/>
    <w:rsid w:val="00EA357E"/>
    <w:rsid w:val="00EA3936"/>
    <w:rsid w:val="00EA407D"/>
    <w:rsid w:val="00EA430E"/>
    <w:rsid w:val="00EA4508"/>
    <w:rsid w:val="00EA4952"/>
    <w:rsid w:val="00EA4F7A"/>
    <w:rsid w:val="00EA59E0"/>
    <w:rsid w:val="00EA7A10"/>
    <w:rsid w:val="00EB07E8"/>
    <w:rsid w:val="00EB0D4B"/>
    <w:rsid w:val="00EB275C"/>
    <w:rsid w:val="00EB2ABD"/>
    <w:rsid w:val="00EB2B27"/>
    <w:rsid w:val="00EB2C00"/>
    <w:rsid w:val="00EB2D0A"/>
    <w:rsid w:val="00EB2D86"/>
    <w:rsid w:val="00EB345E"/>
    <w:rsid w:val="00EB40ED"/>
    <w:rsid w:val="00EB4350"/>
    <w:rsid w:val="00EB4A7F"/>
    <w:rsid w:val="00EB4AA3"/>
    <w:rsid w:val="00EB5999"/>
    <w:rsid w:val="00EB6942"/>
    <w:rsid w:val="00EB7009"/>
    <w:rsid w:val="00EC4831"/>
    <w:rsid w:val="00EC6477"/>
    <w:rsid w:val="00EC6482"/>
    <w:rsid w:val="00EC6BCA"/>
    <w:rsid w:val="00EC6BEB"/>
    <w:rsid w:val="00EC7658"/>
    <w:rsid w:val="00ED0434"/>
    <w:rsid w:val="00ED0E2D"/>
    <w:rsid w:val="00ED2690"/>
    <w:rsid w:val="00ED2B47"/>
    <w:rsid w:val="00ED3268"/>
    <w:rsid w:val="00ED3BDD"/>
    <w:rsid w:val="00ED4E9C"/>
    <w:rsid w:val="00ED6BBB"/>
    <w:rsid w:val="00EE121F"/>
    <w:rsid w:val="00EE1F35"/>
    <w:rsid w:val="00EE29C4"/>
    <w:rsid w:val="00EE2E65"/>
    <w:rsid w:val="00EE2F5A"/>
    <w:rsid w:val="00EE3251"/>
    <w:rsid w:val="00EE340B"/>
    <w:rsid w:val="00EE3643"/>
    <w:rsid w:val="00EE3F72"/>
    <w:rsid w:val="00EE5628"/>
    <w:rsid w:val="00EE5692"/>
    <w:rsid w:val="00EF00C0"/>
    <w:rsid w:val="00EF0E20"/>
    <w:rsid w:val="00EF176A"/>
    <w:rsid w:val="00EF1B0E"/>
    <w:rsid w:val="00EF276E"/>
    <w:rsid w:val="00EF2E8D"/>
    <w:rsid w:val="00EF3394"/>
    <w:rsid w:val="00EF469C"/>
    <w:rsid w:val="00EF5176"/>
    <w:rsid w:val="00EF73DF"/>
    <w:rsid w:val="00EF77AE"/>
    <w:rsid w:val="00F002C3"/>
    <w:rsid w:val="00F00672"/>
    <w:rsid w:val="00F00F4A"/>
    <w:rsid w:val="00F017DF"/>
    <w:rsid w:val="00F021FC"/>
    <w:rsid w:val="00F0547B"/>
    <w:rsid w:val="00F06523"/>
    <w:rsid w:val="00F06C50"/>
    <w:rsid w:val="00F107B9"/>
    <w:rsid w:val="00F11150"/>
    <w:rsid w:val="00F11EBB"/>
    <w:rsid w:val="00F123E3"/>
    <w:rsid w:val="00F12738"/>
    <w:rsid w:val="00F12A9C"/>
    <w:rsid w:val="00F13260"/>
    <w:rsid w:val="00F13B8B"/>
    <w:rsid w:val="00F13E32"/>
    <w:rsid w:val="00F14BC5"/>
    <w:rsid w:val="00F167C8"/>
    <w:rsid w:val="00F172B1"/>
    <w:rsid w:val="00F207DA"/>
    <w:rsid w:val="00F20BFD"/>
    <w:rsid w:val="00F20E81"/>
    <w:rsid w:val="00F22311"/>
    <w:rsid w:val="00F22F7A"/>
    <w:rsid w:val="00F23552"/>
    <w:rsid w:val="00F23B9F"/>
    <w:rsid w:val="00F23D25"/>
    <w:rsid w:val="00F23FD4"/>
    <w:rsid w:val="00F240D8"/>
    <w:rsid w:val="00F25353"/>
    <w:rsid w:val="00F25576"/>
    <w:rsid w:val="00F255AE"/>
    <w:rsid w:val="00F25FF4"/>
    <w:rsid w:val="00F26C39"/>
    <w:rsid w:val="00F27E67"/>
    <w:rsid w:val="00F300B6"/>
    <w:rsid w:val="00F30A76"/>
    <w:rsid w:val="00F30F2B"/>
    <w:rsid w:val="00F31145"/>
    <w:rsid w:val="00F324C3"/>
    <w:rsid w:val="00F32A22"/>
    <w:rsid w:val="00F32B4E"/>
    <w:rsid w:val="00F33529"/>
    <w:rsid w:val="00F3489E"/>
    <w:rsid w:val="00F34DA8"/>
    <w:rsid w:val="00F35E35"/>
    <w:rsid w:val="00F36A8B"/>
    <w:rsid w:val="00F41394"/>
    <w:rsid w:val="00F4153C"/>
    <w:rsid w:val="00F4291D"/>
    <w:rsid w:val="00F43805"/>
    <w:rsid w:val="00F43C5A"/>
    <w:rsid w:val="00F43E23"/>
    <w:rsid w:val="00F443E6"/>
    <w:rsid w:val="00F45B62"/>
    <w:rsid w:val="00F468A9"/>
    <w:rsid w:val="00F46936"/>
    <w:rsid w:val="00F46B29"/>
    <w:rsid w:val="00F47C60"/>
    <w:rsid w:val="00F5014F"/>
    <w:rsid w:val="00F503CA"/>
    <w:rsid w:val="00F50408"/>
    <w:rsid w:val="00F50C12"/>
    <w:rsid w:val="00F51E88"/>
    <w:rsid w:val="00F52AAE"/>
    <w:rsid w:val="00F52AD9"/>
    <w:rsid w:val="00F5360D"/>
    <w:rsid w:val="00F53ACA"/>
    <w:rsid w:val="00F54A06"/>
    <w:rsid w:val="00F56637"/>
    <w:rsid w:val="00F57E2C"/>
    <w:rsid w:val="00F6058A"/>
    <w:rsid w:val="00F60A80"/>
    <w:rsid w:val="00F60B4A"/>
    <w:rsid w:val="00F615E3"/>
    <w:rsid w:val="00F61900"/>
    <w:rsid w:val="00F629DD"/>
    <w:rsid w:val="00F6325D"/>
    <w:rsid w:val="00F64235"/>
    <w:rsid w:val="00F643FB"/>
    <w:rsid w:val="00F6440C"/>
    <w:rsid w:val="00F652D8"/>
    <w:rsid w:val="00F652EF"/>
    <w:rsid w:val="00F656B2"/>
    <w:rsid w:val="00F6580C"/>
    <w:rsid w:val="00F65BC7"/>
    <w:rsid w:val="00F65D1C"/>
    <w:rsid w:val="00F65E9D"/>
    <w:rsid w:val="00F6606B"/>
    <w:rsid w:val="00F66905"/>
    <w:rsid w:val="00F6728D"/>
    <w:rsid w:val="00F70287"/>
    <w:rsid w:val="00F70295"/>
    <w:rsid w:val="00F70C81"/>
    <w:rsid w:val="00F70F18"/>
    <w:rsid w:val="00F718DA"/>
    <w:rsid w:val="00F74F16"/>
    <w:rsid w:val="00F75175"/>
    <w:rsid w:val="00F754D2"/>
    <w:rsid w:val="00F75858"/>
    <w:rsid w:val="00F7601A"/>
    <w:rsid w:val="00F7657C"/>
    <w:rsid w:val="00F76752"/>
    <w:rsid w:val="00F76AD3"/>
    <w:rsid w:val="00F77C49"/>
    <w:rsid w:val="00F77F0D"/>
    <w:rsid w:val="00F803D9"/>
    <w:rsid w:val="00F830CE"/>
    <w:rsid w:val="00F848AB"/>
    <w:rsid w:val="00F84BB3"/>
    <w:rsid w:val="00F84CF1"/>
    <w:rsid w:val="00F8646B"/>
    <w:rsid w:val="00F86E05"/>
    <w:rsid w:val="00F86EE6"/>
    <w:rsid w:val="00F87545"/>
    <w:rsid w:val="00F87863"/>
    <w:rsid w:val="00F87D5A"/>
    <w:rsid w:val="00F90373"/>
    <w:rsid w:val="00F90BDC"/>
    <w:rsid w:val="00F9138C"/>
    <w:rsid w:val="00F92874"/>
    <w:rsid w:val="00F9313D"/>
    <w:rsid w:val="00F93725"/>
    <w:rsid w:val="00F941BF"/>
    <w:rsid w:val="00F954B9"/>
    <w:rsid w:val="00F9581C"/>
    <w:rsid w:val="00FA0A30"/>
    <w:rsid w:val="00FA157A"/>
    <w:rsid w:val="00FA3350"/>
    <w:rsid w:val="00FA3FBB"/>
    <w:rsid w:val="00FA4778"/>
    <w:rsid w:val="00FA4919"/>
    <w:rsid w:val="00FA52AD"/>
    <w:rsid w:val="00FA5D3B"/>
    <w:rsid w:val="00FA7922"/>
    <w:rsid w:val="00FB0D18"/>
    <w:rsid w:val="00FB12AB"/>
    <w:rsid w:val="00FB1390"/>
    <w:rsid w:val="00FB1F44"/>
    <w:rsid w:val="00FB25F7"/>
    <w:rsid w:val="00FB319F"/>
    <w:rsid w:val="00FB3409"/>
    <w:rsid w:val="00FB4042"/>
    <w:rsid w:val="00FB4839"/>
    <w:rsid w:val="00FB49D2"/>
    <w:rsid w:val="00FB5087"/>
    <w:rsid w:val="00FB62C5"/>
    <w:rsid w:val="00FB6AC4"/>
    <w:rsid w:val="00FB6BF6"/>
    <w:rsid w:val="00FB74B2"/>
    <w:rsid w:val="00FC08A5"/>
    <w:rsid w:val="00FC0EBE"/>
    <w:rsid w:val="00FC1746"/>
    <w:rsid w:val="00FC277A"/>
    <w:rsid w:val="00FC34CF"/>
    <w:rsid w:val="00FC3E31"/>
    <w:rsid w:val="00FC5E0D"/>
    <w:rsid w:val="00FC6252"/>
    <w:rsid w:val="00FC70D7"/>
    <w:rsid w:val="00FC72C8"/>
    <w:rsid w:val="00FC7F03"/>
    <w:rsid w:val="00FD1048"/>
    <w:rsid w:val="00FD201A"/>
    <w:rsid w:val="00FD2244"/>
    <w:rsid w:val="00FD295D"/>
    <w:rsid w:val="00FD2A5F"/>
    <w:rsid w:val="00FD3636"/>
    <w:rsid w:val="00FD3A38"/>
    <w:rsid w:val="00FD4A71"/>
    <w:rsid w:val="00FD5143"/>
    <w:rsid w:val="00FD5A2D"/>
    <w:rsid w:val="00FD7B60"/>
    <w:rsid w:val="00FE121B"/>
    <w:rsid w:val="00FE1926"/>
    <w:rsid w:val="00FE20B4"/>
    <w:rsid w:val="00FE328E"/>
    <w:rsid w:val="00FE3A05"/>
    <w:rsid w:val="00FE51B7"/>
    <w:rsid w:val="00FE55B0"/>
    <w:rsid w:val="00FE5725"/>
    <w:rsid w:val="00FE5991"/>
    <w:rsid w:val="00FE67F8"/>
    <w:rsid w:val="00FE73E0"/>
    <w:rsid w:val="00FE787C"/>
    <w:rsid w:val="00FF0306"/>
    <w:rsid w:val="00FF0EF8"/>
    <w:rsid w:val="00FF18F8"/>
    <w:rsid w:val="00FF2233"/>
    <w:rsid w:val="00FF2760"/>
    <w:rsid w:val="00FF35BF"/>
    <w:rsid w:val="00FF382A"/>
    <w:rsid w:val="00FF3E55"/>
    <w:rsid w:val="00FF4218"/>
    <w:rsid w:val="00FF49D4"/>
    <w:rsid w:val="00FF4C3E"/>
    <w:rsid w:val="00FF5E40"/>
  </w:rsids>
  <m:mathPr>
    <m:mathFont m:val="Cambria Math"/>
    <m:brkBin m:val="before"/>
    <m:brkBinSub m:val="--"/>
    <m:smallFrac m:val="0"/>
    <m:dispDef/>
    <m:lMargin m:val="0"/>
    <m:rMargin m:val="0"/>
    <m:defJc m:val="centerGroup"/>
    <m:wrapIndent m:val="1440"/>
    <m:intLim m:val="subSup"/>
    <m:naryLim m:val="undOvr"/>
  </m:mathPr>
  <w:themeFontLang w:val="es-U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F08FC"/>
  <w15:docId w15:val="{68CFE9B0-B45C-46AA-9F1C-F33F1B9F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Y"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E56D7"/>
  </w:style>
  <w:style w:type="paragraph" w:styleId="Ttulo1">
    <w:name w:val="heading 1"/>
    <w:basedOn w:val="Normal"/>
    <w:link w:val="Ttulo1Car"/>
    <w:uiPriority w:val="9"/>
    <w:qFormat/>
    <w:rsid w:val="002237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C176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horttext">
    <w:name w:val="short_text"/>
    <w:basedOn w:val="Fuentedeprrafopredeter"/>
    <w:rsid w:val="00464F07"/>
  </w:style>
  <w:style w:type="paragraph" w:styleId="Encabezado">
    <w:name w:val="header"/>
    <w:basedOn w:val="Normal"/>
    <w:link w:val="EncabezadoCar"/>
    <w:uiPriority w:val="99"/>
    <w:unhideWhenUsed/>
    <w:rsid w:val="00101A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1A8C"/>
  </w:style>
  <w:style w:type="paragraph" w:styleId="Piedepgina">
    <w:name w:val="footer"/>
    <w:basedOn w:val="Normal"/>
    <w:link w:val="PiedepginaCar"/>
    <w:uiPriority w:val="99"/>
    <w:unhideWhenUsed/>
    <w:rsid w:val="00101A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1A8C"/>
  </w:style>
  <w:style w:type="character" w:styleId="Nmerodelnea">
    <w:name w:val="line number"/>
    <w:basedOn w:val="Fuentedeprrafopredeter"/>
    <w:uiPriority w:val="99"/>
    <w:semiHidden/>
    <w:unhideWhenUsed/>
    <w:rsid w:val="00101A8C"/>
  </w:style>
  <w:style w:type="paragraph" w:styleId="NormalWeb">
    <w:name w:val="Normal (Web)"/>
    <w:basedOn w:val="Normal"/>
    <w:uiPriority w:val="99"/>
    <w:unhideWhenUsed/>
    <w:rsid w:val="00936C24"/>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36C24"/>
    <w:rPr>
      <w:b/>
      <w:bCs/>
    </w:rPr>
  </w:style>
  <w:style w:type="paragraph" w:styleId="Textocomentario">
    <w:name w:val="annotation text"/>
    <w:basedOn w:val="Normal"/>
    <w:link w:val="TextocomentarioCar"/>
    <w:uiPriority w:val="99"/>
    <w:unhideWhenUsed/>
    <w:rsid w:val="00B548D6"/>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rsid w:val="00B548D6"/>
    <w:rPr>
      <w:sz w:val="20"/>
      <w:szCs w:val="20"/>
      <w:lang w:val="es-ES" w:eastAsia="es-ES"/>
    </w:rPr>
  </w:style>
  <w:style w:type="paragraph" w:styleId="Prrafodelista">
    <w:name w:val="List Paragraph"/>
    <w:basedOn w:val="Normal"/>
    <w:uiPriority w:val="34"/>
    <w:qFormat/>
    <w:rsid w:val="00611668"/>
    <w:pPr>
      <w:ind w:left="720"/>
      <w:contextualSpacing/>
    </w:pPr>
  </w:style>
  <w:style w:type="table" w:styleId="Tablaconcuadrcula">
    <w:name w:val="Table Grid"/>
    <w:basedOn w:val="Tablanormal"/>
    <w:uiPriority w:val="59"/>
    <w:rsid w:val="00431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4801"/>
    <w:rPr>
      <w:sz w:val="16"/>
      <w:szCs w:val="16"/>
    </w:rPr>
  </w:style>
  <w:style w:type="paragraph" w:styleId="Asuntodelcomentario">
    <w:name w:val="annotation subject"/>
    <w:basedOn w:val="Textocomentario"/>
    <w:next w:val="Textocomentario"/>
    <w:link w:val="AsuntodelcomentarioCar"/>
    <w:uiPriority w:val="99"/>
    <w:semiHidden/>
    <w:unhideWhenUsed/>
    <w:rsid w:val="00B14801"/>
    <w:rPr>
      <w:b/>
      <w:bCs/>
      <w:lang w:val="es-UY" w:eastAsia="zh-CN"/>
    </w:rPr>
  </w:style>
  <w:style w:type="character" w:customStyle="1" w:styleId="AsuntodelcomentarioCar">
    <w:name w:val="Asunto del comentario Car"/>
    <w:basedOn w:val="TextocomentarioCar"/>
    <w:link w:val="Asuntodelcomentario"/>
    <w:uiPriority w:val="99"/>
    <w:semiHidden/>
    <w:rsid w:val="00B14801"/>
    <w:rPr>
      <w:b/>
      <w:bCs/>
      <w:sz w:val="20"/>
      <w:szCs w:val="20"/>
      <w:lang w:val="es-ES" w:eastAsia="es-ES"/>
    </w:rPr>
  </w:style>
  <w:style w:type="paragraph" w:styleId="Revisin">
    <w:name w:val="Revision"/>
    <w:hidden/>
    <w:uiPriority w:val="99"/>
    <w:semiHidden/>
    <w:rsid w:val="00B14801"/>
    <w:pPr>
      <w:spacing w:after="0" w:line="240" w:lineRule="auto"/>
    </w:pPr>
  </w:style>
  <w:style w:type="paragraph" w:styleId="Textodeglobo">
    <w:name w:val="Balloon Text"/>
    <w:basedOn w:val="Normal"/>
    <w:link w:val="TextodegloboCar"/>
    <w:uiPriority w:val="99"/>
    <w:semiHidden/>
    <w:unhideWhenUsed/>
    <w:rsid w:val="00B148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4801"/>
    <w:rPr>
      <w:rFonts w:ascii="Tahoma" w:hAnsi="Tahoma" w:cs="Tahoma"/>
      <w:sz w:val="16"/>
      <w:szCs w:val="16"/>
    </w:rPr>
  </w:style>
  <w:style w:type="character" w:customStyle="1" w:styleId="citationref">
    <w:name w:val="citationref"/>
    <w:basedOn w:val="Fuentedeprrafopredeter"/>
    <w:rsid w:val="00957A55"/>
  </w:style>
  <w:style w:type="character" w:styleId="Hipervnculo">
    <w:name w:val="Hyperlink"/>
    <w:basedOn w:val="Fuentedeprrafopredeter"/>
    <w:uiPriority w:val="99"/>
    <w:unhideWhenUsed/>
    <w:rsid w:val="00957A55"/>
    <w:rPr>
      <w:color w:val="0000FF"/>
      <w:u w:val="single"/>
    </w:rPr>
  </w:style>
  <w:style w:type="character" w:customStyle="1" w:styleId="Ttulo1Car">
    <w:name w:val="Título 1 Car"/>
    <w:basedOn w:val="Fuentedeprrafopredeter"/>
    <w:link w:val="Ttulo1"/>
    <w:uiPriority w:val="9"/>
    <w:rsid w:val="0022372B"/>
    <w:rPr>
      <w:rFonts w:ascii="Times New Roman" w:eastAsia="Times New Roman" w:hAnsi="Times New Roman" w:cs="Times New Roman"/>
      <w:b/>
      <w:bCs/>
      <w:kern w:val="36"/>
      <w:sz w:val="48"/>
      <w:szCs w:val="48"/>
    </w:rPr>
  </w:style>
  <w:style w:type="character" w:customStyle="1" w:styleId="cit">
    <w:name w:val="cit"/>
    <w:basedOn w:val="Fuentedeprrafopredeter"/>
    <w:rsid w:val="00DE4ADE"/>
  </w:style>
  <w:style w:type="character" w:customStyle="1" w:styleId="fm-vol-iss-date">
    <w:name w:val="fm-vol-iss-date"/>
    <w:basedOn w:val="Fuentedeprrafopredeter"/>
    <w:rsid w:val="00DE4ADE"/>
  </w:style>
  <w:style w:type="character" w:customStyle="1" w:styleId="doi">
    <w:name w:val="doi"/>
    <w:basedOn w:val="Fuentedeprrafopredeter"/>
    <w:rsid w:val="00DE4ADE"/>
  </w:style>
  <w:style w:type="character" w:customStyle="1" w:styleId="fm-citation-ids-label">
    <w:name w:val="fm-citation-ids-label"/>
    <w:basedOn w:val="Fuentedeprrafopredeter"/>
    <w:rsid w:val="00DE4ADE"/>
  </w:style>
  <w:style w:type="character" w:styleId="nfasis">
    <w:name w:val="Emphasis"/>
    <w:basedOn w:val="Fuentedeprrafopredeter"/>
    <w:uiPriority w:val="20"/>
    <w:qFormat/>
    <w:rsid w:val="00DE4ADE"/>
    <w:rPr>
      <w:i/>
      <w:iCs/>
    </w:rPr>
  </w:style>
  <w:style w:type="character" w:customStyle="1" w:styleId="sr-only">
    <w:name w:val="sr-only"/>
    <w:basedOn w:val="Fuentedeprrafopredeter"/>
    <w:rsid w:val="00C17638"/>
  </w:style>
  <w:style w:type="character" w:customStyle="1" w:styleId="text">
    <w:name w:val="text"/>
    <w:basedOn w:val="Fuentedeprrafopredeter"/>
    <w:rsid w:val="00C17638"/>
  </w:style>
  <w:style w:type="character" w:customStyle="1" w:styleId="author-ref">
    <w:name w:val="author-ref"/>
    <w:basedOn w:val="Fuentedeprrafopredeter"/>
    <w:rsid w:val="00C17638"/>
  </w:style>
  <w:style w:type="character" w:customStyle="1" w:styleId="Ttulo2Car">
    <w:name w:val="Título 2 Car"/>
    <w:basedOn w:val="Fuentedeprrafopredeter"/>
    <w:link w:val="Ttulo2"/>
    <w:uiPriority w:val="9"/>
    <w:rsid w:val="00C17638"/>
    <w:rPr>
      <w:rFonts w:asciiTheme="majorHAnsi" w:eastAsiaTheme="majorEastAsia" w:hAnsiTheme="majorHAnsi" w:cstheme="majorBidi"/>
      <w:b/>
      <w:bCs/>
      <w:color w:val="4F81BD" w:themeColor="accent1"/>
      <w:sz w:val="26"/>
      <w:szCs w:val="26"/>
    </w:rPr>
  </w:style>
  <w:style w:type="character" w:customStyle="1" w:styleId="size-xl">
    <w:name w:val="size-xl"/>
    <w:basedOn w:val="Fuentedeprrafopredeter"/>
    <w:rsid w:val="00C17638"/>
  </w:style>
  <w:style w:type="character" w:customStyle="1" w:styleId="size-m">
    <w:name w:val="size-m"/>
    <w:basedOn w:val="Fuentedeprrafopredeter"/>
    <w:rsid w:val="00C17638"/>
  </w:style>
  <w:style w:type="character" w:customStyle="1" w:styleId="journaltitle">
    <w:name w:val="journaltitle"/>
    <w:basedOn w:val="Fuentedeprrafopredeter"/>
    <w:rsid w:val="00C17638"/>
  </w:style>
  <w:style w:type="paragraph" w:customStyle="1" w:styleId="icon--meta-keyline-before">
    <w:name w:val="icon--meta-keyline-before"/>
    <w:basedOn w:val="Normal"/>
    <w:rsid w:val="00C176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citationyear">
    <w:name w:val="articlecitation_year"/>
    <w:basedOn w:val="Fuentedeprrafopredeter"/>
    <w:rsid w:val="00C17638"/>
  </w:style>
  <w:style w:type="character" w:customStyle="1" w:styleId="articlecitationvolume">
    <w:name w:val="articlecitation_volume"/>
    <w:basedOn w:val="Fuentedeprrafopredeter"/>
    <w:rsid w:val="00C17638"/>
  </w:style>
  <w:style w:type="character" w:customStyle="1" w:styleId="articlecitationpages">
    <w:name w:val="articlecitation_pages"/>
    <w:basedOn w:val="Fuentedeprrafopredeter"/>
    <w:rsid w:val="00C17638"/>
  </w:style>
  <w:style w:type="character" w:customStyle="1" w:styleId="authorsname">
    <w:name w:val="authors__name"/>
    <w:basedOn w:val="Fuentedeprrafopredeter"/>
    <w:rsid w:val="00C17638"/>
  </w:style>
  <w:style w:type="character" w:customStyle="1" w:styleId="authorscontact">
    <w:name w:val="authors__contact"/>
    <w:basedOn w:val="Fuentedeprrafopredeter"/>
    <w:rsid w:val="00C17638"/>
  </w:style>
  <w:style w:type="character" w:customStyle="1" w:styleId="authorname">
    <w:name w:val="authorname"/>
    <w:basedOn w:val="Fuentedeprrafopredeter"/>
    <w:rsid w:val="00F87545"/>
  </w:style>
  <w:style w:type="character" w:customStyle="1" w:styleId="u-sronly">
    <w:name w:val="u-sronly"/>
    <w:basedOn w:val="Fuentedeprrafopredeter"/>
    <w:rsid w:val="00F87545"/>
  </w:style>
  <w:style w:type="character" w:customStyle="1" w:styleId="journalsubtitle">
    <w:name w:val="journalsubtitle"/>
    <w:basedOn w:val="Fuentedeprrafopredeter"/>
    <w:rsid w:val="00F87545"/>
  </w:style>
  <w:style w:type="paragraph" w:customStyle="1" w:styleId="articledoi">
    <w:name w:val="articledoi"/>
    <w:basedOn w:val="Normal"/>
    <w:rsid w:val="00F875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F875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
    <w:name w:val="history"/>
    <w:basedOn w:val="Normal"/>
    <w:rsid w:val="00F875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DisplayEquation">
    <w:name w:val="MTDisplayEquation"/>
    <w:basedOn w:val="Normal"/>
    <w:next w:val="Normal"/>
    <w:link w:val="MTDisplayEquationCar"/>
    <w:rsid w:val="002B65D1"/>
    <w:pPr>
      <w:tabs>
        <w:tab w:val="center" w:pos="4400"/>
        <w:tab w:val="right" w:pos="8840"/>
      </w:tabs>
      <w:spacing w:after="428" w:line="261" w:lineRule="auto"/>
      <w:ind w:left="-15" w:right="28"/>
      <w:jc w:val="both"/>
    </w:pPr>
    <w:rPr>
      <w:rFonts w:ascii="Times New Roman" w:eastAsia="Cambria" w:hAnsi="Times New Roman" w:cs="Times New Roman"/>
      <w:color w:val="000000"/>
      <w:lang w:val="es-AR" w:eastAsia="es-AR"/>
    </w:rPr>
  </w:style>
  <w:style w:type="character" w:customStyle="1" w:styleId="MTDisplayEquationCar">
    <w:name w:val="MTDisplayEquation Car"/>
    <w:basedOn w:val="Fuentedeprrafopredeter"/>
    <w:link w:val="MTDisplayEquation"/>
    <w:rsid w:val="002B65D1"/>
    <w:rPr>
      <w:rFonts w:ascii="Times New Roman" w:eastAsia="Cambria" w:hAnsi="Times New Roman" w:cs="Times New Roman"/>
      <w:color w:val="000000"/>
      <w:lang w:val="es-AR" w:eastAsia="es-AR"/>
    </w:rPr>
  </w:style>
  <w:style w:type="character" w:customStyle="1" w:styleId="st">
    <w:name w:val="st"/>
    <w:basedOn w:val="Fuentedeprrafopredeter"/>
    <w:rsid w:val="001865BD"/>
  </w:style>
  <w:style w:type="paragraph" w:customStyle="1" w:styleId="mb0">
    <w:name w:val="mb0"/>
    <w:basedOn w:val="Normal"/>
    <w:rsid w:val="00E544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6706B"/>
    <w:pPr>
      <w:autoSpaceDE w:val="0"/>
      <w:autoSpaceDN w:val="0"/>
      <w:adjustRightInd w:val="0"/>
      <w:spacing w:after="0" w:line="240" w:lineRule="auto"/>
    </w:pPr>
    <w:rPr>
      <w:rFonts w:ascii="Arial" w:hAnsi="Arial" w:cs="Arial"/>
      <w:color w:val="000000"/>
      <w:sz w:val="24"/>
      <w:szCs w:val="24"/>
    </w:rPr>
  </w:style>
  <w:style w:type="character" w:customStyle="1" w:styleId="ref-title">
    <w:name w:val="ref-title"/>
    <w:basedOn w:val="Fuentedeprrafopredeter"/>
    <w:rsid w:val="008B20D9"/>
  </w:style>
  <w:style w:type="character" w:customStyle="1" w:styleId="wd-jnl-art-sur-title">
    <w:name w:val="wd-jnl-art-sur-title"/>
    <w:basedOn w:val="Fuentedeprrafopredeter"/>
    <w:rsid w:val="00AE6004"/>
  </w:style>
  <w:style w:type="character" w:customStyle="1" w:styleId="red-text">
    <w:name w:val="red-text"/>
    <w:basedOn w:val="Fuentedeprrafopredeter"/>
    <w:rsid w:val="00AE6004"/>
  </w:style>
  <w:style w:type="paragraph" w:customStyle="1" w:styleId="mb-0">
    <w:name w:val="mb-0"/>
    <w:basedOn w:val="Normal"/>
    <w:rsid w:val="00AE6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Fuentedeprrafopredeter"/>
    <w:rsid w:val="00AE6004"/>
  </w:style>
  <w:style w:type="character" w:customStyle="1" w:styleId="equalcontributionsymbol">
    <w:name w:val="equalcontributionsymbol"/>
    <w:basedOn w:val="Fuentedeprrafopredeter"/>
    <w:rsid w:val="006C1D63"/>
  </w:style>
  <w:style w:type="character" w:customStyle="1" w:styleId="UnresolvedMention1">
    <w:name w:val="Unresolved Mention1"/>
    <w:basedOn w:val="Fuentedeprrafopredeter"/>
    <w:uiPriority w:val="99"/>
    <w:semiHidden/>
    <w:unhideWhenUsed/>
    <w:rsid w:val="00406354"/>
    <w:rPr>
      <w:color w:val="808080"/>
      <w:shd w:val="clear" w:color="auto" w:fill="E6E6E6"/>
    </w:rPr>
  </w:style>
  <w:style w:type="character" w:customStyle="1" w:styleId="sectiontitle">
    <w:name w:val="section__title"/>
    <w:basedOn w:val="Fuentedeprrafopredeter"/>
    <w:rsid w:val="005F20EF"/>
  </w:style>
  <w:style w:type="character" w:customStyle="1" w:styleId="title-text">
    <w:name w:val="title-text"/>
    <w:basedOn w:val="Fuentedeprrafopredeter"/>
    <w:rsid w:val="0011782D"/>
  </w:style>
  <w:style w:type="character" w:customStyle="1" w:styleId="MTEquationSection">
    <w:name w:val="MTEquationSection"/>
    <w:basedOn w:val="Fuentedeprrafopredeter"/>
    <w:rsid w:val="00E0294A"/>
    <w:rPr>
      <w:rFonts w:ascii="Times New Roman" w:hAnsi="Times New Roman" w:cs="Times New Roman"/>
      <w:b/>
      <w:vanish/>
      <w:color w:val="FF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5322">
      <w:bodyDiv w:val="1"/>
      <w:marLeft w:val="0"/>
      <w:marRight w:val="0"/>
      <w:marTop w:val="0"/>
      <w:marBottom w:val="0"/>
      <w:divBdr>
        <w:top w:val="none" w:sz="0" w:space="0" w:color="auto"/>
        <w:left w:val="none" w:sz="0" w:space="0" w:color="auto"/>
        <w:bottom w:val="none" w:sz="0" w:space="0" w:color="auto"/>
        <w:right w:val="none" w:sz="0" w:space="0" w:color="auto"/>
      </w:divBdr>
      <w:divsChild>
        <w:div w:id="1604149572">
          <w:marLeft w:val="0"/>
          <w:marRight w:val="0"/>
          <w:marTop w:val="225"/>
          <w:marBottom w:val="225"/>
          <w:divBdr>
            <w:top w:val="none" w:sz="0" w:space="0" w:color="auto"/>
            <w:left w:val="none" w:sz="0" w:space="0" w:color="auto"/>
            <w:bottom w:val="none" w:sz="0" w:space="0" w:color="auto"/>
            <w:right w:val="none" w:sz="0" w:space="0" w:color="auto"/>
          </w:divBdr>
          <w:divsChild>
            <w:div w:id="1627009370">
              <w:marLeft w:val="0"/>
              <w:marRight w:val="0"/>
              <w:marTop w:val="0"/>
              <w:marBottom w:val="0"/>
              <w:divBdr>
                <w:top w:val="none" w:sz="0" w:space="0" w:color="auto"/>
                <w:left w:val="none" w:sz="0" w:space="0" w:color="auto"/>
                <w:bottom w:val="none" w:sz="0" w:space="0" w:color="auto"/>
                <w:right w:val="none" w:sz="0" w:space="0" w:color="auto"/>
              </w:divBdr>
              <w:divsChild>
                <w:div w:id="2118525263">
                  <w:marLeft w:val="0"/>
                  <w:marRight w:val="0"/>
                  <w:marTop w:val="0"/>
                  <w:marBottom w:val="0"/>
                  <w:divBdr>
                    <w:top w:val="none" w:sz="0" w:space="0" w:color="auto"/>
                    <w:left w:val="none" w:sz="0" w:space="0" w:color="auto"/>
                    <w:bottom w:val="none" w:sz="0" w:space="0" w:color="auto"/>
                    <w:right w:val="none" w:sz="0" w:space="0" w:color="auto"/>
                  </w:divBdr>
                  <w:divsChild>
                    <w:div w:id="165753564">
                      <w:marLeft w:val="0"/>
                      <w:marRight w:val="0"/>
                      <w:marTop w:val="0"/>
                      <w:marBottom w:val="0"/>
                      <w:divBdr>
                        <w:top w:val="none" w:sz="0" w:space="0" w:color="auto"/>
                        <w:left w:val="none" w:sz="0" w:space="0" w:color="auto"/>
                        <w:bottom w:val="none" w:sz="0" w:space="0" w:color="auto"/>
                        <w:right w:val="none" w:sz="0" w:space="0" w:color="auto"/>
                      </w:divBdr>
                    </w:div>
                    <w:div w:id="169872942">
                      <w:marLeft w:val="0"/>
                      <w:marRight w:val="0"/>
                      <w:marTop w:val="0"/>
                      <w:marBottom w:val="0"/>
                      <w:divBdr>
                        <w:top w:val="none" w:sz="0" w:space="0" w:color="auto"/>
                        <w:left w:val="none" w:sz="0" w:space="0" w:color="auto"/>
                        <w:bottom w:val="none" w:sz="0" w:space="0" w:color="auto"/>
                        <w:right w:val="none" w:sz="0" w:space="0" w:color="auto"/>
                      </w:divBdr>
                    </w:div>
                    <w:div w:id="662395006">
                      <w:marLeft w:val="0"/>
                      <w:marRight w:val="0"/>
                      <w:marTop w:val="0"/>
                      <w:marBottom w:val="0"/>
                      <w:divBdr>
                        <w:top w:val="none" w:sz="0" w:space="0" w:color="auto"/>
                        <w:left w:val="none" w:sz="0" w:space="0" w:color="auto"/>
                        <w:bottom w:val="none" w:sz="0" w:space="0" w:color="auto"/>
                        <w:right w:val="none" w:sz="0" w:space="0" w:color="auto"/>
                      </w:divBdr>
                    </w:div>
                    <w:div w:id="18775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18899">
      <w:bodyDiv w:val="1"/>
      <w:marLeft w:val="0"/>
      <w:marRight w:val="0"/>
      <w:marTop w:val="0"/>
      <w:marBottom w:val="0"/>
      <w:divBdr>
        <w:top w:val="none" w:sz="0" w:space="0" w:color="auto"/>
        <w:left w:val="none" w:sz="0" w:space="0" w:color="auto"/>
        <w:bottom w:val="none" w:sz="0" w:space="0" w:color="auto"/>
        <w:right w:val="none" w:sz="0" w:space="0" w:color="auto"/>
      </w:divBdr>
    </w:div>
    <w:div w:id="345979354">
      <w:bodyDiv w:val="1"/>
      <w:marLeft w:val="0"/>
      <w:marRight w:val="0"/>
      <w:marTop w:val="0"/>
      <w:marBottom w:val="0"/>
      <w:divBdr>
        <w:top w:val="none" w:sz="0" w:space="0" w:color="auto"/>
        <w:left w:val="none" w:sz="0" w:space="0" w:color="auto"/>
        <w:bottom w:val="none" w:sz="0" w:space="0" w:color="auto"/>
        <w:right w:val="none" w:sz="0" w:space="0" w:color="auto"/>
      </w:divBdr>
    </w:div>
    <w:div w:id="473064567">
      <w:bodyDiv w:val="1"/>
      <w:marLeft w:val="0"/>
      <w:marRight w:val="0"/>
      <w:marTop w:val="0"/>
      <w:marBottom w:val="0"/>
      <w:divBdr>
        <w:top w:val="none" w:sz="0" w:space="0" w:color="auto"/>
        <w:left w:val="none" w:sz="0" w:space="0" w:color="auto"/>
        <w:bottom w:val="none" w:sz="0" w:space="0" w:color="auto"/>
        <w:right w:val="none" w:sz="0" w:space="0" w:color="auto"/>
      </w:divBdr>
    </w:div>
    <w:div w:id="490557731">
      <w:bodyDiv w:val="1"/>
      <w:marLeft w:val="0"/>
      <w:marRight w:val="0"/>
      <w:marTop w:val="0"/>
      <w:marBottom w:val="0"/>
      <w:divBdr>
        <w:top w:val="none" w:sz="0" w:space="0" w:color="auto"/>
        <w:left w:val="none" w:sz="0" w:space="0" w:color="auto"/>
        <w:bottom w:val="none" w:sz="0" w:space="0" w:color="auto"/>
        <w:right w:val="none" w:sz="0" w:space="0" w:color="auto"/>
      </w:divBdr>
    </w:div>
    <w:div w:id="782262373">
      <w:bodyDiv w:val="1"/>
      <w:marLeft w:val="0"/>
      <w:marRight w:val="0"/>
      <w:marTop w:val="0"/>
      <w:marBottom w:val="0"/>
      <w:divBdr>
        <w:top w:val="none" w:sz="0" w:space="0" w:color="auto"/>
        <w:left w:val="none" w:sz="0" w:space="0" w:color="auto"/>
        <w:bottom w:val="none" w:sz="0" w:space="0" w:color="auto"/>
        <w:right w:val="none" w:sz="0" w:space="0" w:color="auto"/>
      </w:divBdr>
      <w:divsChild>
        <w:div w:id="151482564">
          <w:marLeft w:val="0"/>
          <w:marRight w:val="0"/>
          <w:marTop w:val="0"/>
          <w:marBottom w:val="0"/>
          <w:divBdr>
            <w:top w:val="none" w:sz="0" w:space="0" w:color="auto"/>
            <w:left w:val="none" w:sz="0" w:space="0" w:color="auto"/>
            <w:bottom w:val="none" w:sz="0" w:space="0" w:color="auto"/>
            <w:right w:val="none" w:sz="0" w:space="0" w:color="auto"/>
          </w:divBdr>
          <w:divsChild>
            <w:div w:id="309216283">
              <w:marLeft w:val="0"/>
              <w:marRight w:val="0"/>
              <w:marTop w:val="150"/>
              <w:marBottom w:val="0"/>
              <w:divBdr>
                <w:top w:val="none" w:sz="0" w:space="0" w:color="auto"/>
                <w:left w:val="none" w:sz="0" w:space="0" w:color="auto"/>
                <w:bottom w:val="none" w:sz="0" w:space="0" w:color="auto"/>
                <w:right w:val="none" w:sz="0" w:space="0" w:color="auto"/>
              </w:divBdr>
            </w:div>
            <w:div w:id="833959440">
              <w:marLeft w:val="0"/>
              <w:marRight w:val="0"/>
              <w:marTop w:val="0"/>
              <w:marBottom w:val="337"/>
              <w:divBdr>
                <w:top w:val="none" w:sz="0" w:space="0" w:color="auto"/>
                <w:left w:val="none" w:sz="0" w:space="0" w:color="auto"/>
                <w:bottom w:val="none" w:sz="0" w:space="0" w:color="auto"/>
                <w:right w:val="none" w:sz="0" w:space="0" w:color="auto"/>
              </w:divBdr>
            </w:div>
            <w:div w:id="908418464">
              <w:marLeft w:val="0"/>
              <w:marRight w:val="0"/>
              <w:marTop w:val="0"/>
              <w:marBottom w:val="150"/>
              <w:divBdr>
                <w:top w:val="none" w:sz="0" w:space="0" w:color="auto"/>
                <w:left w:val="none" w:sz="0" w:space="0" w:color="auto"/>
                <w:bottom w:val="none" w:sz="0" w:space="0" w:color="auto"/>
                <w:right w:val="none" w:sz="0" w:space="0" w:color="auto"/>
              </w:divBdr>
              <w:divsChild>
                <w:div w:id="139268522">
                  <w:marLeft w:val="0"/>
                  <w:marRight w:val="0"/>
                  <w:marTop w:val="0"/>
                  <w:marBottom w:val="0"/>
                  <w:divBdr>
                    <w:top w:val="none" w:sz="0" w:space="0" w:color="auto"/>
                    <w:left w:val="none" w:sz="0" w:space="0" w:color="auto"/>
                    <w:bottom w:val="none" w:sz="0" w:space="0" w:color="auto"/>
                    <w:right w:val="none" w:sz="0" w:space="0" w:color="auto"/>
                  </w:divBdr>
                  <w:divsChild>
                    <w:div w:id="8435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3059">
              <w:marLeft w:val="0"/>
              <w:marRight w:val="0"/>
              <w:marTop w:val="0"/>
              <w:marBottom w:val="37"/>
              <w:divBdr>
                <w:top w:val="none" w:sz="0" w:space="0" w:color="auto"/>
                <w:left w:val="none" w:sz="0" w:space="0" w:color="auto"/>
                <w:bottom w:val="none" w:sz="0" w:space="0" w:color="auto"/>
                <w:right w:val="none" w:sz="0" w:space="0" w:color="auto"/>
              </w:divBdr>
              <w:divsChild>
                <w:div w:id="1169439834">
                  <w:marLeft w:val="0"/>
                  <w:marRight w:val="0"/>
                  <w:marTop w:val="0"/>
                  <w:marBottom w:val="0"/>
                  <w:divBdr>
                    <w:top w:val="none" w:sz="0" w:space="0" w:color="auto"/>
                    <w:left w:val="none" w:sz="0" w:space="0" w:color="auto"/>
                    <w:bottom w:val="none" w:sz="0" w:space="0" w:color="auto"/>
                    <w:right w:val="none" w:sz="0" w:space="0" w:color="auto"/>
                  </w:divBdr>
                  <w:divsChild>
                    <w:div w:id="15343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1945">
          <w:marLeft w:val="0"/>
          <w:marRight w:val="0"/>
          <w:marTop w:val="0"/>
          <w:marBottom w:val="0"/>
          <w:divBdr>
            <w:top w:val="none" w:sz="0" w:space="0" w:color="auto"/>
            <w:left w:val="none" w:sz="0" w:space="0" w:color="auto"/>
            <w:bottom w:val="none" w:sz="0" w:space="0" w:color="auto"/>
            <w:right w:val="none" w:sz="0" w:space="0" w:color="auto"/>
          </w:divBdr>
          <w:divsChild>
            <w:div w:id="1247038574">
              <w:marLeft w:val="0"/>
              <w:marRight w:val="0"/>
              <w:marTop w:val="0"/>
              <w:marBottom w:val="0"/>
              <w:divBdr>
                <w:top w:val="none" w:sz="0" w:space="0" w:color="auto"/>
                <w:left w:val="none" w:sz="0" w:space="0" w:color="auto"/>
                <w:bottom w:val="none" w:sz="0" w:space="0" w:color="auto"/>
                <w:right w:val="none" w:sz="0" w:space="0" w:color="auto"/>
              </w:divBdr>
              <w:divsChild>
                <w:div w:id="1276792492">
                  <w:marLeft w:val="94"/>
                  <w:marRight w:val="0"/>
                  <w:marTop w:val="0"/>
                  <w:marBottom w:val="0"/>
                  <w:divBdr>
                    <w:top w:val="none" w:sz="0" w:space="0" w:color="auto"/>
                    <w:left w:val="single" w:sz="4" w:space="5" w:color="D0D0D0"/>
                    <w:bottom w:val="none" w:sz="0" w:space="0" w:color="auto"/>
                    <w:right w:val="none" w:sz="0" w:space="0" w:color="auto"/>
                  </w:divBdr>
                </w:div>
                <w:div w:id="19162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4601">
      <w:bodyDiv w:val="1"/>
      <w:marLeft w:val="0"/>
      <w:marRight w:val="0"/>
      <w:marTop w:val="0"/>
      <w:marBottom w:val="0"/>
      <w:divBdr>
        <w:top w:val="none" w:sz="0" w:space="0" w:color="auto"/>
        <w:left w:val="none" w:sz="0" w:space="0" w:color="auto"/>
        <w:bottom w:val="none" w:sz="0" w:space="0" w:color="auto"/>
        <w:right w:val="none" w:sz="0" w:space="0" w:color="auto"/>
      </w:divBdr>
      <w:divsChild>
        <w:div w:id="55519866">
          <w:marLeft w:val="0"/>
          <w:marRight w:val="0"/>
          <w:marTop w:val="0"/>
          <w:marBottom w:val="166"/>
          <w:divBdr>
            <w:top w:val="none" w:sz="0" w:space="0" w:color="auto"/>
            <w:left w:val="none" w:sz="0" w:space="0" w:color="auto"/>
            <w:bottom w:val="none" w:sz="0" w:space="0" w:color="auto"/>
            <w:right w:val="none" w:sz="0" w:space="0" w:color="auto"/>
          </w:divBdr>
          <w:divsChild>
            <w:div w:id="50273052">
              <w:marLeft w:val="0"/>
              <w:marRight w:val="0"/>
              <w:marTop w:val="0"/>
              <w:marBottom w:val="0"/>
              <w:divBdr>
                <w:top w:val="none" w:sz="0" w:space="0" w:color="auto"/>
                <w:left w:val="none" w:sz="0" w:space="0" w:color="auto"/>
                <w:bottom w:val="none" w:sz="0" w:space="0" w:color="auto"/>
                <w:right w:val="none" w:sz="0" w:space="0" w:color="auto"/>
              </w:divBdr>
              <w:divsChild>
                <w:div w:id="1207329192">
                  <w:marLeft w:val="0"/>
                  <w:marRight w:val="0"/>
                  <w:marTop w:val="0"/>
                  <w:marBottom w:val="0"/>
                  <w:divBdr>
                    <w:top w:val="none" w:sz="0" w:space="0" w:color="auto"/>
                    <w:left w:val="none" w:sz="0" w:space="0" w:color="auto"/>
                    <w:bottom w:val="none" w:sz="0" w:space="0" w:color="auto"/>
                    <w:right w:val="none" w:sz="0" w:space="0" w:color="auto"/>
                  </w:divBdr>
                  <w:divsChild>
                    <w:div w:id="2029793755">
                      <w:marLeft w:val="0"/>
                      <w:marRight w:val="0"/>
                      <w:marTop w:val="0"/>
                      <w:marBottom w:val="0"/>
                      <w:divBdr>
                        <w:top w:val="none" w:sz="0" w:space="0" w:color="auto"/>
                        <w:left w:val="none" w:sz="0" w:space="0" w:color="auto"/>
                        <w:bottom w:val="none" w:sz="0" w:space="0" w:color="auto"/>
                        <w:right w:val="none" w:sz="0" w:space="0" w:color="auto"/>
                      </w:divBdr>
                    </w:div>
                  </w:divsChild>
                </w:div>
                <w:div w:id="2146435365">
                  <w:marLeft w:val="0"/>
                  <w:marRight w:val="0"/>
                  <w:marTop w:val="0"/>
                  <w:marBottom w:val="0"/>
                  <w:divBdr>
                    <w:top w:val="none" w:sz="0" w:space="0" w:color="auto"/>
                    <w:left w:val="none" w:sz="0" w:space="0" w:color="auto"/>
                    <w:bottom w:val="none" w:sz="0" w:space="0" w:color="auto"/>
                    <w:right w:val="none" w:sz="0" w:space="0" w:color="auto"/>
                  </w:divBdr>
                  <w:divsChild>
                    <w:div w:id="401028543">
                      <w:marLeft w:val="0"/>
                      <w:marRight w:val="0"/>
                      <w:marTop w:val="0"/>
                      <w:marBottom w:val="0"/>
                      <w:divBdr>
                        <w:top w:val="none" w:sz="0" w:space="0" w:color="auto"/>
                        <w:left w:val="none" w:sz="0" w:space="0" w:color="auto"/>
                        <w:bottom w:val="none" w:sz="0" w:space="0" w:color="auto"/>
                        <w:right w:val="none" w:sz="0" w:space="0" w:color="auto"/>
                      </w:divBdr>
                      <w:divsChild>
                        <w:div w:id="189951104">
                          <w:marLeft w:val="0"/>
                          <w:marRight w:val="0"/>
                          <w:marTop w:val="0"/>
                          <w:marBottom w:val="0"/>
                          <w:divBdr>
                            <w:top w:val="none" w:sz="0" w:space="0" w:color="auto"/>
                            <w:left w:val="none" w:sz="0" w:space="0" w:color="auto"/>
                            <w:bottom w:val="none" w:sz="0" w:space="0" w:color="auto"/>
                            <w:right w:val="none" w:sz="0" w:space="0" w:color="auto"/>
                          </w:divBdr>
                        </w:div>
                        <w:div w:id="2121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11385">
          <w:marLeft w:val="0"/>
          <w:marRight w:val="0"/>
          <w:marTop w:val="166"/>
          <w:marBottom w:val="166"/>
          <w:divBdr>
            <w:top w:val="none" w:sz="0" w:space="0" w:color="auto"/>
            <w:left w:val="none" w:sz="0" w:space="0" w:color="auto"/>
            <w:bottom w:val="none" w:sz="0" w:space="0" w:color="auto"/>
            <w:right w:val="none" w:sz="0" w:space="0" w:color="auto"/>
          </w:divBdr>
          <w:divsChild>
            <w:div w:id="6806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5180">
      <w:bodyDiv w:val="1"/>
      <w:marLeft w:val="0"/>
      <w:marRight w:val="0"/>
      <w:marTop w:val="0"/>
      <w:marBottom w:val="0"/>
      <w:divBdr>
        <w:top w:val="none" w:sz="0" w:space="0" w:color="auto"/>
        <w:left w:val="none" w:sz="0" w:space="0" w:color="auto"/>
        <w:bottom w:val="none" w:sz="0" w:space="0" w:color="auto"/>
        <w:right w:val="none" w:sz="0" w:space="0" w:color="auto"/>
      </w:divBdr>
      <w:divsChild>
        <w:div w:id="407727259">
          <w:marLeft w:val="0"/>
          <w:marRight w:val="0"/>
          <w:marTop w:val="0"/>
          <w:marBottom w:val="0"/>
          <w:divBdr>
            <w:top w:val="none" w:sz="0" w:space="0" w:color="auto"/>
            <w:left w:val="none" w:sz="0" w:space="0" w:color="auto"/>
            <w:bottom w:val="none" w:sz="0" w:space="0" w:color="auto"/>
            <w:right w:val="none" w:sz="0" w:space="0" w:color="auto"/>
          </w:divBdr>
        </w:div>
        <w:div w:id="1830368191">
          <w:marLeft w:val="0"/>
          <w:marRight w:val="0"/>
          <w:marTop w:val="0"/>
          <w:marBottom w:val="100"/>
          <w:divBdr>
            <w:top w:val="none" w:sz="0" w:space="0" w:color="auto"/>
            <w:left w:val="none" w:sz="0" w:space="0" w:color="auto"/>
            <w:bottom w:val="none" w:sz="0" w:space="0" w:color="auto"/>
            <w:right w:val="none" w:sz="0" w:space="0" w:color="auto"/>
          </w:divBdr>
          <w:divsChild>
            <w:div w:id="1953514647">
              <w:marLeft w:val="0"/>
              <w:marRight w:val="0"/>
              <w:marTop w:val="0"/>
              <w:marBottom w:val="0"/>
              <w:divBdr>
                <w:top w:val="none" w:sz="0" w:space="0" w:color="auto"/>
                <w:left w:val="none" w:sz="0" w:space="0" w:color="auto"/>
                <w:bottom w:val="none" w:sz="0" w:space="0" w:color="auto"/>
                <w:right w:val="none" w:sz="0" w:space="0" w:color="auto"/>
              </w:divBdr>
              <w:divsChild>
                <w:div w:id="644119480">
                  <w:marLeft w:val="0"/>
                  <w:marRight w:val="0"/>
                  <w:marTop w:val="0"/>
                  <w:marBottom w:val="0"/>
                  <w:divBdr>
                    <w:top w:val="none" w:sz="0" w:space="0" w:color="auto"/>
                    <w:left w:val="none" w:sz="0" w:space="0" w:color="auto"/>
                    <w:bottom w:val="none" w:sz="0" w:space="0" w:color="auto"/>
                    <w:right w:val="none" w:sz="0" w:space="0" w:color="auto"/>
                  </w:divBdr>
                  <w:divsChild>
                    <w:div w:id="7951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052764">
      <w:bodyDiv w:val="1"/>
      <w:marLeft w:val="0"/>
      <w:marRight w:val="0"/>
      <w:marTop w:val="0"/>
      <w:marBottom w:val="0"/>
      <w:divBdr>
        <w:top w:val="none" w:sz="0" w:space="0" w:color="auto"/>
        <w:left w:val="none" w:sz="0" w:space="0" w:color="auto"/>
        <w:bottom w:val="none" w:sz="0" w:space="0" w:color="auto"/>
        <w:right w:val="none" w:sz="0" w:space="0" w:color="auto"/>
      </w:divBdr>
      <w:divsChild>
        <w:div w:id="1370567080">
          <w:marLeft w:val="0"/>
          <w:marRight w:val="0"/>
          <w:marTop w:val="0"/>
          <w:marBottom w:val="0"/>
          <w:divBdr>
            <w:top w:val="none" w:sz="0" w:space="0" w:color="auto"/>
            <w:left w:val="none" w:sz="0" w:space="0" w:color="auto"/>
            <w:bottom w:val="none" w:sz="0" w:space="0" w:color="auto"/>
            <w:right w:val="none" w:sz="0" w:space="0" w:color="auto"/>
          </w:divBdr>
          <w:divsChild>
            <w:div w:id="1496458441">
              <w:marLeft w:val="0"/>
              <w:marRight w:val="0"/>
              <w:marTop w:val="0"/>
              <w:marBottom w:val="0"/>
              <w:divBdr>
                <w:top w:val="none" w:sz="0" w:space="0" w:color="auto"/>
                <w:left w:val="none" w:sz="0" w:space="0" w:color="auto"/>
                <w:bottom w:val="none" w:sz="0" w:space="0" w:color="auto"/>
                <w:right w:val="none" w:sz="0" w:space="0" w:color="auto"/>
              </w:divBdr>
              <w:divsChild>
                <w:div w:id="1323046529">
                  <w:marLeft w:val="0"/>
                  <w:marRight w:val="0"/>
                  <w:marTop w:val="0"/>
                  <w:marBottom w:val="0"/>
                  <w:divBdr>
                    <w:top w:val="none" w:sz="0" w:space="0" w:color="auto"/>
                    <w:left w:val="none" w:sz="0" w:space="0" w:color="auto"/>
                    <w:bottom w:val="none" w:sz="0" w:space="0" w:color="auto"/>
                    <w:right w:val="none" w:sz="0" w:space="0" w:color="auto"/>
                  </w:divBdr>
                </w:div>
                <w:div w:id="1394154914">
                  <w:marLeft w:val="94"/>
                  <w:marRight w:val="0"/>
                  <w:marTop w:val="0"/>
                  <w:marBottom w:val="0"/>
                  <w:divBdr>
                    <w:top w:val="none" w:sz="0" w:space="0" w:color="auto"/>
                    <w:left w:val="single" w:sz="4" w:space="5" w:color="D0D0D0"/>
                    <w:bottom w:val="none" w:sz="0" w:space="0" w:color="auto"/>
                    <w:right w:val="none" w:sz="0" w:space="0" w:color="auto"/>
                  </w:divBdr>
                </w:div>
              </w:divsChild>
            </w:div>
          </w:divsChild>
        </w:div>
        <w:div w:id="2016807368">
          <w:marLeft w:val="0"/>
          <w:marRight w:val="0"/>
          <w:marTop w:val="0"/>
          <w:marBottom w:val="0"/>
          <w:divBdr>
            <w:top w:val="none" w:sz="0" w:space="0" w:color="auto"/>
            <w:left w:val="none" w:sz="0" w:space="0" w:color="auto"/>
            <w:bottom w:val="none" w:sz="0" w:space="0" w:color="auto"/>
            <w:right w:val="none" w:sz="0" w:space="0" w:color="auto"/>
          </w:divBdr>
          <w:divsChild>
            <w:div w:id="210044188">
              <w:marLeft w:val="0"/>
              <w:marRight w:val="0"/>
              <w:marTop w:val="150"/>
              <w:marBottom w:val="0"/>
              <w:divBdr>
                <w:top w:val="none" w:sz="0" w:space="0" w:color="auto"/>
                <w:left w:val="none" w:sz="0" w:space="0" w:color="auto"/>
                <w:bottom w:val="none" w:sz="0" w:space="0" w:color="auto"/>
                <w:right w:val="none" w:sz="0" w:space="0" w:color="auto"/>
              </w:divBdr>
            </w:div>
            <w:div w:id="952520462">
              <w:marLeft w:val="0"/>
              <w:marRight w:val="0"/>
              <w:marTop w:val="0"/>
              <w:marBottom w:val="337"/>
              <w:divBdr>
                <w:top w:val="none" w:sz="0" w:space="0" w:color="auto"/>
                <w:left w:val="none" w:sz="0" w:space="0" w:color="auto"/>
                <w:bottom w:val="none" w:sz="0" w:space="0" w:color="auto"/>
                <w:right w:val="none" w:sz="0" w:space="0" w:color="auto"/>
              </w:divBdr>
            </w:div>
            <w:div w:id="1285574009">
              <w:marLeft w:val="0"/>
              <w:marRight w:val="0"/>
              <w:marTop w:val="0"/>
              <w:marBottom w:val="37"/>
              <w:divBdr>
                <w:top w:val="none" w:sz="0" w:space="0" w:color="auto"/>
                <w:left w:val="none" w:sz="0" w:space="0" w:color="auto"/>
                <w:bottom w:val="none" w:sz="0" w:space="0" w:color="auto"/>
                <w:right w:val="none" w:sz="0" w:space="0" w:color="auto"/>
              </w:divBdr>
              <w:divsChild>
                <w:div w:id="394086240">
                  <w:marLeft w:val="0"/>
                  <w:marRight w:val="0"/>
                  <w:marTop w:val="0"/>
                  <w:marBottom w:val="0"/>
                  <w:divBdr>
                    <w:top w:val="none" w:sz="0" w:space="0" w:color="auto"/>
                    <w:left w:val="none" w:sz="0" w:space="0" w:color="auto"/>
                    <w:bottom w:val="none" w:sz="0" w:space="0" w:color="auto"/>
                    <w:right w:val="none" w:sz="0" w:space="0" w:color="auto"/>
                  </w:divBdr>
                  <w:divsChild>
                    <w:div w:id="8601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35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73676072">
      <w:bodyDiv w:val="1"/>
      <w:marLeft w:val="0"/>
      <w:marRight w:val="0"/>
      <w:marTop w:val="0"/>
      <w:marBottom w:val="0"/>
      <w:divBdr>
        <w:top w:val="none" w:sz="0" w:space="0" w:color="auto"/>
        <w:left w:val="none" w:sz="0" w:space="0" w:color="auto"/>
        <w:bottom w:val="none" w:sz="0" w:space="0" w:color="auto"/>
        <w:right w:val="none" w:sz="0" w:space="0" w:color="auto"/>
      </w:divBdr>
      <w:divsChild>
        <w:div w:id="934442709">
          <w:marLeft w:val="0"/>
          <w:marRight w:val="0"/>
          <w:marTop w:val="0"/>
          <w:marBottom w:val="0"/>
          <w:divBdr>
            <w:top w:val="none" w:sz="0" w:space="0" w:color="auto"/>
            <w:left w:val="none" w:sz="0" w:space="0" w:color="auto"/>
            <w:bottom w:val="none" w:sz="0" w:space="0" w:color="auto"/>
            <w:right w:val="none" w:sz="0" w:space="0" w:color="auto"/>
          </w:divBdr>
        </w:div>
        <w:div w:id="1014695618">
          <w:marLeft w:val="0"/>
          <w:marRight w:val="0"/>
          <w:marTop w:val="0"/>
          <w:marBottom w:val="0"/>
          <w:divBdr>
            <w:top w:val="none" w:sz="0" w:space="0" w:color="auto"/>
            <w:left w:val="none" w:sz="0" w:space="0" w:color="auto"/>
            <w:bottom w:val="none" w:sz="0" w:space="0" w:color="auto"/>
            <w:right w:val="none" w:sz="0" w:space="0" w:color="auto"/>
          </w:divBdr>
        </w:div>
        <w:div w:id="1067266011">
          <w:marLeft w:val="0"/>
          <w:marRight w:val="0"/>
          <w:marTop w:val="0"/>
          <w:marBottom w:val="0"/>
          <w:divBdr>
            <w:top w:val="none" w:sz="0" w:space="0" w:color="auto"/>
            <w:left w:val="none" w:sz="0" w:space="0" w:color="auto"/>
            <w:bottom w:val="none" w:sz="0" w:space="0" w:color="auto"/>
            <w:right w:val="none" w:sz="0" w:space="0" w:color="auto"/>
          </w:divBdr>
        </w:div>
        <w:div w:id="1718696100">
          <w:marLeft w:val="0"/>
          <w:marRight w:val="0"/>
          <w:marTop w:val="0"/>
          <w:marBottom w:val="0"/>
          <w:divBdr>
            <w:top w:val="none" w:sz="0" w:space="0" w:color="auto"/>
            <w:left w:val="none" w:sz="0" w:space="0" w:color="auto"/>
            <w:bottom w:val="none" w:sz="0" w:space="0" w:color="auto"/>
            <w:right w:val="none" w:sz="0" w:space="0" w:color="auto"/>
          </w:divBdr>
        </w:div>
        <w:div w:id="1892837328">
          <w:marLeft w:val="0"/>
          <w:marRight w:val="0"/>
          <w:marTop w:val="0"/>
          <w:marBottom w:val="0"/>
          <w:divBdr>
            <w:top w:val="none" w:sz="0" w:space="0" w:color="auto"/>
            <w:left w:val="none" w:sz="0" w:space="0" w:color="auto"/>
            <w:bottom w:val="none" w:sz="0" w:space="0" w:color="auto"/>
            <w:right w:val="none" w:sz="0" w:space="0" w:color="auto"/>
          </w:divBdr>
        </w:div>
        <w:div w:id="2026127389">
          <w:marLeft w:val="0"/>
          <w:marRight w:val="0"/>
          <w:marTop w:val="0"/>
          <w:marBottom w:val="0"/>
          <w:divBdr>
            <w:top w:val="none" w:sz="0" w:space="0" w:color="auto"/>
            <w:left w:val="none" w:sz="0" w:space="0" w:color="auto"/>
            <w:bottom w:val="none" w:sz="0" w:space="0" w:color="auto"/>
            <w:right w:val="none" w:sz="0" w:space="0" w:color="auto"/>
          </w:divBdr>
        </w:div>
        <w:div w:id="2122455607">
          <w:marLeft w:val="0"/>
          <w:marRight w:val="0"/>
          <w:marTop w:val="0"/>
          <w:marBottom w:val="0"/>
          <w:divBdr>
            <w:top w:val="none" w:sz="0" w:space="0" w:color="auto"/>
            <w:left w:val="none" w:sz="0" w:space="0" w:color="auto"/>
            <w:bottom w:val="none" w:sz="0" w:space="0" w:color="auto"/>
            <w:right w:val="none" w:sz="0" w:space="0" w:color="auto"/>
          </w:divBdr>
        </w:div>
      </w:divsChild>
    </w:div>
    <w:div w:id="992489310">
      <w:bodyDiv w:val="1"/>
      <w:marLeft w:val="0"/>
      <w:marRight w:val="0"/>
      <w:marTop w:val="0"/>
      <w:marBottom w:val="0"/>
      <w:divBdr>
        <w:top w:val="none" w:sz="0" w:space="0" w:color="auto"/>
        <w:left w:val="none" w:sz="0" w:space="0" w:color="auto"/>
        <w:bottom w:val="none" w:sz="0" w:space="0" w:color="auto"/>
        <w:right w:val="none" w:sz="0" w:space="0" w:color="auto"/>
      </w:divBdr>
      <w:divsChild>
        <w:div w:id="642858127">
          <w:marLeft w:val="0"/>
          <w:marRight w:val="0"/>
          <w:marTop w:val="0"/>
          <w:marBottom w:val="0"/>
          <w:divBdr>
            <w:top w:val="none" w:sz="0" w:space="0" w:color="auto"/>
            <w:left w:val="none" w:sz="0" w:space="0" w:color="auto"/>
            <w:bottom w:val="none" w:sz="0" w:space="0" w:color="auto"/>
            <w:right w:val="none" w:sz="0" w:space="0" w:color="auto"/>
          </w:divBdr>
          <w:divsChild>
            <w:div w:id="490215904">
              <w:marLeft w:val="0"/>
              <w:marRight w:val="0"/>
              <w:marTop w:val="0"/>
              <w:marBottom w:val="0"/>
              <w:divBdr>
                <w:top w:val="none" w:sz="0" w:space="0" w:color="auto"/>
                <w:left w:val="none" w:sz="0" w:space="0" w:color="auto"/>
                <w:bottom w:val="none" w:sz="0" w:space="0" w:color="auto"/>
                <w:right w:val="none" w:sz="0" w:space="0" w:color="auto"/>
              </w:divBdr>
            </w:div>
          </w:divsChild>
        </w:div>
        <w:div w:id="1253659879">
          <w:marLeft w:val="0"/>
          <w:marRight w:val="0"/>
          <w:marTop w:val="480"/>
          <w:marBottom w:val="360"/>
          <w:divBdr>
            <w:top w:val="none" w:sz="0" w:space="0" w:color="auto"/>
            <w:left w:val="none" w:sz="0" w:space="0" w:color="auto"/>
            <w:bottom w:val="none" w:sz="0" w:space="0" w:color="auto"/>
            <w:right w:val="none" w:sz="0" w:space="0" w:color="auto"/>
          </w:divBdr>
        </w:div>
      </w:divsChild>
    </w:div>
    <w:div w:id="1046217432">
      <w:bodyDiv w:val="1"/>
      <w:marLeft w:val="0"/>
      <w:marRight w:val="0"/>
      <w:marTop w:val="0"/>
      <w:marBottom w:val="0"/>
      <w:divBdr>
        <w:top w:val="none" w:sz="0" w:space="0" w:color="auto"/>
        <w:left w:val="none" w:sz="0" w:space="0" w:color="auto"/>
        <w:bottom w:val="none" w:sz="0" w:space="0" w:color="auto"/>
        <w:right w:val="none" w:sz="0" w:space="0" w:color="auto"/>
      </w:divBdr>
    </w:div>
    <w:div w:id="1108549845">
      <w:bodyDiv w:val="1"/>
      <w:marLeft w:val="0"/>
      <w:marRight w:val="0"/>
      <w:marTop w:val="0"/>
      <w:marBottom w:val="0"/>
      <w:divBdr>
        <w:top w:val="none" w:sz="0" w:space="0" w:color="auto"/>
        <w:left w:val="none" w:sz="0" w:space="0" w:color="auto"/>
        <w:bottom w:val="none" w:sz="0" w:space="0" w:color="auto"/>
        <w:right w:val="none" w:sz="0" w:space="0" w:color="auto"/>
      </w:divBdr>
      <w:divsChild>
        <w:div w:id="1728530252">
          <w:marLeft w:val="0"/>
          <w:marRight w:val="0"/>
          <w:marTop w:val="0"/>
          <w:marBottom w:val="0"/>
          <w:divBdr>
            <w:top w:val="none" w:sz="0" w:space="0" w:color="auto"/>
            <w:left w:val="none" w:sz="0" w:space="0" w:color="auto"/>
            <w:bottom w:val="none" w:sz="0" w:space="0" w:color="auto"/>
            <w:right w:val="none" w:sz="0" w:space="0" w:color="auto"/>
          </w:divBdr>
          <w:divsChild>
            <w:div w:id="2142920203">
              <w:marLeft w:val="0"/>
              <w:marRight w:val="0"/>
              <w:marTop w:val="0"/>
              <w:marBottom w:val="0"/>
              <w:divBdr>
                <w:top w:val="none" w:sz="0" w:space="0" w:color="auto"/>
                <w:left w:val="none" w:sz="0" w:space="0" w:color="auto"/>
                <w:bottom w:val="none" w:sz="0" w:space="0" w:color="auto"/>
                <w:right w:val="none" w:sz="0" w:space="0" w:color="auto"/>
              </w:divBdr>
              <w:divsChild>
                <w:div w:id="622075272">
                  <w:marLeft w:val="0"/>
                  <w:marRight w:val="0"/>
                  <w:marTop w:val="0"/>
                  <w:marBottom w:val="0"/>
                  <w:divBdr>
                    <w:top w:val="none" w:sz="0" w:space="0" w:color="auto"/>
                    <w:left w:val="none" w:sz="0" w:space="0" w:color="auto"/>
                    <w:bottom w:val="single" w:sz="6" w:space="0" w:color="CCCCCC"/>
                    <w:right w:val="none" w:sz="0" w:space="0" w:color="auto"/>
                  </w:divBdr>
                  <w:divsChild>
                    <w:div w:id="1623145557">
                      <w:marLeft w:val="0"/>
                      <w:marRight w:val="0"/>
                      <w:marTop w:val="0"/>
                      <w:marBottom w:val="0"/>
                      <w:divBdr>
                        <w:top w:val="none" w:sz="0" w:space="0" w:color="auto"/>
                        <w:left w:val="none" w:sz="0" w:space="0" w:color="auto"/>
                        <w:bottom w:val="none" w:sz="0" w:space="0" w:color="auto"/>
                        <w:right w:val="none" w:sz="0" w:space="0" w:color="auto"/>
                      </w:divBdr>
                      <w:divsChild>
                        <w:div w:id="4139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21268">
          <w:marLeft w:val="0"/>
          <w:marRight w:val="0"/>
          <w:marTop w:val="480"/>
          <w:marBottom w:val="0"/>
          <w:divBdr>
            <w:top w:val="none" w:sz="0" w:space="0" w:color="auto"/>
            <w:left w:val="none" w:sz="0" w:space="0" w:color="auto"/>
            <w:bottom w:val="none" w:sz="0" w:space="0" w:color="auto"/>
            <w:right w:val="none" w:sz="0" w:space="0" w:color="auto"/>
          </w:divBdr>
          <w:divsChild>
            <w:div w:id="582418738">
              <w:marLeft w:val="0"/>
              <w:marRight w:val="-18000"/>
              <w:marTop w:val="0"/>
              <w:marBottom w:val="0"/>
              <w:divBdr>
                <w:top w:val="none" w:sz="0" w:space="0" w:color="auto"/>
                <w:left w:val="none" w:sz="0" w:space="0" w:color="auto"/>
                <w:bottom w:val="none" w:sz="0" w:space="0" w:color="auto"/>
                <w:right w:val="none" w:sz="0" w:space="0" w:color="auto"/>
              </w:divBdr>
              <w:divsChild>
                <w:div w:id="1006327007">
                  <w:marLeft w:val="0"/>
                  <w:marRight w:val="-14760"/>
                  <w:marTop w:val="0"/>
                  <w:marBottom w:val="240"/>
                  <w:divBdr>
                    <w:top w:val="none" w:sz="0" w:space="0" w:color="auto"/>
                    <w:left w:val="none" w:sz="0" w:space="0" w:color="auto"/>
                    <w:bottom w:val="none" w:sz="0" w:space="0" w:color="auto"/>
                    <w:right w:val="none" w:sz="0" w:space="0" w:color="auto"/>
                  </w:divBdr>
                  <w:divsChild>
                    <w:div w:id="11531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52027">
      <w:bodyDiv w:val="1"/>
      <w:marLeft w:val="0"/>
      <w:marRight w:val="0"/>
      <w:marTop w:val="0"/>
      <w:marBottom w:val="0"/>
      <w:divBdr>
        <w:top w:val="none" w:sz="0" w:space="0" w:color="auto"/>
        <w:left w:val="none" w:sz="0" w:space="0" w:color="auto"/>
        <w:bottom w:val="none" w:sz="0" w:space="0" w:color="auto"/>
        <w:right w:val="none" w:sz="0" w:space="0" w:color="auto"/>
      </w:divBdr>
    </w:div>
    <w:div w:id="1175877552">
      <w:bodyDiv w:val="1"/>
      <w:marLeft w:val="0"/>
      <w:marRight w:val="0"/>
      <w:marTop w:val="0"/>
      <w:marBottom w:val="0"/>
      <w:divBdr>
        <w:top w:val="none" w:sz="0" w:space="0" w:color="auto"/>
        <w:left w:val="none" w:sz="0" w:space="0" w:color="auto"/>
        <w:bottom w:val="none" w:sz="0" w:space="0" w:color="auto"/>
        <w:right w:val="none" w:sz="0" w:space="0" w:color="auto"/>
      </w:divBdr>
      <w:divsChild>
        <w:div w:id="555314159">
          <w:marLeft w:val="0"/>
          <w:marRight w:val="0"/>
          <w:marTop w:val="166"/>
          <w:marBottom w:val="166"/>
          <w:divBdr>
            <w:top w:val="none" w:sz="0" w:space="0" w:color="auto"/>
            <w:left w:val="none" w:sz="0" w:space="0" w:color="auto"/>
            <w:bottom w:val="none" w:sz="0" w:space="0" w:color="auto"/>
            <w:right w:val="none" w:sz="0" w:space="0" w:color="auto"/>
          </w:divBdr>
          <w:divsChild>
            <w:div w:id="438647209">
              <w:marLeft w:val="0"/>
              <w:marRight w:val="0"/>
              <w:marTop w:val="0"/>
              <w:marBottom w:val="0"/>
              <w:divBdr>
                <w:top w:val="none" w:sz="0" w:space="0" w:color="auto"/>
                <w:left w:val="none" w:sz="0" w:space="0" w:color="auto"/>
                <w:bottom w:val="none" w:sz="0" w:space="0" w:color="auto"/>
                <w:right w:val="none" w:sz="0" w:space="0" w:color="auto"/>
              </w:divBdr>
            </w:div>
          </w:divsChild>
        </w:div>
        <w:div w:id="1243028973">
          <w:marLeft w:val="0"/>
          <w:marRight w:val="0"/>
          <w:marTop w:val="0"/>
          <w:marBottom w:val="166"/>
          <w:divBdr>
            <w:top w:val="none" w:sz="0" w:space="0" w:color="auto"/>
            <w:left w:val="none" w:sz="0" w:space="0" w:color="auto"/>
            <w:bottom w:val="none" w:sz="0" w:space="0" w:color="auto"/>
            <w:right w:val="none" w:sz="0" w:space="0" w:color="auto"/>
          </w:divBdr>
          <w:divsChild>
            <w:div w:id="1017804660">
              <w:marLeft w:val="0"/>
              <w:marRight w:val="0"/>
              <w:marTop w:val="0"/>
              <w:marBottom w:val="0"/>
              <w:divBdr>
                <w:top w:val="none" w:sz="0" w:space="0" w:color="auto"/>
                <w:left w:val="none" w:sz="0" w:space="0" w:color="auto"/>
                <w:bottom w:val="none" w:sz="0" w:space="0" w:color="auto"/>
                <w:right w:val="none" w:sz="0" w:space="0" w:color="auto"/>
              </w:divBdr>
              <w:divsChild>
                <w:div w:id="238907845">
                  <w:marLeft w:val="0"/>
                  <w:marRight w:val="0"/>
                  <w:marTop w:val="0"/>
                  <w:marBottom w:val="0"/>
                  <w:divBdr>
                    <w:top w:val="none" w:sz="0" w:space="0" w:color="auto"/>
                    <w:left w:val="none" w:sz="0" w:space="0" w:color="auto"/>
                    <w:bottom w:val="none" w:sz="0" w:space="0" w:color="auto"/>
                    <w:right w:val="none" w:sz="0" w:space="0" w:color="auto"/>
                  </w:divBdr>
                  <w:divsChild>
                    <w:div w:id="2363560">
                      <w:marLeft w:val="0"/>
                      <w:marRight w:val="0"/>
                      <w:marTop w:val="0"/>
                      <w:marBottom w:val="0"/>
                      <w:divBdr>
                        <w:top w:val="none" w:sz="0" w:space="0" w:color="auto"/>
                        <w:left w:val="none" w:sz="0" w:space="0" w:color="auto"/>
                        <w:bottom w:val="none" w:sz="0" w:space="0" w:color="auto"/>
                        <w:right w:val="none" w:sz="0" w:space="0" w:color="auto"/>
                      </w:divBdr>
                    </w:div>
                  </w:divsChild>
                </w:div>
                <w:div w:id="1493060697">
                  <w:marLeft w:val="0"/>
                  <w:marRight w:val="0"/>
                  <w:marTop w:val="0"/>
                  <w:marBottom w:val="0"/>
                  <w:divBdr>
                    <w:top w:val="none" w:sz="0" w:space="0" w:color="auto"/>
                    <w:left w:val="none" w:sz="0" w:space="0" w:color="auto"/>
                    <w:bottom w:val="none" w:sz="0" w:space="0" w:color="auto"/>
                    <w:right w:val="none" w:sz="0" w:space="0" w:color="auto"/>
                  </w:divBdr>
                  <w:divsChild>
                    <w:div w:id="484856563">
                      <w:marLeft w:val="0"/>
                      <w:marRight w:val="0"/>
                      <w:marTop w:val="0"/>
                      <w:marBottom w:val="0"/>
                      <w:divBdr>
                        <w:top w:val="none" w:sz="0" w:space="0" w:color="auto"/>
                        <w:left w:val="none" w:sz="0" w:space="0" w:color="auto"/>
                        <w:bottom w:val="none" w:sz="0" w:space="0" w:color="auto"/>
                        <w:right w:val="none" w:sz="0" w:space="0" w:color="auto"/>
                      </w:divBdr>
                      <w:divsChild>
                        <w:div w:id="737241326">
                          <w:marLeft w:val="0"/>
                          <w:marRight w:val="0"/>
                          <w:marTop w:val="0"/>
                          <w:marBottom w:val="0"/>
                          <w:divBdr>
                            <w:top w:val="none" w:sz="0" w:space="0" w:color="auto"/>
                            <w:left w:val="none" w:sz="0" w:space="0" w:color="auto"/>
                            <w:bottom w:val="none" w:sz="0" w:space="0" w:color="auto"/>
                            <w:right w:val="none" w:sz="0" w:space="0" w:color="auto"/>
                          </w:divBdr>
                        </w:div>
                        <w:div w:id="14346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071760">
      <w:bodyDiv w:val="1"/>
      <w:marLeft w:val="0"/>
      <w:marRight w:val="0"/>
      <w:marTop w:val="0"/>
      <w:marBottom w:val="0"/>
      <w:divBdr>
        <w:top w:val="none" w:sz="0" w:space="0" w:color="auto"/>
        <w:left w:val="none" w:sz="0" w:space="0" w:color="auto"/>
        <w:bottom w:val="none" w:sz="0" w:space="0" w:color="auto"/>
        <w:right w:val="none" w:sz="0" w:space="0" w:color="auto"/>
      </w:divBdr>
    </w:div>
    <w:div w:id="1214660244">
      <w:bodyDiv w:val="1"/>
      <w:marLeft w:val="0"/>
      <w:marRight w:val="0"/>
      <w:marTop w:val="0"/>
      <w:marBottom w:val="0"/>
      <w:divBdr>
        <w:top w:val="none" w:sz="0" w:space="0" w:color="auto"/>
        <w:left w:val="none" w:sz="0" w:space="0" w:color="auto"/>
        <w:bottom w:val="none" w:sz="0" w:space="0" w:color="auto"/>
        <w:right w:val="none" w:sz="0" w:space="0" w:color="auto"/>
      </w:divBdr>
      <w:divsChild>
        <w:div w:id="1158302430">
          <w:marLeft w:val="0"/>
          <w:marRight w:val="0"/>
          <w:marTop w:val="0"/>
          <w:marBottom w:val="0"/>
          <w:divBdr>
            <w:top w:val="none" w:sz="0" w:space="0" w:color="auto"/>
            <w:left w:val="none" w:sz="0" w:space="0" w:color="auto"/>
            <w:bottom w:val="none" w:sz="0" w:space="0" w:color="auto"/>
            <w:right w:val="none" w:sz="0" w:space="0" w:color="auto"/>
          </w:divBdr>
          <w:divsChild>
            <w:div w:id="1501773276">
              <w:marLeft w:val="0"/>
              <w:marRight w:val="0"/>
              <w:marTop w:val="0"/>
              <w:marBottom w:val="0"/>
              <w:divBdr>
                <w:top w:val="none" w:sz="0" w:space="0" w:color="auto"/>
                <w:left w:val="none" w:sz="0" w:space="0" w:color="auto"/>
                <w:bottom w:val="none" w:sz="0" w:space="0" w:color="auto"/>
                <w:right w:val="none" w:sz="0" w:space="0" w:color="auto"/>
              </w:divBdr>
            </w:div>
          </w:divsChild>
        </w:div>
        <w:div w:id="1483084131">
          <w:marLeft w:val="0"/>
          <w:marRight w:val="0"/>
          <w:marTop w:val="0"/>
          <w:marBottom w:val="301"/>
          <w:divBdr>
            <w:top w:val="none" w:sz="0" w:space="0" w:color="auto"/>
            <w:left w:val="none" w:sz="0" w:space="0" w:color="auto"/>
            <w:bottom w:val="none" w:sz="0" w:space="0" w:color="auto"/>
            <w:right w:val="none" w:sz="0" w:space="0" w:color="auto"/>
          </w:divBdr>
        </w:div>
        <w:div w:id="1818379471">
          <w:marLeft w:val="0"/>
          <w:marRight w:val="0"/>
          <w:marTop w:val="0"/>
          <w:marBottom w:val="100"/>
          <w:divBdr>
            <w:top w:val="none" w:sz="0" w:space="0" w:color="auto"/>
            <w:left w:val="none" w:sz="0" w:space="0" w:color="auto"/>
            <w:bottom w:val="none" w:sz="0" w:space="0" w:color="auto"/>
            <w:right w:val="none" w:sz="0" w:space="0" w:color="auto"/>
          </w:divBdr>
        </w:div>
      </w:divsChild>
    </w:div>
    <w:div w:id="1616137059">
      <w:bodyDiv w:val="1"/>
      <w:marLeft w:val="0"/>
      <w:marRight w:val="0"/>
      <w:marTop w:val="0"/>
      <w:marBottom w:val="0"/>
      <w:divBdr>
        <w:top w:val="none" w:sz="0" w:space="0" w:color="auto"/>
        <w:left w:val="none" w:sz="0" w:space="0" w:color="auto"/>
        <w:bottom w:val="none" w:sz="0" w:space="0" w:color="auto"/>
        <w:right w:val="none" w:sz="0" w:space="0" w:color="auto"/>
      </w:divBdr>
    </w:div>
    <w:div w:id="1693409281">
      <w:bodyDiv w:val="1"/>
      <w:marLeft w:val="0"/>
      <w:marRight w:val="0"/>
      <w:marTop w:val="0"/>
      <w:marBottom w:val="0"/>
      <w:divBdr>
        <w:top w:val="none" w:sz="0" w:space="0" w:color="auto"/>
        <w:left w:val="none" w:sz="0" w:space="0" w:color="auto"/>
        <w:bottom w:val="none" w:sz="0" w:space="0" w:color="auto"/>
        <w:right w:val="none" w:sz="0" w:space="0" w:color="auto"/>
      </w:divBdr>
      <w:divsChild>
        <w:div w:id="120852236">
          <w:marLeft w:val="0"/>
          <w:marRight w:val="0"/>
          <w:marTop w:val="0"/>
          <w:marBottom w:val="166"/>
          <w:divBdr>
            <w:top w:val="none" w:sz="0" w:space="0" w:color="auto"/>
            <w:left w:val="none" w:sz="0" w:space="0" w:color="auto"/>
            <w:bottom w:val="none" w:sz="0" w:space="0" w:color="auto"/>
            <w:right w:val="none" w:sz="0" w:space="0" w:color="auto"/>
          </w:divBdr>
          <w:divsChild>
            <w:div w:id="274755118">
              <w:marLeft w:val="0"/>
              <w:marRight w:val="0"/>
              <w:marTop w:val="0"/>
              <w:marBottom w:val="0"/>
              <w:divBdr>
                <w:top w:val="none" w:sz="0" w:space="0" w:color="auto"/>
                <w:left w:val="none" w:sz="0" w:space="0" w:color="auto"/>
                <w:bottom w:val="none" w:sz="0" w:space="0" w:color="auto"/>
                <w:right w:val="none" w:sz="0" w:space="0" w:color="auto"/>
              </w:divBdr>
              <w:divsChild>
                <w:div w:id="954753281">
                  <w:marLeft w:val="0"/>
                  <w:marRight w:val="0"/>
                  <w:marTop w:val="0"/>
                  <w:marBottom w:val="0"/>
                  <w:divBdr>
                    <w:top w:val="none" w:sz="0" w:space="0" w:color="auto"/>
                    <w:left w:val="none" w:sz="0" w:space="0" w:color="auto"/>
                    <w:bottom w:val="none" w:sz="0" w:space="0" w:color="auto"/>
                    <w:right w:val="none" w:sz="0" w:space="0" w:color="auto"/>
                  </w:divBdr>
                  <w:divsChild>
                    <w:div w:id="1770008828">
                      <w:marLeft w:val="0"/>
                      <w:marRight w:val="0"/>
                      <w:marTop w:val="0"/>
                      <w:marBottom w:val="0"/>
                      <w:divBdr>
                        <w:top w:val="none" w:sz="0" w:space="0" w:color="auto"/>
                        <w:left w:val="none" w:sz="0" w:space="0" w:color="auto"/>
                        <w:bottom w:val="none" w:sz="0" w:space="0" w:color="auto"/>
                        <w:right w:val="none" w:sz="0" w:space="0" w:color="auto"/>
                      </w:divBdr>
                      <w:divsChild>
                        <w:div w:id="947541307">
                          <w:marLeft w:val="0"/>
                          <w:marRight w:val="0"/>
                          <w:marTop w:val="0"/>
                          <w:marBottom w:val="0"/>
                          <w:divBdr>
                            <w:top w:val="none" w:sz="0" w:space="0" w:color="auto"/>
                            <w:left w:val="none" w:sz="0" w:space="0" w:color="auto"/>
                            <w:bottom w:val="none" w:sz="0" w:space="0" w:color="auto"/>
                            <w:right w:val="none" w:sz="0" w:space="0" w:color="auto"/>
                          </w:divBdr>
                        </w:div>
                        <w:div w:id="15731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34405">
                  <w:marLeft w:val="0"/>
                  <w:marRight w:val="0"/>
                  <w:marTop w:val="0"/>
                  <w:marBottom w:val="0"/>
                  <w:divBdr>
                    <w:top w:val="none" w:sz="0" w:space="0" w:color="auto"/>
                    <w:left w:val="none" w:sz="0" w:space="0" w:color="auto"/>
                    <w:bottom w:val="none" w:sz="0" w:space="0" w:color="auto"/>
                    <w:right w:val="none" w:sz="0" w:space="0" w:color="auto"/>
                  </w:divBdr>
                  <w:divsChild>
                    <w:div w:id="1761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87400">
          <w:marLeft w:val="0"/>
          <w:marRight w:val="0"/>
          <w:marTop w:val="166"/>
          <w:marBottom w:val="166"/>
          <w:divBdr>
            <w:top w:val="none" w:sz="0" w:space="0" w:color="auto"/>
            <w:left w:val="none" w:sz="0" w:space="0" w:color="auto"/>
            <w:bottom w:val="none" w:sz="0" w:space="0" w:color="auto"/>
            <w:right w:val="none" w:sz="0" w:space="0" w:color="auto"/>
          </w:divBdr>
          <w:divsChild>
            <w:div w:id="13976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85">
      <w:bodyDiv w:val="1"/>
      <w:marLeft w:val="0"/>
      <w:marRight w:val="0"/>
      <w:marTop w:val="0"/>
      <w:marBottom w:val="0"/>
      <w:divBdr>
        <w:top w:val="none" w:sz="0" w:space="0" w:color="auto"/>
        <w:left w:val="none" w:sz="0" w:space="0" w:color="auto"/>
        <w:bottom w:val="none" w:sz="0" w:space="0" w:color="auto"/>
        <w:right w:val="none" w:sz="0" w:space="0" w:color="auto"/>
      </w:divBdr>
      <w:divsChild>
        <w:div w:id="487137101">
          <w:marLeft w:val="0"/>
          <w:marRight w:val="0"/>
          <w:marTop w:val="0"/>
          <w:marBottom w:val="0"/>
          <w:divBdr>
            <w:top w:val="none" w:sz="0" w:space="0" w:color="auto"/>
            <w:left w:val="none" w:sz="0" w:space="0" w:color="auto"/>
            <w:bottom w:val="none" w:sz="0" w:space="0" w:color="auto"/>
            <w:right w:val="none" w:sz="0" w:space="0" w:color="auto"/>
          </w:divBdr>
        </w:div>
        <w:div w:id="1689796386">
          <w:marLeft w:val="0"/>
          <w:marRight w:val="0"/>
          <w:marTop w:val="0"/>
          <w:marBottom w:val="120"/>
          <w:divBdr>
            <w:top w:val="none" w:sz="0" w:space="0" w:color="auto"/>
            <w:left w:val="none" w:sz="0" w:space="0" w:color="auto"/>
            <w:bottom w:val="none" w:sz="0" w:space="0" w:color="auto"/>
            <w:right w:val="none" w:sz="0" w:space="0" w:color="auto"/>
          </w:divBdr>
          <w:divsChild>
            <w:div w:id="1408697337">
              <w:marLeft w:val="0"/>
              <w:marRight w:val="0"/>
              <w:marTop w:val="0"/>
              <w:marBottom w:val="0"/>
              <w:divBdr>
                <w:top w:val="none" w:sz="0" w:space="0" w:color="auto"/>
                <w:left w:val="none" w:sz="0" w:space="0" w:color="auto"/>
                <w:bottom w:val="none" w:sz="0" w:space="0" w:color="auto"/>
                <w:right w:val="none" w:sz="0" w:space="0" w:color="auto"/>
              </w:divBdr>
              <w:divsChild>
                <w:div w:id="2015494913">
                  <w:marLeft w:val="0"/>
                  <w:marRight w:val="0"/>
                  <w:marTop w:val="0"/>
                  <w:marBottom w:val="0"/>
                  <w:divBdr>
                    <w:top w:val="none" w:sz="0" w:space="0" w:color="auto"/>
                    <w:left w:val="none" w:sz="0" w:space="0" w:color="auto"/>
                    <w:bottom w:val="none" w:sz="0" w:space="0" w:color="auto"/>
                    <w:right w:val="none" w:sz="0" w:space="0" w:color="auto"/>
                  </w:divBdr>
                  <w:divsChild>
                    <w:div w:id="11347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38191">
      <w:bodyDiv w:val="1"/>
      <w:marLeft w:val="0"/>
      <w:marRight w:val="0"/>
      <w:marTop w:val="0"/>
      <w:marBottom w:val="0"/>
      <w:divBdr>
        <w:top w:val="none" w:sz="0" w:space="0" w:color="auto"/>
        <w:left w:val="none" w:sz="0" w:space="0" w:color="auto"/>
        <w:bottom w:val="none" w:sz="0" w:space="0" w:color="auto"/>
        <w:right w:val="none" w:sz="0" w:space="0" w:color="auto"/>
      </w:divBdr>
    </w:div>
    <w:div w:id="1839495832">
      <w:bodyDiv w:val="1"/>
      <w:marLeft w:val="0"/>
      <w:marRight w:val="0"/>
      <w:marTop w:val="0"/>
      <w:marBottom w:val="0"/>
      <w:divBdr>
        <w:top w:val="none" w:sz="0" w:space="0" w:color="auto"/>
        <w:left w:val="none" w:sz="0" w:space="0" w:color="auto"/>
        <w:bottom w:val="none" w:sz="0" w:space="0" w:color="auto"/>
        <w:right w:val="none" w:sz="0" w:space="0" w:color="auto"/>
      </w:divBdr>
    </w:div>
    <w:div w:id="211374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5.wmf"/><Relationship Id="rId42" Type="http://schemas.openxmlformats.org/officeDocument/2006/relationships/image" Target="media/image14.wmf"/><Relationship Id="rId63" Type="http://schemas.openxmlformats.org/officeDocument/2006/relationships/oleObject" Target="embeddings/oleObject27.bin"/><Relationship Id="rId84" Type="http://schemas.openxmlformats.org/officeDocument/2006/relationships/image" Target="media/image34.wmf"/><Relationship Id="rId138" Type="http://schemas.openxmlformats.org/officeDocument/2006/relationships/image" Target="media/image61.wmf"/><Relationship Id="rId159" Type="http://schemas.openxmlformats.org/officeDocument/2006/relationships/oleObject" Target="embeddings/oleObject75.bin"/><Relationship Id="rId170" Type="http://schemas.openxmlformats.org/officeDocument/2006/relationships/oleObject" Target="embeddings/oleObject81.bin"/><Relationship Id="rId191" Type="http://schemas.openxmlformats.org/officeDocument/2006/relationships/hyperlink" Target="https://www.ncbi.nlm.nih.gov/pubmed/?term=Yan%20F%5BAuthor%5D&amp;cauthor=true&amp;cauthor_uid=27436951" TargetMode="External"/><Relationship Id="rId205" Type="http://schemas.openxmlformats.org/officeDocument/2006/relationships/hyperlink" Target="http://iopscience.iop.org/journal/1748-9326" TargetMode="External"/><Relationship Id="rId226" Type="http://schemas.openxmlformats.org/officeDocument/2006/relationships/hyperlink" Target="https://www.sciencedirect.com/science/journal/00489697" TargetMode="External"/><Relationship Id="rId107" Type="http://schemas.openxmlformats.org/officeDocument/2006/relationships/oleObject" Target="embeddings/oleObject49.bin"/><Relationship Id="rId11" Type="http://schemas.openxmlformats.org/officeDocument/2006/relationships/comments" Target="comments.xml"/><Relationship Id="rId32" Type="http://schemas.openxmlformats.org/officeDocument/2006/relationships/oleObject" Target="embeddings/oleObject10.bin"/><Relationship Id="rId53" Type="http://schemas.openxmlformats.org/officeDocument/2006/relationships/image" Target="media/image19.wmf"/><Relationship Id="rId74" Type="http://schemas.openxmlformats.org/officeDocument/2006/relationships/image" Target="media/image29.wmf"/><Relationship Id="rId128" Type="http://schemas.openxmlformats.org/officeDocument/2006/relationships/image" Target="media/image56.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76.bin"/><Relationship Id="rId181" Type="http://schemas.openxmlformats.org/officeDocument/2006/relationships/image" Target="media/image82.png"/><Relationship Id="rId216" Type="http://schemas.openxmlformats.org/officeDocument/2006/relationships/hyperlink" Target="https://www.ncbi.nlm.nih.gov/pubmed/?term=Wu%20H%5BAuthor%5D&amp;cauthor=true&amp;cauthor_uid=22619331" TargetMode="External"/><Relationship Id="rId22" Type="http://schemas.openxmlformats.org/officeDocument/2006/relationships/oleObject" Target="embeddings/oleObject4.bin"/><Relationship Id="rId43" Type="http://schemas.openxmlformats.org/officeDocument/2006/relationships/oleObject" Target="embeddings/oleObject16.bin"/><Relationship Id="rId64" Type="http://schemas.openxmlformats.org/officeDocument/2006/relationships/image" Target="media/image24.wmf"/><Relationship Id="rId118" Type="http://schemas.openxmlformats.org/officeDocument/2006/relationships/image" Target="media/image51.wmf"/><Relationship Id="rId139" Type="http://schemas.openxmlformats.org/officeDocument/2006/relationships/oleObject" Target="embeddings/oleObject65.bin"/><Relationship Id="rId85" Type="http://schemas.openxmlformats.org/officeDocument/2006/relationships/oleObject" Target="embeddings/oleObject38.bin"/><Relationship Id="rId150" Type="http://schemas.openxmlformats.org/officeDocument/2006/relationships/image" Target="media/image67.wmf"/><Relationship Id="rId171" Type="http://schemas.openxmlformats.org/officeDocument/2006/relationships/image" Target="media/image77.wmf"/><Relationship Id="rId192" Type="http://schemas.openxmlformats.org/officeDocument/2006/relationships/hyperlink" Target="https://www.ncbi.nlm.nih.gov/pubmed/?term=Githiri%20SM%5BAuthor%5D&amp;cauthor=true&amp;cauthor_uid=27436951" TargetMode="External"/><Relationship Id="rId206" Type="http://schemas.openxmlformats.org/officeDocument/2006/relationships/hyperlink" Target="https://www.ncbi.nlm.nih.gov/pubmed/?term=Xia%20Z%5BAuthor%5D&amp;cauthor=true&amp;cauthor_uid=22619331" TargetMode="External"/><Relationship Id="rId227" Type="http://schemas.openxmlformats.org/officeDocument/2006/relationships/hyperlink" Target="https://doi.org/10.1016/j.scitotenv.2016.01.181" TargetMode="External"/><Relationship Id="rId12" Type="http://schemas.microsoft.com/office/2011/relationships/commentsExtended" Target="commentsExtended.xml"/><Relationship Id="rId33" Type="http://schemas.openxmlformats.org/officeDocument/2006/relationships/image" Target="media/image10.wmf"/><Relationship Id="rId108" Type="http://schemas.openxmlformats.org/officeDocument/2006/relationships/image" Target="media/image46.wmf"/><Relationship Id="rId129" Type="http://schemas.openxmlformats.org/officeDocument/2006/relationships/oleObject" Target="embeddings/oleObject60.bin"/><Relationship Id="rId54" Type="http://schemas.openxmlformats.org/officeDocument/2006/relationships/oleObject" Target="embeddings/oleObject22.bin"/><Relationship Id="rId75" Type="http://schemas.openxmlformats.org/officeDocument/2006/relationships/oleObject" Target="embeddings/oleObject33.bin"/><Relationship Id="rId96" Type="http://schemas.openxmlformats.org/officeDocument/2006/relationships/image" Target="media/image40.wmf"/><Relationship Id="rId140" Type="http://schemas.openxmlformats.org/officeDocument/2006/relationships/image" Target="media/image62.wmf"/><Relationship Id="rId161" Type="http://schemas.openxmlformats.org/officeDocument/2006/relationships/oleObject" Target="embeddings/oleObject77.bin"/><Relationship Id="rId182" Type="http://schemas.openxmlformats.org/officeDocument/2006/relationships/image" Target="media/image83.png"/><Relationship Id="rId217" Type="http://schemas.openxmlformats.org/officeDocument/2006/relationships/hyperlink" Target="https://www.ncbi.nlm.nih.gov/pubmed/?term=Tabata%20S%5BAuthor%5D&amp;cauthor=true&amp;cauthor_uid=22619331" TargetMode="External"/><Relationship Id="rId6" Type="http://schemas.openxmlformats.org/officeDocument/2006/relationships/footnotes" Target="footnotes.xml"/><Relationship Id="rId23" Type="http://schemas.openxmlformats.org/officeDocument/2006/relationships/image" Target="media/image6.wmf"/><Relationship Id="rId119" Type="http://schemas.openxmlformats.org/officeDocument/2006/relationships/oleObject" Target="embeddings/oleObject55.bin"/><Relationship Id="rId44" Type="http://schemas.openxmlformats.org/officeDocument/2006/relationships/image" Target="media/image15.wmf"/><Relationship Id="rId65" Type="http://schemas.openxmlformats.org/officeDocument/2006/relationships/oleObject" Target="embeddings/oleObject28.bin"/><Relationship Id="rId86" Type="http://schemas.openxmlformats.org/officeDocument/2006/relationships/image" Target="media/image35.wmf"/><Relationship Id="rId130" Type="http://schemas.openxmlformats.org/officeDocument/2006/relationships/image" Target="media/image57.wmf"/><Relationship Id="rId151" Type="http://schemas.openxmlformats.org/officeDocument/2006/relationships/oleObject" Target="embeddings/oleObject71.bin"/><Relationship Id="rId172" Type="http://schemas.openxmlformats.org/officeDocument/2006/relationships/oleObject" Target="embeddings/oleObject82.bin"/><Relationship Id="rId193" Type="http://schemas.openxmlformats.org/officeDocument/2006/relationships/hyperlink" Target="https://www.ncbi.nlm.nih.gov/pmc/articles/PMC4902463/" TargetMode="External"/><Relationship Id="rId207" Type="http://schemas.openxmlformats.org/officeDocument/2006/relationships/hyperlink" Target="https://www.ncbi.nlm.nih.gov/pubmed/?term=Watanabe%20S%5BAuthor%5D&amp;cauthor=true&amp;cauthor_uid=22619331" TargetMode="External"/><Relationship Id="rId228" Type="http://schemas.openxmlformats.org/officeDocument/2006/relationships/hyperlink" Target="https://www.intechopen.com/books/a-comprehensive-survey-of-international-soybean-research-genetics-physiology-agronomy-and-nitrogen-relationships/soybean-under-water-deficit-physiological-and-yield-responses" TargetMode="External"/><Relationship Id="rId13" Type="http://schemas.microsoft.com/office/2016/09/relationships/commentsIds" Target="commentsIds.xml"/><Relationship Id="rId109" Type="http://schemas.openxmlformats.org/officeDocument/2006/relationships/oleObject" Target="embeddings/oleObject50.bin"/><Relationship Id="rId34" Type="http://schemas.openxmlformats.org/officeDocument/2006/relationships/oleObject" Target="embeddings/oleObject11.bin"/><Relationship Id="rId55" Type="http://schemas.openxmlformats.org/officeDocument/2006/relationships/oleObject" Target="embeddings/oleObject23.bin"/><Relationship Id="rId76" Type="http://schemas.openxmlformats.org/officeDocument/2006/relationships/image" Target="media/image30.wmf"/><Relationship Id="rId97" Type="http://schemas.openxmlformats.org/officeDocument/2006/relationships/oleObject" Target="embeddings/oleObject44.bin"/><Relationship Id="rId120" Type="http://schemas.openxmlformats.org/officeDocument/2006/relationships/image" Target="media/image52.wmf"/><Relationship Id="rId141" Type="http://schemas.openxmlformats.org/officeDocument/2006/relationships/oleObject" Target="embeddings/oleObject66.bin"/><Relationship Id="rId7" Type="http://schemas.openxmlformats.org/officeDocument/2006/relationships/endnotes" Target="endnotes.xml"/><Relationship Id="rId162" Type="http://schemas.openxmlformats.org/officeDocument/2006/relationships/image" Target="media/image72.jpeg"/><Relationship Id="rId183" Type="http://schemas.openxmlformats.org/officeDocument/2006/relationships/image" Target="media/image84.png"/><Relationship Id="rId218" Type="http://schemas.openxmlformats.org/officeDocument/2006/relationships/hyperlink" Target="https://www.ncbi.nlm.nih.gov/pubmed/?term=Harada%20K%5BAuthor%5D&amp;cauthor=true&amp;cauthor_uid=22619331" TargetMode="External"/><Relationship Id="rId24" Type="http://schemas.openxmlformats.org/officeDocument/2006/relationships/oleObject" Target="embeddings/oleObject5.bin"/><Relationship Id="rId45" Type="http://schemas.openxmlformats.org/officeDocument/2006/relationships/oleObject" Target="embeddings/oleObject17.bin"/><Relationship Id="rId66" Type="http://schemas.openxmlformats.org/officeDocument/2006/relationships/image" Target="media/image25.wmf"/><Relationship Id="rId87" Type="http://schemas.openxmlformats.org/officeDocument/2006/relationships/oleObject" Target="embeddings/oleObject39.bin"/><Relationship Id="rId110" Type="http://schemas.openxmlformats.org/officeDocument/2006/relationships/image" Target="media/image47.wmf"/><Relationship Id="rId131" Type="http://schemas.openxmlformats.org/officeDocument/2006/relationships/oleObject" Target="embeddings/oleObject61.bin"/><Relationship Id="rId152" Type="http://schemas.openxmlformats.org/officeDocument/2006/relationships/image" Target="media/image68.wmf"/><Relationship Id="rId173" Type="http://schemas.openxmlformats.org/officeDocument/2006/relationships/image" Target="media/image78.wmf"/><Relationship Id="rId194" Type="http://schemas.openxmlformats.org/officeDocument/2006/relationships/hyperlink" Target="https://dx.doi.org/10.1270%2Fjsbbs.15160" TargetMode="External"/><Relationship Id="rId208" Type="http://schemas.openxmlformats.org/officeDocument/2006/relationships/hyperlink" Target="https://www.ncbi.nlm.nih.gov/pubmed/?term=Yamada%20T%5BAuthor%5D&amp;cauthor=true&amp;cauthor_uid=22619331" TargetMode="External"/><Relationship Id="rId229" Type="http://schemas.openxmlformats.org/officeDocument/2006/relationships/image" Target="media/image87.png"/><Relationship Id="rId14" Type="http://schemas.openxmlformats.org/officeDocument/2006/relationships/image" Target="media/image1.wmf"/><Relationship Id="rId35" Type="http://schemas.openxmlformats.org/officeDocument/2006/relationships/image" Target="media/image11.wmf"/><Relationship Id="rId56" Type="http://schemas.openxmlformats.org/officeDocument/2006/relationships/image" Target="media/image20.wmf"/><Relationship Id="rId77" Type="http://schemas.openxmlformats.org/officeDocument/2006/relationships/oleObject" Target="embeddings/oleObject34.bin"/><Relationship Id="rId100" Type="http://schemas.openxmlformats.org/officeDocument/2006/relationships/image" Target="media/image42.wmf"/><Relationship Id="rId8" Type="http://schemas.openxmlformats.org/officeDocument/2006/relationships/hyperlink" Target="mailto:oborsani@fagro.edu.uy" TargetMode="External"/><Relationship Id="rId98" Type="http://schemas.openxmlformats.org/officeDocument/2006/relationships/image" Target="media/image41.wmf"/><Relationship Id="rId121" Type="http://schemas.openxmlformats.org/officeDocument/2006/relationships/oleObject" Target="embeddings/oleObject56.bin"/><Relationship Id="rId142" Type="http://schemas.openxmlformats.org/officeDocument/2006/relationships/image" Target="media/image63.wmf"/><Relationship Id="rId163" Type="http://schemas.openxmlformats.org/officeDocument/2006/relationships/image" Target="media/image73.wmf"/><Relationship Id="rId184" Type="http://schemas.openxmlformats.org/officeDocument/2006/relationships/image" Target="media/image85.png"/><Relationship Id="rId219" Type="http://schemas.openxmlformats.org/officeDocument/2006/relationships/hyperlink" Target="https://www.ncbi.nlm.nih.gov/pubmed/22619331" TargetMode="External"/><Relationship Id="rId230" Type="http://schemas.openxmlformats.org/officeDocument/2006/relationships/image" Target="media/image88.png"/><Relationship Id="rId25" Type="http://schemas.openxmlformats.org/officeDocument/2006/relationships/image" Target="media/image7.wmf"/><Relationship Id="rId46" Type="http://schemas.openxmlformats.org/officeDocument/2006/relationships/image" Target="media/image16.wmf"/><Relationship Id="rId67" Type="http://schemas.openxmlformats.org/officeDocument/2006/relationships/oleObject" Target="embeddings/oleObject29.bin"/><Relationship Id="rId20" Type="http://schemas.openxmlformats.org/officeDocument/2006/relationships/oleObject" Target="embeddings/oleObject3.bin"/><Relationship Id="rId41" Type="http://schemas.openxmlformats.org/officeDocument/2006/relationships/oleObject" Target="embeddings/oleObject15.bin"/><Relationship Id="rId62" Type="http://schemas.openxmlformats.org/officeDocument/2006/relationships/image" Target="media/image23.wmf"/><Relationship Id="rId83" Type="http://schemas.openxmlformats.org/officeDocument/2006/relationships/oleObject" Target="embeddings/oleObject37.bin"/><Relationship Id="rId88" Type="http://schemas.openxmlformats.org/officeDocument/2006/relationships/image" Target="media/image36.wmf"/><Relationship Id="rId111" Type="http://schemas.openxmlformats.org/officeDocument/2006/relationships/oleObject" Target="embeddings/oleObject51.bin"/><Relationship Id="rId132" Type="http://schemas.openxmlformats.org/officeDocument/2006/relationships/image" Target="media/image58.wmf"/><Relationship Id="rId153" Type="http://schemas.openxmlformats.org/officeDocument/2006/relationships/oleObject" Target="embeddings/oleObject72.bin"/><Relationship Id="rId174" Type="http://schemas.openxmlformats.org/officeDocument/2006/relationships/oleObject" Target="embeddings/oleObject83.bin"/><Relationship Id="rId179" Type="http://schemas.openxmlformats.org/officeDocument/2006/relationships/image" Target="media/image81.wmf"/><Relationship Id="rId195" Type="http://schemas.openxmlformats.org/officeDocument/2006/relationships/hyperlink" Target="https://cran.r-project.org/package=lmem.gwaser" TargetMode="External"/><Relationship Id="rId209" Type="http://schemas.openxmlformats.org/officeDocument/2006/relationships/hyperlink" Target="https://www.ncbi.nlm.nih.gov/pubmed/?term=Tsubokura%20Y%5BAuthor%5D&amp;cauthor=true&amp;cauthor_uid=22619331" TargetMode="External"/><Relationship Id="rId190" Type="http://schemas.openxmlformats.org/officeDocument/2006/relationships/hyperlink" Target="https://www.ncbi.nlm.nih.gov/pubmed/?term=Di%20S%5BAuthor%5D&amp;cauthor=true&amp;cauthor_uid=27436951" TargetMode="External"/><Relationship Id="rId204" Type="http://schemas.openxmlformats.org/officeDocument/2006/relationships/hyperlink" Target="https://dx.doi.org/10.3389%2Ffphys.2012.00347" TargetMode="External"/><Relationship Id="rId220" Type="http://schemas.openxmlformats.org/officeDocument/2006/relationships/hyperlink" Target="https://www.ncbi.nlm.nih.gov/pubmed/?term=Yu%20J%5BAuthor%5D&amp;cauthor=true&amp;cauthor_uid=16380716" TargetMode="External"/><Relationship Id="rId225" Type="http://schemas.openxmlformats.org/officeDocument/2006/relationships/hyperlink" Target="https://www.ncbi.nlm.nih.gov/pubmed/?term=Buckler%20ES%5BAuthor%5D&amp;cauthor=true&amp;cauthor_uid=16380716" TargetMode="External"/><Relationship Id="rId15" Type="http://schemas.openxmlformats.org/officeDocument/2006/relationships/oleObject" Target="embeddings/oleObject1.bin"/><Relationship Id="rId36" Type="http://schemas.openxmlformats.org/officeDocument/2006/relationships/oleObject" Target="embeddings/oleObject12.bin"/><Relationship Id="rId57" Type="http://schemas.openxmlformats.org/officeDocument/2006/relationships/oleObject" Target="embeddings/oleObject24.bin"/><Relationship Id="rId106" Type="http://schemas.openxmlformats.org/officeDocument/2006/relationships/image" Target="media/image45.wmf"/><Relationship Id="rId127" Type="http://schemas.openxmlformats.org/officeDocument/2006/relationships/oleObject" Target="embeddings/oleObject59.bin"/><Relationship Id="rId10" Type="http://schemas.openxmlformats.org/officeDocument/2006/relationships/hyperlink" Target="http://dx.doi.org/10.1071/FP13149" TargetMode="External"/><Relationship Id="rId31" Type="http://schemas.openxmlformats.org/officeDocument/2006/relationships/oleObject" Target="embeddings/oleObject9.bin"/><Relationship Id="rId52" Type="http://schemas.openxmlformats.org/officeDocument/2006/relationships/oleObject" Target="embeddings/oleObject21.bin"/><Relationship Id="rId73" Type="http://schemas.openxmlformats.org/officeDocument/2006/relationships/oleObject" Target="embeddings/oleObject32.bin"/><Relationship Id="rId78" Type="http://schemas.openxmlformats.org/officeDocument/2006/relationships/image" Target="media/image31.wmf"/><Relationship Id="rId94" Type="http://schemas.openxmlformats.org/officeDocument/2006/relationships/image" Target="media/image39.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3.wmf"/><Relationship Id="rId143" Type="http://schemas.openxmlformats.org/officeDocument/2006/relationships/oleObject" Target="embeddings/oleObject67.bin"/><Relationship Id="rId148" Type="http://schemas.openxmlformats.org/officeDocument/2006/relationships/image" Target="media/image66.wmf"/><Relationship Id="rId164" Type="http://schemas.openxmlformats.org/officeDocument/2006/relationships/oleObject" Target="embeddings/oleObject78.bin"/><Relationship Id="rId169" Type="http://schemas.openxmlformats.org/officeDocument/2006/relationships/image" Target="media/image76.wmf"/><Relationship Id="rId185" Type="http://schemas.openxmlformats.org/officeDocument/2006/relationships/image" Target="media/image86.png"/><Relationship Id="rId4" Type="http://schemas.openxmlformats.org/officeDocument/2006/relationships/settings" Target="settings.xml"/><Relationship Id="rId9" Type="http://schemas.openxmlformats.org/officeDocument/2006/relationships/hyperlink" Target="http://dx.doi.org/10.1071/FP13149" TargetMode="External"/><Relationship Id="rId180" Type="http://schemas.openxmlformats.org/officeDocument/2006/relationships/oleObject" Target="embeddings/oleObject86.bin"/><Relationship Id="rId210" Type="http://schemas.openxmlformats.org/officeDocument/2006/relationships/hyperlink" Target="https://www.ncbi.nlm.nih.gov/pubmed/?term=Nakashima%20H%5BAuthor%5D&amp;cauthor=true&amp;cauthor_uid=22619331" TargetMode="External"/><Relationship Id="rId215" Type="http://schemas.openxmlformats.org/officeDocument/2006/relationships/hyperlink" Target="https://www.ncbi.nlm.nih.gov/pubmed/?term=L%C3%BC%20S%5BAuthor%5D&amp;cauthor=true&amp;cauthor_uid=22619331" TargetMode="External"/><Relationship Id="rId236" Type="http://schemas.openxmlformats.org/officeDocument/2006/relationships/theme" Target="theme/theme1.xml"/><Relationship Id="rId26" Type="http://schemas.openxmlformats.org/officeDocument/2006/relationships/oleObject" Target="embeddings/oleObject6.bin"/><Relationship Id="rId231" Type="http://schemas.openxmlformats.org/officeDocument/2006/relationships/image" Target="media/image89.png"/><Relationship Id="rId47" Type="http://schemas.openxmlformats.org/officeDocument/2006/relationships/oleObject" Target="embeddings/oleObject18.bin"/><Relationship Id="rId68" Type="http://schemas.openxmlformats.org/officeDocument/2006/relationships/image" Target="media/image26.wmf"/><Relationship Id="rId89" Type="http://schemas.openxmlformats.org/officeDocument/2006/relationships/oleObject" Target="embeddings/oleObject40.bin"/><Relationship Id="rId112" Type="http://schemas.openxmlformats.org/officeDocument/2006/relationships/image" Target="media/image48.wmf"/><Relationship Id="rId133" Type="http://schemas.openxmlformats.org/officeDocument/2006/relationships/oleObject" Target="embeddings/oleObject62.bin"/><Relationship Id="rId154" Type="http://schemas.openxmlformats.org/officeDocument/2006/relationships/image" Target="media/image69.wmf"/><Relationship Id="rId175" Type="http://schemas.openxmlformats.org/officeDocument/2006/relationships/image" Target="media/image79.wmf"/><Relationship Id="rId196" Type="http://schemas.openxmlformats.org/officeDocument/2006/relationships/hyperlink" Target="mailto:lukas.spichal@upol.cz" TargetMode="External"/><Relationship Id="rId200" Type="http://schemas.openxmlformats.org/officeDocument/2006/relationships/hyperlink" Target="http://www.ncbi.nlm.nih.gov/pubmed/?term=Malosetti%20M%5BAuthor%5D&amp;cauthor=true&amp;cauthor_uid=17151263" TargetMode="External"/><Relationship Id="rId16" Type="http://schemas.openxmlformats.org/officeDocument/2006/relationships/image" Target="media/image2.png"/><Relationship Id="rId221" Type="http://schemas.openxmlformats.org/officeDocument/2006/relationships/hyperlink" Target="https://www.ncbi.nlm.nih.gov/pubmed/?term=Gaut%20BS%5BAuthor%5D&amp;cauthor=true&amp;cauthor_uid=16380716" TargetMode="External"/><Relationship Id="rId37" Type="http://schemas.openxmlformats.org/officeDocument/2006/relationships/image" Target="media/image12.wmf"/><Relationship Id="rId58" Type="http://schemas.openxmlformats.org/officeDocument/2006/relationships/image" Target="media/image21.wmf"/><Relationship Id="rId79" Type="http://schemas.openxmlformats.org/officeDocument/2006/relationships/oleObject" Target="embeddings/oleObject35.bin"/><Relationship Id="rId102" Type="http://schemas.openxmlformats.org/officeDocument/2006/relationships/image" Target="media/image43.wmf"/><Relationship Id="rId123" Type="http://schemas.openxmlformats.org/officeDocument/2006/relationships/oleObject" Target="embeddings/oleObject57.bin"/><Relationship Id="rId144" Type="http://schemas.openxmlformats.org/officeDocument/2006/relationships/image" Target="media/image64.wmf"/><Relationship Id="rId90" Type="http://schemas.openxmlformats.org/officeDocument/2006/relationships/image" Target="media/image37.wmf"/><Relationship Id="rId165" Type="http://schemas.openxmlformats.org/officeDocument/2006/relationships/image" Target="media/image74.wmf"/><Relationship Id="rId186" Type="http://schemas.openxmlformats.org/officeDocument/2006/relationships/hyperlink" Target="https://www.ncbi.nlm.nih.gov/pubmed/?term=Lalusin%20A%5BAuthor%5D&amp;cauthor=true&amp;cauthor_uid=25785447" TargetMode="External"/><Relationship Id="rId211" Type="http://schemas.openxmlformats.org/officeDocument/2006/relationships/hyperlink" Target="https://www.ncbi.nlm.nih.gov/pubmed/?term=Zhai%20H%5BAuthor%5D&amp;cauthor=true&amp;cauthor_uid=22619331" TargetMode="External"/><Relationship Id="rId232" Type="http://schemas.openxmlformats.org/officeDocument/2006/relationships/image" Target="media/image90.png"/><Relationship Id="rId27" Type="http://schemas.openxmlformats.org/officeDocument/2006/relationships/image" Target="media/image8.wmf"/><Relationship Id="rId48" Type="http://schemas.openxmlformats.org/officeDocument/2006/relationships/image" Target="media/image17.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59.wmf"/><Relationship Id="rId80" Type="http://schemas.openxmlformats.org/officeDocument/2006/relationships/image" Target="media/image32.wmf"/><Relationship Id="rId155" Type="http://schemas.openxmlformats.org/officeDocument/2006/relationships/oleObject" Target="embeddings/oleObject73.bin"/><Relationship Id="rId176" Type="http://schemas.openxmlformats.org/officeDocument/2006/relationships/oleObject" Target="embeddings/oleObject84.bin"/><Relationship Id="rId197" Type="http://schemas.openxmlformats.org/officeDocument/2006/relationships/hyperlink" Target="https://doi.org/10.1186/s13007-015-0072-8" TargetMode="External"/><Relationship Id="rId201" Type="http://schemas.openxmlformats.org/officeDocument/2006/relationships/hyperlink" Target="http://www.ncbi.nlm.nih.gov/pubmed/?term=Vosman%20B%5BAuthor%5D&amp;cauthor=true&amp;cauthor_uid=17151263" TargetMode="External"/><Relationship Id="rId222" Type="http://schemas.openxmlformats.org/officeDocument/2006/relationships/hyperlink" Target="https://www.ncbi.nlm.nih.gov/pubmed/?term=Nielsen%20DM%5BAuthor%5D&amp;cauthor=true&amp;cauthor_uid=16380716" TargetMode="External"/><Relationship Id="rId17" Type="http://schemas.openxmlformats.org/officeDocument/2006/relationships/image" Target="media/image3.wmf"/><Relationship Id="rId38" Type="http://schemas.openxmlformats.org/officeDocument/2006/relationships/oleObject" Target="embeddings/oleObject13.bin"/><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54.wmf"/><Relationship Id="rId70" Type="http://schemas.openxmlformats.org/officeDocument/2006/relationships/image" Target="media/image27.wmf"/><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oleObject" Target="embeddings/oleObject79.bin"/><Relationship Id="rId187" Type="http://schemas.openxmlformats.org/officeDocument/2006/relationships/hyperlink" Target="https://www.ncbi.nlm.nih.gov/pubmed/?term=Borromeo%20T%5BAuthor%5D&amp;cauthor=true&amp;cauthor_uid=25785447" TargetMode="External"/><Relationship Id="rId1" Type="http://schemas.openxmlformats.org/officeDocument/2006/relationships/customXml" Target="../customXml/item1.xml"/><Relationship Id="rId212" Type="http://schemas.openxmlformats.org/officeDocument/2006/relationships/hyperlink" Target="https://www.ncbi.nlm.nih.gov/pubmed/?term=Anai%20T%5BAuthor%5D&amp;cauthor=true&amp;cauthor_uid=22619331" TargetMode="External"/><Relationship Id="rId233" Type="http://schemas.openxmlformats.org/officeDocument/2006/relationships/footer" Target="footer1.xml"/><Relationship Id="rId28" Type="http://schemas.openxmlformats.org/officeDocument/2006/relationships/oleObject" Target="embeddings/oleObject7.bin"/><Relationship Id="rId49" Type="http://schemas.openxmlformats.org/officeDocument/2006/relationships/oleObject" Target="embeddings/oleObject19.bin"/><Relationship Id="rId114" Type="http://schemas.openxmlformats.org/officeDocument/2006/relationships/image" Target="media/image49.wmf"/><Relationship Id="rId60" Type="http://schemas.openxmlformats.org/officeDocument/2006/relationships/image" Target="media/image22.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0.wmf"/><Relationship Id="rId177" Type="http://schemas.openxmlformats.org/officeDocument/2006/relationships/image" Target="media/image80.wmf"/><Relationship Id="rId198" Type="http://schemas.openxmlformats.org/officeDocument/2006/relationships/hyperlink" Target="https://doi.org/10.1186/s12870-017-1040-4" TargetMode="External"/><Relationship Id="rId202" Type="http://schemas.openxmlformats.org/officeDocument/2006/relationships/hyperlink" Target="https://dx.doi.org/10.1534/genetics.105.054932" TargetMode="External"/><Relationship Id="rId223" Type="http://schemas.openxmlformats.org/officeDocument/2006/relationships/hyperlink" Target="https://www.ncbi.nlm.nih.gov/pubmed/?term=Holland%20JB%5BAuthor%5D&amp;cauthor=true&amp;cauthor_uid=16380716" TargetMode="External"/><Relationship Id="rId18" Type="http://schemas.openxmlformats.org/officeDocument/2006/relationships/oleObject" Target="embeddings/oleObject2.bin"/><Relationship Id="rId39" Type="http://schemas.openxmlformats.org/officeDocument/2006/relationships/oleObject" Target="embeddings/oleObject14.bin"/><Relationship Id="rId50" Type="http://schemas.openxmlformats.org/officeDocument/2006/relationships/oleObject" Target="embeddings/oleObject20.bin"/><Relationship Id="rId104" Type="http://schemas.openxmlformats.org/officeDocument/2006/relationships/image" Target="media/image44.wmf"/><Relationship Id="rId125" Type="http://schemas.openxmlformats.org/officeDocument/2006/relationships/oleObject" Target="embeddings/oleObject58.bin"/><Relationship Id="rId146" Type="http://schemas.openxmlformats.org/officeDocument/2006/relationships/image" Target="media/image65.wmf"/><Relationship Id="rId167" Type="http://schemas.openxmlformats.org/officeDocument/2006/relationships/image" Target="media/image75.wmf"/><Relationship Id="rId188" Type="http://schemas.openxmlformats.org/officeDocument/2006/relationships/hyperlink" Target="https://www.ncbi.nlm.nih.gov/pubmed/?term=Virk%20P%5BAuthor%5D&amp;cauthor=true&amp;cauthor_uid=25785447" TargetMode="External"/><Relationship Id="rId71" Type="http://schemas.openxmlformats.org/officeDocument/2006/relationships/oleObject" Target="embeddings/oleObject31.bin"/><Relationship Id="rId92" Type="http://schemas.openxmlformats.org/officeDocument/2006/relationships/image" Target="media/image38.wmf"/><Relationship Id="rId213" Type="http://schemas.openxmlformats.org/officeDocument/2006/relationships/hyperlink" Target="https://www.ncbi.nlm.nih.gov/pubmed/?term=Sato%20S%5BAuthor%5D&amp;cauthor=true&amp;cauthor_uid=22619331" TargetMode="External"/><Relationship Id="rId234"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9.wmf"/><Relationship Id="rId40" Type="http://schemas.openxmlformats.org/officeDocument/2006/relationships/image" Target="media/image13.wmf"/><Relationship Id="rId115" Type="http://schemas.openxmlformats.org/officeDocument/2006/relationships/oleObject" Target="embeddings/oleObject53.bin"/><Relationship Id="rId136" Type="http://schemas.openxmlformats.org/officeDocument/2006/relationships/image" Target="media/image60.wmf"/><Relationship Id="rId157" Type="http://schemas.openxmlformats.org/officeDocument/2006/relationships/oleObject" Target="embeddings/oleObject74.bin"/><Relationship Id="rId178" Type="http://schemas.openxmlformats.org/officeDocument/2006/relationships/oleObject" Target="embeddings/oleObject85.bin"/><Relationship Id="rId61" Type="http://schemas.openxmlformats.org/officeDocument/2006/relationships/oleObject" Target="embeddings/oleObject26.bin"/><Relationship Id="rId82" Type="http://schemas.openxmlformats.org/officeDocument/2006/relationships/image" Target="media/image33.wmf"/><Relationship Id="rId199" Type="http://schemas.openxmlformats.org/officeDocument/2006/relationships/hyperlink" Target="http://www.sciencedirect.com/science/journal/20953119" TargetMode="External"/><Relationship Id="rId203" Type="http://schemas.openxmlformats.org/officeDocument/2006/relationships/hyperlink" Target="https://www.ncbi.nlm.nih.gov/pmc/articles/PMC3446691/" TargetMode="External"/><Relationship Id="rId19" Type="http://schemas.openxmlformats.org/officeDocument/2006/relationships/image" Target="media/image4.wmf"/><Relationship Id="rId224" Type="http://schemas.openxmlformats.org/officeDocument/2006/relationships/hyperlink" Target="https://www.ncbi.nlm.nih.gov/pubmed/?term=Kresovich%20S%5BAuthor%5D&amp;cauthor=true&amp;cauthor_uid=16380716" TargetMode="External"/><Relationship Id="rId30" Type="http://schemas.openxmlformats.org/officeDocument/2006/relationships/oleObject" Target="embeddings/oleObject8.bin"/><Relationship Id="rId105" Type="http://schemas.openxmlformats.org/officeDocument/2006/relationships/oleObject" Target="embeddings/oleObject48.bin"/><Relationship Id="rId126" Type="http://schemas.openxmlformats.org/officeDocument/2006/relationships/image" Target="media/image55.wmf"/><Relationship Id="rId147" Type="http://schemas.openxmlformats.org/officeDocument/2006/relationships/oleObject" Target="embeddings/oleObject69.bin"/><Relationship Id="rId168" Type="http://schemas.openxmlformats.org/officeDocument/2006/relationships/oleObject" Target="embeddings/oleObject80.bin"/><Relationship Id="rId51" Type="http://schemas.openxmlformats.org/officeDocument/2006/relationships/image" Target="media/image18.wmf"/><Relationship Id="rId72" Type="http://schemas.openxmlformats.org/officeDocument/2006/relationships/image" Target="media/image28.wmf"/><Relationship Id="rId93" Type="http://schemas.openxmlformats.org/officeDocument/2006/relationships/oleObject" Target="embeddings/oleObject42.bin"/><Relationship Id="rId189" Type="http://schemas.openxmlformats.org/officeDocument/2006/relationships/hyperlink" Target="https://www.ncbi.nlm.nih.gov/pubmed/?term=Dissanayaka%20A%5BAuthor%5D&amp;cauthor=true&amp;cauthor_uid=27436951" TargetMode="External"/><Relationship Id="rId3" Type="http://schemas.openxmlformats.org/officeDocument/2006/relationships/styles" Target="styles.xml"/><Relationship Id="rId214" Type="http://schemas.openxmlformats.org/officeDocument/2006/relationships/hyperlink" Target="https://www.ncbi.nlm.nih.gov/pubmed/?term=Yamazaki%20T%5BAuthor%5D&amp;cauthor=true&amp;cauthor_uid=22619331" TargetMode="External"/><Relationship Id="rId235" Type="http://schemas.microsoft.com/office/2011/relationships/people" Target="people.xml"/><Relationship Id="rId116" Type="http://schemas.openxmlformats.org/officeDocument/2006/relationships/image" Target="media/image50.wmf"/><Relationship Id="rId137" Type="http://schemas.openxmlformats.org/officeDocument/2006/relationships/oleObject" Target="embeddings/oleObject64.bin"/><Relationship Id="rId158" Type="http://schemas.openxmlformats.org/officeDocument/2006/relationships/image" Target="media/image7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845DC0-7419-41FF-BF78-741ACE806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38</Pages>
  <Words>8504</Words>
  <Characters>46773</Characters>
  <Application>Microsoft Office Word</Application>
  <DocSecurity>0</DocSecurity>
  <Lines>389</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55167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vbonnecarrere</dc:creator>
  <cp:keywords/>
  <dc:description/>
  <cp:lastModifiedBy>Gaston Quero</cp:lastModifiedBy>
  <cp:revision>13</cp:revision>
  <cp:lastPrinted>2019-03-27T16:28:00Z</cp:lastPrinted>
  <dcterms:created xsi:type="dcterms:W3CDTF">2021-07-07T10:13:00Z</dcterms:created>
  <dcterms:modified xsi:type="dcterms:W3CDTF">2021-07-14T19:10:00Z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